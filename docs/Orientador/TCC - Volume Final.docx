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left w:w="70" w:type="dxa"/>
          <w:right w:w="70" w:type="dxa"/>
        </w:tblCellMar>
        <w:tblLook w:val="0000"/>
      </w:tblPr>
      <w:tblGrid>
        <w:gridCol w:w="9212"/>
      </w:tblGrid>
      <w:tr w:rsidR="00113D01">
        <w:trPr>
          <w:trHeight w:hRule="exact" w:val="1560"/>
          <w:jc w:val="center"/>
        </w:trPr>
        <w:tc>
          <w:tcPr>
            <w:tcW w:w="9212" w:type="dxa"/>
          </w:tcPr>
          <w:p w:rsidR="00113D01" w:rsidRDefault="00113D01">
            <w:pPr>
              <w:pStyle w:val="TF-capaCABEALHO"/>
            </w:pPr>
            <w:r>
              <w:t>UNIVERSIDADE REGIONAL DE BLUMENAU</w:t>
            </w:r>
          </w:p>
          <w:p w:rsidR="00113D01" w:rsidRDefault="00113D01">
            <w:pPr>
              <w:pStyle w:val="TF-capaCABEALHO"/>
            </w:pPr>
            <w:r>
              <w:t>CENTRO DE CIÊNCIAS EXATAS E NATURAIS</w:t>
            </w:r>
          </w:p>
          <w:p w:rsidR="00113D01" w:rsidRDefault="00113D01">
            <w:pPr>
              <w:pStyle w:val="TF-capaCABEALHO"/>
            </w:pPr>
            <w:r>
              <w:t xml:space="preserve">CURsO DE CIÊNCIAS DA COMPUTAÇÃO – BACHARELADO </w:t>
            </w:r>
          </w:p>
        </w:tc>
      </w:tr>
      <w:tr w:rsidR="00113D01">
        <w:trPr>
          <w:trHeight w:hRule="exact" w:val="11494"/>
          <w:jc w:val="center"/>
        </w:trPr>
        <w:tc>
          <w:tcPr>
            <w:tcW w:w="9212" w:type="dxa"/>
          </w:tcPr>
          <w:p w:rsidR="00113D01" w:rsidRPr="00B02C7A" w:rsidRDefault="00113D01">
            <w:pPr>
              <w:pStyle w:val="TF-capaTTULO"/>
            </w:pPr>
            <w:r w:rsidRPr="00B02C7A">
              <w:t>NOVA ORGANIZAÇÃO PARA ESTRUTURA DE DADOS EM BANCOS RELACIONAIS</w:t>
            </w:r>
            <w:r>
              <w:t xml:space="preserve">: </w:t>
            </w:r>
            <w:r w:rsidRPr="00B02C7A">
              <w:t>ESTUDO DE CASO</w:t>
            </w:r>
          </w:p>
          <w:p w:rsidR="00113D01" w:rsidRDefault="00113D01" w:rsidP="002079BE">
            <w:pPr>
              <w:pStyle w:val="TF-capaAUTOR"/>
            </w:pPr>
            <w:r>
              <w:t>João Paulo Poffo</w:t>
            </w:r>
          </w:p>
        </w:tc>
      </w:tr>
      <w:tr w:rsidR="00113D01">
        <w:trPr>
          <w:trHeight w:hRule="exact" w:val="867"/>
          <w:jc w:val="center"/>
        </w:trPr>
        <w:tc>
          <w:tcPr>
            <w:tcW w:w="9212" w:type="dxa"/>
          </w:tcPr>
          <w:p w:rsidR="00113D01" w:rsidRDefault="00113D01">
            <w:pPr>
              <w:pStyle w:val="TF-capaLOCAL"/>
            </w:pPr>
            <w:r>
              <w:t>bLUMENAU</w:t>
            </w:r>
          </w:p>
          <w:p w:rsidR="00113D01" w:rsidRDefault="00113D01">
            <w:pPr>
              <w:pStyle w:val="TF-capaANO"/>
            </w:pPr>
            <w:r>
              <w:t>2009</w:t>
            </w:r>
          </w:p>
          <w:p w:rsidR="00113D01" w:rsidRDefault="00113D01" w:rsidP="008123A2">
            <w:pPr>
              <w:pStyle w:val="TF-capaID"/>
            </w:pPr>
            <w:r>
              <w:t>2009/1-10</w:t>
            </w:r>
          </w:p>
        </w:tc>
      </w:tr>
    </w:tbl>
    <w:p w:rsidR="00113D01" w:rsidRDefault="00113D01">
      <w:pPr>
        <w:pStyle w:val="TF-folharostoAUTOR"/>
        <w:sectPr w:rsidR="00113D01">
          <w:headerReference w:type="default" r:id="rId7"/>
          <w:pgSz w:w="11907" w:h="16840" w:code="9"/>
          <w:pgMar w:top="1701" w:right="1134" w:bottom="1134" w:left="1701" w:header="720" w:footer="720" w:gutter="0"/>
          <w:cols w:space="708"/>
          <w:docGrid w:linePitch="360"/>
        </w:sect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2"/>
      </w:tblGrid>
      <w:tr w:rsidR="00113D01">
        <w:trPr>
          <w:trHeight w:hRule="exact" w:val="13046"/>
        </w:trPr>
        <w:tc>
          <w:tcPr>
            <w:tcW w:w="9212" w:type="dxa"/>
            <w:tcBorders>
              <w:top w:val="nil"/>
              <w:left w:val="nil"/>
              <w:bottom w:val="nil"/>
              <w:right w:val="nil"/>
            </w:tcBorders>
          </w:tcPr>
          <w:p w:rsidR="00113D01" w:rsidRDefault="00113D01">
            <w:pPr>
              <w:pStyle w:val="TF-folharostoAUTOR"/>
            </w:pPr>
            <w:r>
              <w:t>João Paulo Poffo</w:t>
            </w:r>
          </w:p>
          <w:p w:rsidR="00113D01" w:rsidRDefault="00113D01">
            <w:pPr>
              <w:pStyle w:val="TF-folharostoTTULO"/>
            </w:pPr>
            <w:r w:rsidRPr="008E6A89">
              <w:t>NOVA ORGANIZAÇÃO PARA ESTRUTURA</w:t>
            </w:r>
            <w:r>
              <w:t xml:space="preserve"> DE DADOS EM BANCOS RELACIONAIS: </w:t>
            </w:r>
            <w:r w:rsidRPr="008E6A89">
              <w:t>ESTUDO DE CASO</w:t>
            </w:r>
          </w:p>
          <w:p w:rsidR="00113D01" w:rsidRDefault="00113D01">
            <w:pPr>
              <w:pStyle w:val="TF-folharostoFINALIDADE"/>
            </w:pPr>
            <w:r w:rsidRPr="00C02120">
              <w:t>Trabalho de Conclusão de Curso submetid</w:t>
            </w:r>
            <w:r>
              <w:t>o</w:t>
            </w:r>
            <w:r w:rsidRPr="00C02120">
              <w:t xml:space="preserve"> à Universidade Regional de Blumenau para a obtenção dos créditos na disciplina Trabalho de Conclusão de Curso I</w:t>
            </w:r>
            <w:r>
              <w:t>I</w:t>
            </w:r>
            <w:r w:rsidRPr="00C02120">
              <w:t xml:space="preserve"> do curso de Ciências da Computação — Bacharelado. </w:t>
            </w:r>
          </w:p>
          <w:p w:rsidR="00113D01" w:rsidRDefault="00113D01" w:rsidP="006B3637">
            <w:pPr>
              <w:pStyle w:val="TF-folharostoORIENTADOR"/>
            </w:pPr>
            <w:r w:rsidRPr="004B6BE0">
              <w:t>Prof. Marcel Hugo</w:t>
            </w:r>
            <w:r>
              <w:t>, Orientador</w:t>
            </w:r>
          </w:p>
        </w:tc>
      </w:tr>
      <w:tr w:rsidR="00113D01">
        <w:trPr>
          <w:trHeight w:hRule="exact" w:val="839"/>
        </w:trPr>
        <w:tc>
          <w:tcPr>
            <w:tcW w:w="9212" w:type="dxa"/>
            <w:tcBorders>
              <w:top w:val="nil"/>
              <w:left w:val="nil"/>
              <w:bottom w:val="nil"/>
              <w:right w:val="nil"/>
            </w:tcBorders>
          </w:tcPr>
          <w:p w:rsidR="00113D01" w:rsidRDefault="00113D01">
            <w:pPr>
              <w:pStyle w:val="TF-folharostoLOCAL"/>
            </w:pPr>
            <w:r>
              <w:t>bLUMENAU</w:t>
            </w:r>
          </w:p>
          <w:p w:rsidR="00113D01" w:rsidRDefault="00113D01">
            <w:pPr>
              <w:pStyle w:val="TF-folharostoANO"/>
            </w:pPr>
            <w:r>
              <w:t>2009</w:t>
            </w:r>
          </w:p>
          <w:p w:rsidR="00113D01" w:rsidRDefault="00113D01" w:rsidP="003E47EA">
            <w:pPr>
              <w:pStyle w:val="TF-folharostoID"/>
            </w:pPr>
            <w:r>
              <w:t>2009/1-10</w:t>
            </w:r>
          </w:p>
        </w:tc>
      </w:tr>
      <w:tr w:rsidR="00113D01">
        <w:trPr>
          <w:trHeight w:hRule="exact" w:val="13471"/>
        </w:trPr>
        <w:tc>
          <w:tcPr>
            <w:tcW w:w="9212" w:type="dxa"/>
            <w:tcBorders>
              <w:top w:val="nil"/>
              <w:left w:val="nil"/>
              <w:bottom w:val="nil"/>
              <w:right w:val="nil"/>
            </w:tcBorders>
          </w:tcPr>
          <w:p w:rsidR="00113D01" w:rsidRDefault="00113D01">
            <w:pPr>
              <w:pStyle w:val="TF-folhaaprovaoTTULO"/>
            </w:pPr>
            <w:r w:rsidRPr="00F45424">
              <w:t>NOVA ORGANIZAÇÃO PARA ESTRUTURA DE DADOS EM BANCOS RELACIONAIS: ESTUDO DE CASO</w:t>
            </w:r>
          </w:p>
          <w:p w:rsidR="00113D01" w:rsidRDefault="00113D01">
            <w:pPr>
              <w:pStyle w:val="TF-folhaaprovaoPOR"/>
            </w:pPr>
            <w:r>
              <w:t>Por</w:t>
            </w:r>
          </w:p>
          <w:p w:rsidR="00113D01" w:rsidRDefault="00113D01">
            <w:pPr>
              <w:pStyle w:val="TF-folhaaprovaoAUTOR"/>
            </w:pPr>
            <w:r>
              <w:t>JOão Paulo poffo</w:t>
            </w:r>
          </w:p>
          <w:p w:rsidR="00113D01" w:rsidRDefault="00113D01">
            <w:pPr>
              <w:pStyle w:val="TF-folhaaprovaoFINALIDADE"/>
            </w:pPr>
            <w:r>
              <w:t>Trabalho aprovado para obtenção dos créditos na disciplina de Trabalho de Conclusão de Curso II, pela banca examinadora formada por:</w:t>
            </w:r>
          </w:p>
          <w:p w:rsidR="00113D01" w:rsidRDefault="00113D01">
            <w:pPr>
              <w:pStyle w:val="TF-folhaaprovaoASSINATURA"/>
            </w:pPr>
            <w:r>
              <w:t>______________________________________________________</w:t>
            </w:r>
          </w:p>
          <w:p w:rsidR="00113D01" w:rsidRDefault="00113D01">
            <w:pPr>
              <w:pStyle w:val="TF-folhaaprovaoFUNO"/>
            </w:pPr>
            <w:r>
              <w:t>Presidente:</w:t>
            </w:r>
            <w:r>
              <w:tab/>
              <w:t xml:space="preserve">Prof. Marcel Hugo, </w:t>
            </w:r>
            <w:ins w:id="0" w:author="cc.7190" w:date="2009-06-16T11:10:00Z">
              <w:r>
                <w:t xml:space="preserve">M.Eng., </w:t>
              </w:r>
            </w:ins>
            <w:r>
              <w:t>Orientador</w:t>
            </w:r>
            <w:del w:id="1" w:author="cc.7190" w:date="2009-06-16T11:10:00Z">
              <w:r w:rsidDel="00E67ADE">
                <w:delText>,</w:delText>
              </w:r>
            </w:del>
            <w:ins w:id="2" w:author="cc.7190" w:date="2009-06-16T11:10:00Z">
              <w:r>
                <w:t xml:space="preserve"> - </w:t>
              </w:r>
            </w:ins>
            <w:del w:id="3" w:author="cc.7190" w:date="2009-06-16T11:10:00Z">
              <w:r w:rsidDel="00E67ADE">
                <w:delText xml:space="preserve"> </w:delText>
              </w:r>
            </w:del>
            <w:r>
              <w:t>FURB</w:t>
            </w:r>
          </w:p>
          <w:p w:rsidR="00113D01" w:rsidRDefault="00113D01">
            <w:pPr>
              <w:pStyle w:val="TF-folhaaprovaoASSINATURA"/>
            </w:pPr>
            <w:r>
              <w:t>______________________________________________________</w:t>
            </w:r>
          </w:p>
          <w:p w:rsidR="00113D01" w:rsidRDefault="00113D01">
            <w:pPr>
              <w:pStyle w:val="TF-folhaaprovaoFUNO"/>
            </w:pPr>
            <w:r>
              <w:t>Membro:</w:t>
            </w:r>
            <w:r>
              <w:tab/>
            </w:r>
            <w:r w:rsidRPr="00BA5CE6">
              <w:rPr>
                <w:highlight w:val="yellow"/>
              </w:rPr>
              <w:t>Prof. Nome do professor, Titulação – FURB</w:t>
            </w:r>
          </w:p>
          <w:p w:rsidR="00113D01" w:rsidRDefault="00113D01">
            <w:pPr>
              <w:pStyle w:val="TF-folhaaprovaoASSINATURA"/>
            </w:pPr>
            <w:r>
              <w:t>______________________________________________________</w:t>
            </w:r>
          </w:p>
          <w:p w:rsidR="00113D01" w:rsidRDefault="00113D01">
            <w:pPr>
              <w:pStyle w:val="TF-folhaaprovaoFUNO"/>
            </w:pPr>
            <w:r>
              <w:t>Membro:</w:t>
            </w:r>
            <w:r>
              <w:tab/>
            </w:r>
            <w:r w:rsidRPr="00BA5CE6">
              <w:rPr>
                <w:highlight w:val="yellow"/>
              </w:rPr>
              <w:t>Prof. Nome do professor, Titulação – FURB</w:t>
            </w:r>
          </w:p>
        </w:tc>
      </w:tr>
      <w:tr w:rsidR="00113D01">
        <w:trPr>
          <w:trHeight w:hRule="exact" w:val="412"/>
        </w:trPr>
        <w:tc>
          <w:tcPr>
            <w:tcW w:w="9212" w:type="dxa"/>
            <w:tcBorders>
              <w:top w:val="nil"/>
              <w:left w:val="nil"/>
              <w:bottom w:val="nil"/>
              <w:right w:val="nil"/>
            </w:tcBorders>
          </w:tcPr>
          <w:p w:rsidR="00113D01" w:rsidRDefault="00113D01">
            <w:pPr>
              <w:pStyle w:val="TF-folhaaprovaoDATA"/>
            </w:pPr>
            <w:r w:rsidRPr="002623C3">
              <w:rPr>
                <w:highlight w:val="yellow"/>
              </w:rPr>
              <w:t>Blumenau, dia de mês de ano [data da apresentação]</w:t>
            </w:r>
          </w:p>
        </w:tc>
      </w:tr>
    </w:tbl>
    <w:p w:rsidR="00113D01" w:rsidRDefault="00113D01">
      <w:pPr>
        <w:pStyle w:val="TF-dedicatria"/>
      </w:pPr>
      <w:r>
        <w:t>À Vera Lúcia que me ensinou sobre vida ao abrir meus olhos para a morte.</w:t>
      </w:r>
    </w:p>
    <w:p w:rsidR="00113D01" w:rsidRPr="00AD533B" w:rsidRDefault="00113D01">
      <w:pPr>
        <w:pStyle w:val="TF-agradecimentosTTULO"/>
      </w:pPr>
      <w:r w:rsidRPr="00AD533B">
        <w:t>AGRADECIMENTOS</w:t>
      </w:r>
    </w:p>
    <w:p w:rsidR="00113D01" w:rsidRPr="00A92E99" w:rsidRDefault="00113D01" w:rsidP="00A92E99">
      <w:pPr>
        <w:pStyle w:val="TF-agradecimentosTEXTO"/>
      </w:pPr>
      <w:ins w:id="4" w:author="cc.7190" w:date="2009-06-16T11:11:00Z">
        <w:r>
          <w:t>À</w:t>
        </w:r>
      </w:ins>
      <w:del w:id="5" w:author="cc.7190" w:date="2009-06-16T11:11:00Z">
        <w:r w:rsidRPr="00A92E99" w:rsidDel="00E67ADE">
          <w:delText>A</w:delText>
        </w:r>
      </w:del>
      <w:r w:rsidRPr="00A92E99">
        <w:t xml:space="preserve"> minha noiva que soube identificar em seu companheiro os momentos em que ele era seu querido noivo daqueles em que ele era o escritor egoísta, chato e ranzinza desta monografia.</w:t>
      </w:r>
    </w:p>
    <w:p w:rsidR="00113D01" w:rsidRPr="00A92E99" w:rsidRDefault="00113D01">
      <w:pPr>
        <w:pStyle w:val="TF-agradecimentosTEXTO"/>
      </w:pPr>
      <w:r w:rsidRPr="00A92E99">
        <w:t xml:space="preserve">Aos meus amigos, </w:t>
      </w:r>
      <w:r>
        <w:t>por sempre me lembrarem que falta tão pouco</w:t>
      </w:r>
      <w:r w:rsidRPr="00A92E99">
        <w:t>.</w:t>
      </w:r>
    </w:p>
    <w:p w:rsidR="00113D01" w:rsidRDefault="00113D01">
      <w:pPr>
        <w:pStyle w:val="TF-agradecimentosTEXTO"/>
      </w:pPr>
      <w:r w:rsidRPr="00A92E99">
        <w:t>Ao meu orientador, Marcel Hugo, por me dar forças me assustando com prazos que pareciam inalcançáveis.</w:t>
      </w:r>
    </w:p>
    <w:p w:rsidR="00113D01" w:rsidRPr="00926D57" w:rsidRDefault="00113D01" w:rsidP="0052686F">
      <w:pPr>
        <w:pStyle w:val="TF-epgrafeTEXTO"/>
      </w:pPr>
      <w:r w:rsidRPr="00926D57">
        <w:t>Conhecer não é demonstrar nem explicar, é aceder à visão.</w:t>
      </w:r>
    </w:p>
    <w:p w:rsidR="00113D01" w:rsidRPr="00926D57" w:rsidRDefault="00113D01" w:rsidP="004E2EB7">
      <w:pPr>
        <w:pStyle w:val="TF-epgrafeAUTOR"/>
      </w:pPr>
      <w:r w:rsidRPr="00926D57">
        <w:t>Antoine de Saint-Exupéry</w:t>
      </w:r>
    </w:p>
    <w:p w:rsidR="00113D01" w:rsidRDefault="00113D01">
      <w:pPr>
        <w:pStyle w:val="TF-resumoTTULO"/>
      </w:pPr>
      <w:r w:rsidRPr="00EA75F0">
        <w:t>RESUMO</w:t>
      </w:r>
    </w:p>
    <w:p w:rsidR="00113D01" w:rsidRPr="005D061D" w:rsidRDefault="00113D01">
      <w:pPr>
        <w:pStyle w:val="TF-resumoTEXTO"/>
      </w:pPr>
      <w:r>
        <w:t>Para elaborar o resumo é necessário concluir os testes da prova de conceito.</w:t>
      </w:r>
    </w:p>
    <w:p w:rsidR="00113D01" w:rsidRPr="005D061D" w:rsidRDefault="00113D01">
      <w:pPr>
        <w:pStyle w:val="TF-resumoTEXTO"/>
        <w:rPr>
          <w:vanish/>
          <w:highlight w:val="yellow"/>
        </w:rPr>
      </w:pPr>
      <w:r w:rsidRPr="005D061D">
        <w:rPr>
          <w:vanish/>
          <w:highlight w:val="red"/>
        </w:rPr>
        <w:t xml:space="preserve">[Só elaborar ao terminar a monografia] </w:t>
      </w:r>
      <w:r w:rsidRPr="005D061D">
        <w:rPr>
          <w:vanish/>
          <w:highlight w:val="cyan"/>
        </w:rPr>
        <w:t>RELEVANCIA DO TRABALHO - Ajustar: Os  desenvolvedores,  cada  vez  mais,  procuram um equilíbrio  entre   redundância  de informação e performance de seus sistemas. A redundância em um SGBD pode ser atingida criando índices,  tabelas desnormalizadas, entre outros. A busca desse equilíbrio se dá pela incapacidade   dos   SGBDs   fornecerem   estes   dois   atributos   simultaneamente   em   uma arquitetura. Existem muitas estruturas de dados aperfeiçoadas para cada área de negócio ou problema a ser resolvido. Cada SGBD implementa estas soluções sob sua ótica de domínio. Estas   implementações   nem  sempre   se   aplicam  a   todos   os   casos,   contudo,   são  muito importantes para casos específicos. Quanto maior  o grau de normalização de uma estrutura de dados,  maior o  impacto sobre a performance do sistema o que em contrapartida é indispensável para uma organização mais próxima da realidade. Propõe-se o desenvolvimento de uma solução para este paradoxo através de uma arquitetura de banco de dados onde seja possível criar algoritmos eficientes em   estruturas   não   redundantes.   Isso   pode   ser   atingido   através   da   independência   da necessidade   de   índices,   tornando   toda   informação   ordenada,   o   que   possibilitaria   uma normalização não mais acompanhada de queda de desempenho e que manteria a agilidade na recuperação da informação.</w:t>
      </w:r>
      <w:r w:rsidRPr="005D061D">
        <w:rPr>
          <w:vanish/>
          <w:highlight w:val="yellow"/>
        </w:rPr>
        <w:t xml:space="preserve"> O resumo é uma apresentação concisa dos pontos relevantes de um texto. Informa suficientemente ao leitor, para que este possa decidir sobre a conveniência da leitura do texto inteiro. Expõe finalidades, metodologia, resultados e conclusões. Para monografias, recomenda-se que os resumos tenham até 250 palavras. O resumo deve ser composto de uma seqüência corrente de frases concisas e não de uma enumeração de tópicos. Deve-se usar a terceira pessoa do singular e verbo na voz ativa. O resumo deve ser escrito em um único texto corrido (sem parágrafos).</w:t>
      </w:r>
    </w:p>
    <w:p w:rsidR="00113D01" w:rsidRPr="002B7803" w:rsidRDefault="00113D01">
      <w:pPr>
        <w:pStyle w:val="TF-resumoPALAVRAS-CHAVE"/>
      </w:pPr>
      <w:r w:rsidRPr="002B7803">
        <w:t xml:space="preserve">Palavras-chave: MySQL. Tipo de tabela. </w:t>
      </w:r>
      <w:r w:rsidRPr="002B7803">
        <w:rPr>
          <w:i/>
          <w:iCs/>
        </w:rPr>
        <w:t>Storage engine</w:t>
      </w:r>
      <w:r w:rsidRPr="002B7803">
        <w:t xml:space="preserve">. </w:t>
      </w:r>
    </w:p>
    <w:p w:rsidR="00113D01" w:rsidRPr="00E74824" w:rsidRDefault="00113D01">
      <w:pPr>
        <w:pStyle w:val="TF-abstractTTULO"/>
      </w:pPr>
      <w:r w:rsidRPr="00E74824">
        <w:t>ABSTRACT</w:t>
      </w:r>
    </w:p>
    <w:p w:rsidR="00113D01" w:rsidRPr="005D061D" w:rsidRDefault="00113D01" w:rsidP="00990FB8">
      <w:pPr>
        <w:pStyle w:val="TF-resumoTEXTO"/>
      </w:pPr>
      <w:r>
        <w:t xml:space="preserve">Para elaborar o </w:t>
      </w:r>
      <w:r w:rsidRPr="00990FB8">
        <w:rPr>
          <w:i/>
          <w:iCs/>
        </w:rPr>
        <w:t>abstract</w:t>
      </w:r>
      <w:r>
        <w:t xml:space="preserve"> é necessário concluir os testes da prova de conceito.</w:t>
      </w:r>
    </w:p>
    <w:p w:rsidR="00113D01" w:rsidRPr="00FA4CB5" w:rsidRDefault="00113D01" w:rsidP="00990FB8">
      <w:pPr>
        <w:pStyle w:val="TF-abstractTEXTO"/>
        <w:rPr>
          <w:vanish/>
          <w:highlight w:val="yellow"/>
          <w:lang w:val="en-US"/>
        </w:rPr>
      </w:pPr>
      <w:r w:rsidRPr="00990FB8">
        <w:rPr>
          <w:vanish/>
          <w:highlight w:val="red"/>
        </w:rPr>
        <w:t xml:space="preserve">[Traduzir o Resumo] </w:t>
      </w:r>
      <w:r w:rsidRPr="00990FB8">
        <w:rPr>
          <w:i/>
          <w:iCs/>
          <w:vanish/>
          <w:highlight w:val="yellow"/>
        </w:rPr>
        <w:t>Abstract</w:t>
      </w:r>
      <w:r w:rsidRPr="00990FB8">
        <w:rPr>
          <w:vanish/>
          <w:highlight w:val="yellow"/>
        </w:rPr>
        <w:t xml:space="preserve"> é o resumo traduzido para o inglês. </w:t>
      </w:r>
      <w:r w:rsidRPr="00990FB8">
        <w:rPr>
          <w:i/>
          <w:iCs/>
          <w:vanish/>
          <w:highlight w:val="yellow"/>
        </w:rPr>
        <w:t>Abstract</w:t>
      </w:r>
      <w:r w:rsidRPr="00990FB8">
        <w:rPr>
          <w:vanish/>
          <w:highlight w:val="yellow"/>
        </w:rPr>
        <w:t xml:space="preserve"> vem em uma nova folha, logo após o resumo. </w:t>
      </w:r>
      <w:r w:rsidRPr="00FA4CB5">
        <w:rPr>
          <w:vanish/>
          <w:highlight w:val="yellow"/>
          <w:lang w:val="en-US"/>
        </w:rPr>
        <w:t>Escrever com letra normal (sem itálico).</w:t>
      </w:r>
    </w:p>
    <w:p w:rsidR="00113D01" w:rsidRPr="00FA4CB5" w:rsidRDefault="00113D01">
      <w:pPr>
        <w:pStyle w:val="TF-abstractKEY-WORDS"/>
        <w:rPr>
          <w:lang w:val="en-US"/>
        </w:rPr>
      </w:pPr>
      <w:r w:rsidRPr="00990FB8">
        <w:rPr>
          <w:lang w:val="en-US"/>
        </w:rPr>
        <w:t xml:space="preserve">Key-words: MySQL. </w:t>
      </w:r>
      <w:r>
        <w:rPr>
          <w:lang w:val="en-US"/>
        </w:rPr>
        <w:t>Table type</w:t>
      </w:r>
      <w:r w:rsidRPr="00990FB8">
        <w:rPr>
          <w:lang w:val="en-US"/>
        </w:rPr>
        <w:t>. Storage engine.</w:t>
      </w:r>
    </w:p>
    <w:p w:rsidR="00113D01" w:rsidRPr="00D91CB0" w:rsidRDefault="00113D01">
      <w:pPr>
        <w:pStyle w:val="TF-listadeilustraesTTULO"/>
      </w:pPr>
      <w:r w:rsidRPr="00D91CB0">
        <w:t>LISTA DE ilustrações</w:t>
      </w:r>
    </w:p>
    <w:p w:rsidR="00113D01" w:rsidRDefault="00113D01">
      <w:pPr>
        <w:pStyle w:val="TableofFigures"/>
        <w:tabs>
          <w:tab w:val="right" w:leader="dot" w:pos="9062"/>
        </w:tabs>
        <w:rPr>
          <w:rFonts w:ascii="Calibri" w:hAnsi="Calibri" w:cs="Calibri"/>
          <w:noProof/>
          <w:sz w:val="22"/>
          <w:szCs w:val="22"/>
        </w:rPr>
      </w:pPr>
      <w:r w:rsidRPr="006023E1">
        <w:rPr>
          <w:highlight w:val="yellow"/>
          <w:lang w:val="en-US"/>
        </w:rPr>
        <w:fldChar w:fldCharType="begin"/>
      </w:r>
      <w:r w:rsidRPr="006023E1">
        <w:rPr>
          <w:highlight w:val="yellow"/>
          <w:lang w:val="en-US"/>
        </w:rPr>
        <w:instrText xml:space="preserve"> TOC \h \z \t "TF-ilustração LEGENDA;1" \c "Figura" </w:instrText>
      </w:r>
      <w:r w:rsidRPr="006023E1">
        <w:rPr>
          <w:highlight w:val="yellow"/>
          <w:lang w:val="en-US"/>
        </w:rPr>
        <w:fldChar w:fldCharType="separate"/>
      </w:r>
      <w:hyperlink w:anchor="_Toc232491084" w:history="1">
        <w:r w:rsidRPr="002D0DD9">
          <w:rPr>
            <w:rStyle w:val="Hyperlink"/>
            <w:noProof/>
          </w:rPr>
          <w:t>Figura 1 - Teste Tokutek: inserção de um bilhão de registros</w:t>
        </w:r>
        <w:r>
          <w:rPr>
            <w:noProof/>
            <w:webHidden/>
          </w:rPr>
          <w:tab/>
        </w:r>
        <w:r>
          <w:rPr>
            <w:noProof/>
            <w:webHidden/>
          </w:rPr>
          <w:fldChar w:fldCharType="begin"/>
        </w:r>
        <w:r>
          <w:rPr>
            <w:noProof/>
            <w:webHidden/>
          </w:rPr>
          <w:instrText xml:space="preserve"> PAGEREF _Toc232491084 \h </w:instrText>
        </w:r>
        <w:r>
          <w:rPr>
            <w:noProof/>
            <w:webHidden/>
          </w:rPr>
        </w:r>
        <w:r>
          <w:rPr>
            <w:noProof/>
            <w:webHidden/>
          </w:rPr>
          <w:fldChar w:fldCharType="separate"/>
        </w:r>
        <w:r>
          <w:rPr>
            <w:noProof/>
            <w:webHidden/>
          </w:rPr>
          <w:t>19</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85" w:history="1">
        <w:r w:rsidRPr="002D0DD9">
          <w:rPr>
            <w:rStyle w:val="Hyperlink"/>
            <w:noProof/>
          </w:rPr>
          <w:t>Figura 2 - Teste Tokutek: inserção/exclusão de quinhentos milhões registros</w:t>
        </w:r>
        <w:r>
          <w:rPr>
            <w:noProof/>
            <w:webHidden/>
          </w:rPr>
          <w:tab/>
        </w:r>
        <w:r>
          <w:rPr>
            <w:noProof/>
            <w:webHidden/>
          </w:rPr>
          <w:fldChar w:fldCharType="begin"/>
        </w:r>
        <w:r>
          <w:rPr>
            <w:noProof/>
            <w:webHidden/>
          </w:rPr>
          <w:instrText xml:space="preserve"> PAGEREF _Toc232491085 \h </w:instrText>
        </w:r>
        <w:r>
          <w:rPr>
            <w:noProof/>
            <w:webHidden/>
          </w:rPr>
        </w:r>
        <w:r>
          <w:rPr>
            <w:noProof/>
            <w:webHidden/>
          </w:rPr>
          <w:fldChar w:fldCharType="separate"/>
        </w:r>
        <w:r>
          <w:rPr>
            <w:noProof/>
            <w:webHidden/>
          </w:rPr>
          <w:t>20</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86" w:history="1">
        <w:r w:rsidRPr="002D0DD9">
          <w:rPr>
            <w:rStyle w:val="Hyperlink"/>
            <w:noProof/>
          </w:rPr>
          <w:t>Figura 3 - Teste Tokutek: consulta em tabela com índices de árvores fractais</w:t>
        </w:r>
        <w:r>
          <w:rPr>
            <w:noProof/>
            <w:webHidden/>
          </w:rPr>
          <w:tab/>
        </w:r>
        <w:r>
          <w:rPr>
            <w:noProof/>
            <w:webHidden/>
          </w:rPr>
          <w:fldChar w:fldCharType="begin"/>
        </w:r>
        <w:r>
          <w:rPr>
            <w:noProof/>
            <w:webHidden/>
          </w:rPr>
          <w:instrText xml:space="preserve"> PAGEREF _Toc232491086 \h </w:instrText>
        </w:r>
        <w:r>
          <w:rPr>
            <w:noProof/>
            <w:webHidden/>
          </w:rPr>
        </w:r>
        <w:r>
          <w:rPr>
            <w:noProof/>
            <w:webHidden/>
          </w:rPr>
          <w:fldChar w:fldCharType="separate"/>
        </w:r>
        <w:r>
          <w:rPr>
            <w:noProof/>
            <w:webHidden/>
          </w:rPr>
          <w:t>20</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87" w:history="1">
        <w:r w:rsidRPr="002D0DD9">
          <w:rPr>
            <w:rStyle w:val="Hyperlink"/>
            <w:noProof/>
          </w:rPr>
          <w:t xml:space="preserve">Figura 4 - Arquitetura global do MySQL com </w:t>
        </w:r>
        <w:r w:rsidRPr="002D0DD9">
          <w:rPr>
            <w:rStyle w:val="Hyperlink"/>
            <w:i/>
            <w:iCs/>
            <w:noProof/>
          </w:rPr>
          <w:t>storage engines</w:t>
        </w:r>
        <w:r w:rsidRPr="002D0DD9">
          <w:rPr>
            <w:rStyle w:val="Hyperlink"/>
            <w:noProof/>
          </w:rPr>
          <w:t xml:space="preserve"> plugáveis</w:t>
        </w:r>
        <w:r>
          <w:rPr>
            <w:noProof/>
            <w:webHidden/>
          </w:rPr>
          <w:tab/>
        </w:r>
        <w:r>
          <w:rPr>
            <w:noProof/>
            <w:webHidden/>
          </w:rPr>
          <w:fldChar w:fldCharType="begin"/>
        </w:r>
        <w:r>
          <w:rPr>
            <w:noProof/>
            <w:webHidden/>
          </w:rPr>
          <w:instrText xml:space="preserve"> PAGEREF _Toc232491087 \h </w:instrText>
        </w:r>
        <w:r>
          <w:rPr>
            <w:noProof/>
            <w:webHidden/>
          </w:rPr>
        </w:r>
        <w:r>
          <w:rPr>
            <w:noProof/>
            <w:webHidden/>
          </w:rPr>
          <w:fldChar w:fldCharType="separate"/>
        </w:r>
        <w:r>
          <w:rPr>
            <w:noProof/>
            <w:webHidden/>
          </w:rPr>
          <w:t>21</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88" w:history="1">
        <w:r w:rsidRPr="002D0DD9">
          <w:rPr>
            <w:rStyle w:val="Hyperlink"/>
            <w:noProof/>
          </w:rPr>
          <w:t xml:space="preserve">Figura 5 - Tabela com índice do tipo </w:t>
        </w:r>
        <w:r w:rsidRPr="002D0DD9">
          <w:rPr>
            <w:rStyle w:val="Hyperlink"/>
            <w:i/>
            <w:iCs/>
            <w:noProof/>
          </w:rPr>
          <w:t>Bitmap</w:t>
        </w:r>
        <w:r>
          <w:rPr>
            <w:noProof/>
            <w:webHidden/>
          </w:rPr>
          <w:tab/>
        </w:r>
        <w:r>
          <w:rPr>
            <w:noProof/>
            <w:webHidden/>
          </w:rPr>
          <w:fldChar w:fldCharType="begin"/>
        </w:r>
        <w:r>
          <w:rPr>
            <w:noProof/>
            <w:webHidden/>
          </w:rPr>
          <w:instrText xml:space="preserve"> PAGEREF _Toc232491088 \h </w:instrText>
        </w:r>
        <w:r>
          <w:rPr>
            <w:noProof/>
            <w:webHidden/>
          </w:rPr>
        </w:r>
        <w:r>
          <w:rPr>
            <w:noProof/>
            <w:webHidden/>
          </w:rPr>
          <w:fldChar w:fldCharType="separate"/>
        </w:r>
        <w:r>
          <w:rPr>
            <w:noProof/>
            <w:webHidden/>
          </w:rPr>
          <w:t>25</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89" w:history="1">
        <w:r w:rsidRPr="002D0DD9">
          <w:rPr>
            <w:rStyle w:val="Hyperlink"/>
            <w:noProof/>
          </w:rPr>
          <w:t>Figura 6 - Estrutura comum de tabela</w:t>
        </w:r>
        <w:r>
          <w:rPr>
            <w:noProof/>
            <w:webHidden/>
          </w:rPr>
          <w:tab/>
        </w:r>
        <w:r>
          <w:rPr>
            <w:noProof/>
            <w:webHidden/>
          </w:rPr>
          <w:fldChar w:fldCharType="begin"/>
        </w:r>
        <w:r>
          <w:rPr>
            <w:noProof/>
            <w:webHidden/>
          </w:rPr>
          <w:instrText xml:space="preserve"> PAGEREF _Toc232491089 \h </w:instrText>
        </w:r>
        <w:r>
          <w:rPr>
            <w:noProof/>
            <w:webHidden/>
          </w:rPr>
        </w:r>
        <w:r>
          <w:rPr>
            <w:noProof/>
            <w:webHidden/>
          </w:rPr>
          <w:fldChar w:fldCharType="separate"/>
        </w:r>
        <w:r>
          <w:rPr>
            <w:noProof/>
            <w:webHidden/>
          </w:rPr>
          <w:t>27</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0" w:history="1">
        <w:r w:rsidRPr="002D0DD9">
          <w:rPr>
            <w:rStyle w:val="Hyperlink"/>
            <w:noProof/>
          </w:rPr>
          <w:t>Figura 7 - Nova estrutura de tabela</w:t>
        </w:r>
        <w:r>
          <w:rPr>
            <w:noProof/>
            <w:webHidden/>
          </w:rPr>
          <w:tab/>
        </w:r>
        <w:r>
          <w:rPr>
            <w:noProof/>
            <w:webHidden/>
          </w:rPr>
          <w:fldChar w:fldCharType="begin"/>
        </w:r>
        <w:r>
          <w:rPr>
            <w:noProof/>
            <w:webHidden/>
          </w:rPr>
          <w:instrText xml:space="preserve"> PAGEREF _Toc232491090 \h </w:instrText>
        </w:r>
        <w:r>
          <w:rPr>
            <w:noProof/>
            <w:webHidden/>
          </w:rPr>
        </w:r>
        <w:r>
          <w:rPr>
            <w:noProof/>
            <w:webHidden/>
          </w:rPr>
          <w:fldChar w:fldCharType="separate"/>
        </w:r>
        <w:r>
          <w:rPr>
            <w:noProof/>
            <w:webHidden/>
          </w:rPr>
          <w:t>27</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1" w:history="1">
        <w:r w:rsidRPr="002D0DD9">
          <w:rPr>
            <w:rStyle w:val="Hyperlink"/>
            <w:noProof/>
          </w:rPr>
          <w:t>Figura 9 - Diagrama de casos de uso</w:t>
        </w:r>
        <w:r>
          <w:rPr>
            <w:noProof/>
            <w:webHidden/>
          </w:rPr>
          <w:tab/>
        </w:r>
        <w:r>
          <w:rPr>
            <w:noProof/>
            <w:webHidden/>
          </w:rPr>
          <w:fldChar w:fldCharType="begin"/>
        </w:r>
        <w:r>
          <w:rPr>
            <w:noProof/>
            <w:webHidden/>
          </w:rPr>
          <w:instrText xml:space="preserve"> PAGEREF _Toc232491091 \h </w:instrText>
        </w:r>
        <w:r>
          <w:rPr>
            <w:noProof/>
            <w:webHidden/>
          </w:rPr>
        </w:r>
        <w:r>
          <w:rPr>
            <w:noProof/>
            <w:webHidden/>
          </w:rPr>
          <w:fldChar w:fldCharType="separate"/>
        </w:r>
        <w:r>
          <w:rPr>
            <w:noProof/>
            <w:webHidden/>
          </w:rPr>
          <w:t>29</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2" w:history="1">
        <w:r w:rsidRPr="002D0DD9">
          <w:rPr>
            <w:rStyle w:val="Hyperlink"/>
            <w:noProof/>
          </w:rPr>
          <w:t xml:space="preserve">Quadro 1 - Caso de uso </w:t>
        </w:r>
        <w:r w:rsidRPr="00AA476D">
          <w:rPr>
            <w:rStyle w:val="TF-OBJETO"/>
          </w:rPr>
          <w:t>Criar tabela</w:t>
        </w:r>
        <w:r>
          <w:rPr>
            <w:noProof/>
            <w:webHidden/>
          </w:rPr>
          <w:tab/>
        </w:r>
        <w:r>
          <w:rPr>
            <w:noProof/>
            <w:webHidden/>
          </w:rPr>
          <w:fldChar w:fldCharType="begin"/>
        </w:r>
        <w:r>
          <w:rPr>
            <w:noProof/>
            <w:webHidden/>
          </w:rPr>
          <w:instrText xml:space="preserve"> PAGEREF _Toc232491092 \h </w:instrText>
        </w:r>
        <w:r>
          <w:rPr>
            <w:noProof/>
            <w:webHidden/>
          </w:rPr>
        </w:r>
        <w:r>
          <w:rPr>
            <w:noProof/>
            <w:webHidden/>
          </w:rPr>
          <w:fldChar w:fldCharType="separate"/>
        </w:r>
        <w:r>
          <w:rPr>
            <w:noProof/>
            <w:webHidden/>
          </w:rPr>
          <w:t>30</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3" w:history="1">
        <w:r w:rsidRPr="002D0DD9">
          <w:rPr>
            <w:rStyle w:val="Hyperlink"/>
            <w:noProof/>
          </w:rPr>
          <w:t xml:space="preserve">Quadro 2 - Caso de uso </w:t>
        </w:r>
        <w:r w:rsidRPr="00AA476D">
          <w:rPr>
            <w:rStyle w:val="TF-OBJETO"/>
          </w:rPr>
          <w:t>Remover tabela</w:t>
        </w:r>
        <w:r>
          <w:rPr>
            <w:noProof/>
            <w:webHidden/>
          </w:rPr>
          <w:tab/>
        </w:r>
        <w:r>
          <w:rPr>
            <w:noProof/>
            <w:webHidden/>
          </w:rPr>
          <w:fldChar w:fldCharType="begin"/>
        </w:r>
        <w:r>
          <w:rPr>
            <w:noProof/>
            <w:webHidden/>
          </w:rPr>
          <w:instrText xml:space="preserve"> PAGEREF _Toc232491093 \h </w:instrText>
        </w:r>
        <w:r>
          <w:rPr>
            <w:noProof/>
            <w:webHidden/>
          </w:rPr>
        </w:r>
        <w:r>
          <w:rPr>
            <w:noProof/>
            <w:webHidden/>
          </w:rPr>
          <w:fldChar w:fldCharType="separate"/>
        </w:r>
        <w:r>
          <w:rPr>
            <w:noProof/>
            <w:webHidden/>
          </w:rPr>
          <w:t>30</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4" w:history="1">
        <w:r w:rsidRPr="002D0DD9">
          <w:rPr>
            <w:rStyle w:val="Hyperlink"/>
            <w:noProof/>
          </w:rPr>
          <w:t xml:space="preserve">Quadro 3 - Caso de uso </w:t>
        </w:r>
        <w:r w:rsidRPr="00AA476D">
          <w:rPr>
            <w:rStyle w:val="TF-OBJETO"/>
          </w:rPr>
          <w:t>Inserir registro</w:t>
        </w:r>
        <w:r>
          <w:rPr>
            <w:noProof/>
            <w:webHidden/>
          </w:rPr>
          <w:tab/>
        </w:r>
        <w:r>
          <w:rPr>
            <w:noProof/>
            <w:webHidden/>
          </w:rPr>
          <w:fldChar w:fldCharType="begin"/>
        </w:r>
        <w:r>
          <w:rPr>
            <w:noProof/>
            <w:webHidden/>
          </w:rPr>
          <w:instrText xml:space="preserve"> PAGEREF _Toc232491094 \h </w:instrText>
        </w:r>
        <w:r>
          <w:rPr>
            <w:noProof/>
            <w:webHidden/>
          </w:rPr>
        </w:r>
        <w:r>
          <w:rPr>
            <w:noProof/>
            <w:webHidden/>
          </w:rPr>
          <w:fldChar w:fldCharType="separate"/>
        </w:r>
        <w:r>
          <w:rPr>
            <w:noProof/>
            <w:webHidden/>
          </w:rPr>
          <w:t>31</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5" w:history="1">
        <w:r w:rsidRPr="002D0DD9">
          <w:rPr>
            <w:rStyle w:val="Hyperlink"/>
            <w:noProof/>
          </w:rPr>
          <w:t xml:space="preserve">Quadro 4 - Caso de uso </w:t>
        </w:r>
        <w:r w:rsidRPr="00AA476D">
          <w:rPr>
            <w:rStyle w:val="TF-OBJETO"/>
          </w:rPr>
          <w:t>Atualizar registro</w:t>
        </w:r>
        <w:r>
          <w:rPr>
            <w:noProof/>
            <w:webHidden/>
          </w:rPr>
          <w:tab/>
        </w:r>
        <w:r>
          <w:rPr>
            <w:noProof/>
            <w:webHidden/>
          </w:rPr>
          <w:fldChar w:fldCharType="begin"/>
        </w:r>
        <w:r>
          <w:rPr>
            <w:noProof/>
            <w:webHidden/>
          </w:rPr>
          <w:instrText xml:space="preserve"> PAGEREF _Toc232491095 \h </w:instrText>
        </w:r>
        <w:r>
          <w:rPr>
            <w:noProof/>
            <w:webHidden/>
          </w:rPr>
        </w:r>
        <w:r>
          <w:rPr>
            <w:noProof/>
            <w:webHidden/>
          </w:rPr>
          <w:fldChar w:fldCharType="separate"/>
        </w:r>
        <w:r>
          <w:rPr>
            <w:noProof/>
            <w:webHidden/>
          </w:rPr>
          <w:t>31</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6" w:history="1">
        <w:r w:rsidRPr="002D0DD9">
          <w:rPr>
            <w:rStyle w:val="Hyperlink"/>
            <w:noProof/>
          </w:rPr>
          <w:t xml:space="preserve">Quadro 5 - Caso de uso </w:t>
        </w:r>
        <w:r w:rsidRPr="00AA476D">
          <w:rPr>
            <w:rStyle w:val="TF-OBJETO"/>
          </w:rPr>
          <w:t>Remover registro</w:t>
        </w:r>
        <w:r>
          <w:rPr>
            <w:noProof/>
            <w:webHidden/>
          </w:rPr>
          <w:tab/>
        </w:r>
        <w:r>
          <w:rPr>
            <w:noProof/>
            <w:webHidden/>
          </w:rPr>
          <w:fldChar w:fldCharType="begin"/>
        </w:r>
        <w:r>
          <w:rPr>
            <w:noProof/>
            <w:webHidden/>
          </w:rPr>
          <w:instrText xml:space="preserve"> PAGEREF _Toc232491096 \h </w:instrText>
        </w:r>
        <w:r>
          <w:rPr>
            <w:noProof/>
            <w:webHidden/>
          </w:rPr>
        </w:r>
        <w:r>
          <w:rPr>
            <w:noProof/>
            <w:webHidden/>
          </w:rPr>
          <w:fldChar w:fldCharType="separate"/>
        </w:r>
        <w:r>
          <w:rPr>
            <w:noProof/>
            <w:webHidden/>
          </w:rPr>
          <w:t>32</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7" w:history="1">
        <w:r w:rsidRPr="002D0DD9">
          <w:rPr>
            <w:rStyle w:val="Hyperlink"/>
            <w:noProof/>
          </w:rPr>
          <w:t xml:space="preserve">Quadro 6 - Caso de uso </w:t>
        </w:r>
        <w:r w:rsidRPr="00AA476D">
          <w:rPr>
            <w:rStyle w:val="TF-OBJETO"/>
          </w:rPr>
          <w:t>Selecionar registro</w:t>
        </w:r>
        <w:r>
          <w:rPr>
            <w:noProof/>
            <w:webHidden/>
          </w:rPr>
          <w:tab/>
        </w:r>
        <w:r>
          <w:rPr>
            <w:noProof/>
            <w:webHidden/>
          </w:rPr>
          <w:fldChar w:fldCharType="begin"/>
        </w:r>
        <w:r>
          <w:rPr>
            <w:noProof/>
            <w:webHidden/>
          </w:rPr>
          <w:instrText xml:space="preserve"> PAGEREF _Toc232491097 \h </w:instrText>
        </w:r>
        <w:r>
          <w:rPr>
            <w:noProof/>
            <w:webHidden/>
          </w:rPr>
        </w:r>
        <w:r>
          <w:rPr>
            <w:noProof/>
            <w:webHidden/>
          </w:rPr>
          <w:fldChar w:fldCharType="separate"/>
        </w:r>
        <w:r>
          <w:rPr>
            <w:noProof/>
            <w:webHidden/>
          </w:rPr>
          <w:t>32</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8" w:history="1">
        <w:r w:rsidRPr="002D0DD9">
          <w:rPr>
            <w:rStyle w:val="Hyperlink"/>
            <w:noProof/>
          </w:rPr>
          <w:t xml:space="preserve">Figura 9 - Diagrama de classes do </w:t>
        </w:r>
        <w:r w:rsidRPr="002D0DD9">
          <w:rPr>
            <w:rStyle w:val="Hyperlink"/>
            <w:i/>
            <w:iCs/>
            <w:noProof/>
          </w:rPr>
          <w:t>storage engine</w:t>
        </w:r>
        <w:r>
          <w:rPr>
            <w:noProof/>
            <w:webHidden/>
          </w:rPr>
          <w:tab/>
        </w:r>
        <w:r>
          <w:rPr>
            <w:noProof/>
            <w:webHidden/>
          </w:rPr>
          <w:fldChar w:fldCharType="begin"/>
        </w:r>
        <w:r>
          <w:rPr>
            <w:noProof/>
            <w:webHidden/>
          </w:rPr>
          <w:instrText xml:space="preserve"> PAGEREF _Toc232491098 \h </w:instrText>
        </w:r>
        <w:r>
          <w:rPr>
            <w:noProof/>
            <w:webHidden/>
          </w:rPr>
        </w:r>
        <w:r>
          <w:rPr>
            <w:noProof/>
            <w:webHidden/>
          </w:rPr>
          <w:fldChar w:fldCharType="separate"/>
        </w:r>
        <w:r>
          <w:rPr>
            <w:noProof/>
            <w:webHidden/>
          </w:rPr>
          <w:t>33</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099" w:history="1">
        <w:r w:rsidRPr="002D0DD9">
          <w:rPr>
            <w:rStyle w:val="Hyperlink"/>
            <w:noProof/>
          </w:rPr>
          <w:t xml:space="preserve">Figura 11 - Definição da classe </w:t>
        </w:r>
        <w:r w:rsidRPr="00AA476D">
          <w:rPr>
            <w:rStyle w:val="TF-OBJETO"/>
          </w:rPr>
          <w:t>ha_vogal</w:t>
        </w:r>
        <w:r w:rsidRPr="002D0DD9">
          <w:rPr>
            <w:rStyle w:val="Hyperlink"/>
            <w:noProof/>
          </w:rPr>
          <w:t xml:space="preserve"> e interface </w:t>
        </w:r>
        <w:r w:rsidRPr="002D0DD9">
          <w:rPr>
            <w:rStyle w:val="Hyperlink"/>
            <w:rFonts w:ascii="Courier New" w:hAnsi="Courier New" w:cs="Courier New"/>
            <w:noProof/>
          </w:rPr>
          <w:t>handler</w:t>
        </w:r>
        <w:r>
          <w:rPr>
            <w:noProof/>
            <w:webHidden/>
          </w:rPr>
          <w:tab/>
        </w:r>
        <w:r>
          <w:rPr>
            <w:noProof/>
            <w:webHidden/>
          </w:rPr>
          <w:fldChar w:fldCharType="begin"/>
        </w:r>
        <w:r>
          <w:rPr>
            <w:noProof/>
            <w:webHidden/>
          </w:rPr>
          <w:instrText xml:space="preserve"> PAGEREF _Toc232491099 \h </w:instrText>
        </w:r>
        <w:r>
          <w:rPr>
            <w:noProof/>
            <w:webHidden/>
          </w:rPr>
        </w:r>
        <w:r>
          <w:rPr>
            <w:noProof/>
            <w:webHidden/>
          </w:rPr>
          <w:fldChar w:fldCharType="separate"/>
        </w:r>
        <w:r>
          <w:rPr>
            <w:noProof/>
            <w:webHidden/>
          </w:rPr>
          <w:t>34</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0" w:history="1">
        <w:r w:rsidRPr="002D0DD9">
          <w:rPr>
            <w:rStyle w:val="Hyperlink"/>
            <w:noProof/>
          </w:rPr>
          <w:t xml:space="preserve">Figura 12 - Definição da classe </w:t>
        </w:r>
        <w:r w:rsidRPr="00AA476D">
          <w:rPr>
            <w:rStyle w:val="TF-OBJETO"/>
          </w:rPr>
          <w:t>vogal_manipulation</w:t>
        </w:r>
        <w:r>
          <w:rPr>
            <w:noProof/>
            <w:webHidden/>
          </w:rPr>
          <w:tab/>
        </w:r>
        <w:r>
          <w:rPr>
            <w:noProof/>
            <w:webHidden/>
          </w:rPr>
          <w:fldChar w:fldCharType="begin"/>
        </w:r>
        <w:r>
          <w:rPr>
            <w:noProof/>
            <w:webHidden/>
          </w:rPr>
          <w:instrText xml:space="preserve"> PAGEREF _Toc232491100 \h </w:instrText>
        </w:r>
        <w:r>
          <w:rPr>
            <w:noProof/>
            <w:webHidden/>
          </w:rPr>
        </w:r>
        <w:r>
          <w:rPr>
            <w:noProof/>
            <w:webHidden/>
          </w:rPr>
          <w:fldChar w:fldCharType="separate"/>
        </w:r>
        <w:r>
          <w:rPr>
            <w:noProof/>
            <w:webHidden/>
          </w:rPr>
          <w:t>35</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1" w:history="1">
        <w:r w:rsidRPr="002D0DD9">
          <w:rPr>
            <w:rStyle w:val="Hyperlink"/>
            <w:noProof/>
          </w:rPr>
          <w:t xml:space="preserve">Figura 13 - Definição da classe </w:t>
        </w:r>
        <w:r w:rsidRPr="00AA476D">
          <w:rPr>
            <w:rStyle w:val="TF-OBJETO"/>
          </w:rPr>
          <w:t>vogal_definition</w:t>
        </w:r>
        <w:r>
          <w:rPr>
            <w:noProof/>
            <w:webHidden/>
          </w:rPr>
          <w:tab/>
        </w:r>
        <w:r>
          <w:rPr>
            <w:noProof/>
            <w:webHidden/>
          </w:rPr>
          <w:fldChar w:fldCharType="begin"/>
        </w:r>
        <w:r>
          <w:rPr>
            <w:noProof/>
            <w:webHidden/>
          </w:rPr>
          <w:instrText xml:space="preserve"> PAGEREF _Toc232491101 \h </w:instrText>
        </w:r>
        <w:r>
          <w:rPr>
            <w:noProof/>
            <w:webHidden/>
          </w:rPr>
        </w:r>
        <w:r>
          <w:rPr>
            <w:noProof/>
            <w:webHidden/>
          </w:rPr>
          <w:fldChar w:fldCharType="separate"/>
        </w:r>
        <w:r>
          <w:rPr>
            <w:noProof/>
            <w:webHidden/>
          </w:rPr>
          <w:t>35</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2" w:history="1">
        <w:r w:rsidRPr="002D0DD9">
          <w:rPr>
            <w:rStyle w:val="Hyperlink"/>
            <w:noProof/>
          </w:rPr>
          <w:t xml:space="preserve">Figura 14 - Definição da classe </w:t>
        </w:r>
        <w:r w:rsidRPr="00AA476D">
          <w:rPr>
            <w:rStyle w:val="TF-OBJETO"/>
          </w:rPr>
          <w:t>vogal_storage</w:t>
        </w:r>
        <w:r>
          <w:rPr>
            <w:noProof/>
            <w:webHidden/>
          </w:rPr>
          <w:tab/>
        </w:r>
        <w:r>
          <w:rPr>
            <w:noProof/>
            <w:webHidden/>
          </w:rPr>
          <w:fldChar w:fldCharType="begin"/>
        </w:r>
        <w:r>
          <w:rPr>
            <w:noProof/>
            <w:webHidden/>
          </w:rPr>
          <w:instrText xml:space="preserve"> PAGEREF _Toc232491102 \h </w:instrText>
        </w:r>
        <w:r>
          <w:rPr>
            <w:noProof/>
            <w:webHidden/>
          </w:rPr>
        </w:r>
        <w:r>
          <w:rPr>
            <w:noProof/>
            <w:webHidden/>
          </w:rPr>
          <w:fldChar w:fldCharType="separate"/>
        </w:r>
        <w:r>
          <w:rPr>
            <w:noProof/>
            <w:webHidden/>
          </w:rPr>
          <w:t>35</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3" w:history="1">
        <w:r w:rsidRPr="002D0DD9">
          <w:rPr>
            <w:rStyle w:val="Hyperlink"/>
            <w:noProof/>
          </w:rPr>
          <w:t xml:space="preserve">Figura 15 - Definição da classe </w:t>
        </w:r>
        <w:r w:rsidRPr="00AA476D">
          <w:rPr>
            <w:rStyle w:val="TF-OBJETO"/>
          </w:rPr>
          <w:t>vogal_cache</w:t>
        </w:r>
        <w:r>
          <w:rPr>
            <w:noProof/>
            <w:webHidden/>
          </w:rPr>
          <w:tab/>
        </w:r>
        <w:r>
          <w:rPr>
            <w:noProof/>
            <w:webHidden/>
          </w:rPr>
          <w:fldChar w:fldCharType="begin"/>
        </w:r>
        <w:r>
          <w:rPr>
            <w:noProof/>
            <w:webHidden/>
          </w:rPr>
          <w:instrText xml:space="preserve"> PAGEREF _Toc232491103 \h </w:instrText>
        </w:r>
        <w:r>
          <w:rPr>
            <w:noProof/>
            <w:webHidden/>
          </w:rPr>
        </w:r>
        <w:r>
          <w:rPr>
            <w:noProof/>
            <w:webHidden/>
          </w:rPr>
          <w:fldChar w:fldCharType="separate"/>
        </w:r>
        <w:r>
          <w:rPr>
            <w:noProof/>
            <w:webHidden/>
          </w:rPr>
          <w:t>36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4" w:history="1">
        <w:r w:rsidRPr="002D0DD9">
          <w:rPr>
            <w:rStyle w:val="Hyperlink"/>
            <w:noProof/>
          </w:rPr>
          <w:t>Figura 16 - Estrutura do arquivo de dados</w:t>
        </w:r>
        <w:r>
          <w:rPr>
            <w:noProof/>
            <w:webHidden/>
          </w:rPr>
          <w:tab/>
        </w:r>
        <w:r>
          <w:rPr>
            <w:noProof/>
            <w:webHidden/>
          </w:rPr>
          <w:fldChar w:fldCharType="begin"/>
        </w:r>
        <w:r>
          <w:rPr>
            <w:noProof/>
            <w:webHidden/>
          </w:rPr>
          <w:instrText xml:space="preserve"> PAGEREF _Toc232491104 \h </w:instrText>
        </w:r>
        <w:r>
          <w:rPr>
            <w:noProof/>
            <w:webHidden/>
          </w:rPr>
        </w:r>
        <w:r>
          <w:rPr>
            <w:noProof/>
            <w:webHidden/>
          </w:rPr>
          <w:fldChar w:fldCharType="separate"/>
        </w:r>
        <w:r>
          <w:rPr>
            <w:noProof/>
            <w:webHidden/>
          </w:rPr>
          <w:t>37</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5" w:history="1">
        <w:r w:rsidRPr="002D0DD9">
          <w:rPr>
            <w:rStyle w:val="Hyperlink"/>
            <w:noProof/>
          </w:rPr>
          <w:t>Figura 17 - Estrutura de um bloco genérico</w:t>
        </w:r>
        <w:r>
          <w:rPr>
            <w:noProof/>
            <w:webHidden/>
          </w:rPr>
          <w:tab/>
        </w:r>
        <w:r>
          <w:rPr>
            <w:noProof/>
            <w:webHidden/>
          </w:rPr>
          <w:fldChar w:fldCharType="begin"/>
        </w:r>
        <w:r>
          <w:rPr>
            <w:noProof/>
            <w:webHidden/>
          </w:rPr>
          <w:instrText xml:space="preserve"> PAGEREF _Toc232491105 \h </w:instrText>
        </w:r>
        <w:r>
          <w:rPr>
            <w:noProof/>
            <w:webHidden/>
          </w:rPr>
        </w:r>
        <w:r>
          <w:rPr>
            <w:noProof/>
            <w:webHidden/>
          </w:rPr>
          <w:fldChar w:fldCharType="separate"/>
        </w:r>
        <w:r>
          <w:rPr>
            <w:noProof/>
            <w:webHidden/>
          </w:rPr>
          <w:t>37</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6" w:history="1">
        <w:r w:rsidRPr="002D0DD9">
          <w:rPr>
            <w:rStyle w:val="Hyperlink"/>
            <w:noProof/>
          </w:rPr>
          <w:t>Figura 18 - Estrutura do cabeçalho do bloco</w:t>
        </w:r>
        <w:r>
          <w:rPr>
            <w:noProof/>
            <w:webHidden/>
          </w:rPr>
          <w:tab/>
        </w:r>
        <w:r>
          <w:rPr>
            <w:noProof/>
            <w:webHidden/>
          </w:rPr>
          <w:fldChar w:fldCharType="begin"/>
        </w:r>
        <w:r>
          <w:rPr>
            <w:noProof/>
            <w:webHidden/>
          </w:rPr>
          <w:instrText xml:space="preserve"> PAGEREF _Toc232491106 \h </w:instrText>
        </w:r>
        <w:r>
          <w:rPr>
            <w:noProof/>
            <w:webHidden/>
          </w:rPr>
        </w:r>
        <w:r>
          <w:rPr>
            <w:noProof/>
            <w:webHidden/>
          </w:rPr>
          <w:fldChar w:fldCharType="separate"/>
        </w:r>
        <w:r>
          <w:rPr>
            <w:noProof/>
            <w:webHidden/>
          </w:rPr>
          <w:t>37</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7" w:history="1">
        <w:r w:rsidRPr="002D0DD9">
          <w:rPr>
            <w:rStyle w:val="Hyperlink"/>
            <w:noProof/>
          </w:rPr>
          <w:t>Figura 19 - Estrutura do corpo do bloco do Tipo de Tabela</w:t>
        </w:r>
        <w:r>
          <w:rPr>
            <w:noProof/>
            <w:webHidden/>
          </w:rPr>
          <w:tab/>
        </w:r>
        <w:r>
          <w:rPr>
            <w:noProof/>
            <w:webHidden/>
          </w:rPr>
          <w:fldChar w:fldCharType="begin"/>
        </w:r>
        <w:r>
          <w:rPr>
            <w:noProof/>
            <w:webHidden/>
          </w:rPr>
          <w:instrText xml:space="preserve"> PAGEREF _Toc232491107 \h </w:instrText>
        </w:r>
        <w:r>
          <w:rPr>
            <w:noProof/>
            <w:webHidden/>
          </w:rPr>
        </w:r>
        <w:r>
          <w:rPr>
            <w:noProof/>
            <w:webHidden/>
          </w:rPr>
          <w:fldChar w:fldCharType="separate"/>
        </w:r>
        <w:r>
          <w:rPr>
            <w:noProof/>
            <w:webHidden/>
          </w:rPr>
          <w:t>37</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8" w:history="1">
        <w:r w:rsidRPr="002D0DD9">
          <w:rPr>
            <w:rStyle w:val="Hyperlink"/>
            <w:noProof/>
          </w:rPr>
          <w:t>Figura 20 - Estrutura da árvore de registros</w:t>
        </w:r>
        <w:r>
          <w:rPr>
            <w:noProof/>
            <w:webHidden/>
          </w:rPr>
          <w:tab/>
        </w:r>
        <w:r>
          <w:rPr>
            <w:noProof/>
            <w:webHidden/>
          </w:rPr>
          <w:fldChar w:fldCharType="begin"/>
        </w:r>
        <w:r>
          <w:rPr>
            <w:noProof/>
            <w:webHidden/>
          </w:rPr>
          <w:instrText xml:space="preserve"> PAGEREF _Toc232491108 \h </w:instrText>
        </w:r>
        <w:r>
          <w:rPr>
            <w:noProof/>
            <w:webHidden/>
          </w:rPr>
        </w:r>
        <w:r>
          <w:rPr>
            <w:noProof/>
            <w:webHidden/>
          </w:rPr>
          <w:fldChar w:fldCharType="separate"/>
        </w:r>
        <w:r>
          <w:rPr>
            <w:noProof/>
            <w:webHidden/>
          </w:rPr>
          <w:t>38</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09" w:history="1">
        <w:r w:rsidRPr="002D0DD9">
          <w:rPr>
            <w:rStyle w:val="Hyperlink"/>
            <w:noProof/>
          </w:rPr>
          <w:t>Figura 21 - Estrutura da árvore de RIDs</w:t>
        </w:r>
        <w:r>
          <w:rPr>
            <w:noProof/>
            <w:webHidden/>
          </w:rPr>
          <w:tab/>
        </w:r>
        <w:r>
          <w:rPr>
            <w:noProof/>
            <w:webHidden/>
          </w:rPr>
          <w:fldChar w:fldCharType="begin"/>
        </w:r>
        <w:r>
          <w:rPr>
            <w:noProof/>
            <w:webHidden/>
          </w:rPr>
          <w:instrText xml:space="preserve"> PAGEREF _Toc232491109 \h </w:instrText>
        </w:r>
        <w:r>
          <w:rPr>
            <w:noProof/>
            <w:webHidden/>
          </w:rPr>
        </w:r>
        <w:r>
          <w:rPr>
            <w:noProof/>
            <w:webHidden/>
          </w:rPr>
          <w:fldChar w:fldCharType="separate"/>
        </w:r>
        <w:r>
          <w:rPr>
            <w:noProof/>
            <w:webHidden/>
          </w:rPr>
          <w:t>38</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0" w:history="1">
        <w:r w:rsidRPr="002D0DD9">
          <w:rPr>
            <w:rStyle w:val="Hyperlink"/>
            <w:noProof/>
          </w:rPr>
          <w:t>Quadro 7 - Estruturas de controle e tipos padrão</w:t>
        </w:r>
        <w:r>
          <w:rPr>
            <w:noProof/>
            <w:webHidden/>
          </w:rPr>
          <w:tab/>
        </w:r>
        <w:r>
          <w:rPr>
            <w:noProof/>
            <w:webHidden/>
          </w:rPr>
          <w:fldChar w:fldCharType="begin"/>
        </w:r>
        <w:r>
          <w:rPr>
            <w:noProof/>
            <w:webHidden/>
          </w:rPr>
          <w:instrText xml:space="preserve"> PAGEREF _Toc232491110 \h </w:instrText>
        </w:r>
        <w:r>
          <w:rPr>
            <w:noProof/>
            <w:webHidden/>
          </w:rPr>
        </w:r>
        <w:r>
          <w:rPr>
            <w:noProof/>
            <w:webHidden/>
          </w:rPr>
          <w:fldChar w:fldCharType="separate"/>
        </w:r>
        <w:r>
          <w:rPr>
            <w:noProof/>
            <w:webHidden/>
          </w:rPr>
          <w:t>40</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1" w:history="1">
        <w:r w:rsidRPr="002D0DD9">
          <w:rPr>
            <w:rStyle w:val="Hyperlink"/>
            <w:noProof/>
          </w:rPr>
          <w:t>Quadro 8 - Métodos de escrita de dados nos blocos</w:t>
        </w:r>
        <w:r>
          <w:rPr>
            <w:noProof/>
            <w:webHidden/>
          </w:rPr>
          <w:tab/>
        </w:r>
        <w:r>
          <w:rPr>
            <w:noProof/>
            <w:webHidden/>
          </w:rPr>
          <w:fldChar w:fldCharType="begin"/>
        </w:r>
        <w:r>
          <w:rPr>
            <w:noProof/>
            <w:webHidden/>
          </w:rPr>
          <w:instrText xml:space="preserve"> PAGEREF _Toc232491111 \h </w:instrText>
        </w:r>
        <w:r>
          <w:rPr>
            <w:noProof/>
            <w:webHidden/>
          </w:rPr>
        </w:r>
        <w:r>
          <w:rPr>
            <w:noProof/>
            <w:webHidden/>
          </w:rPr>
          <w:fldChar w:fldCharType="separate"/>
        </w:r>
        <w:r>
          <w:rPr>
            <w:noProof/>
            <w:webHidden/>
          </w:rPr>
          <w:t>41</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2" w:history="1">
        <w:r w:rsidRPr="002D0DD9">
          <w:rPr>
            <w:rStyle w:val="Hyperlink"/>
            <w:noProof/>
          </w:rPr>
          <w:t>Quadro 9 - Método de coleta dos blocos livres</w:t>
        </w:r>
        <w:r>
          <w:rPr>
            <w:noProof/>
            <w:webHidden/>
          </w:rPr>
          <w:tab/>
        </w:r>
        <w:r>
          <w:rPr>
            <w:noProof/>
            <w:webHidden/>
          </w:rPr>
          <w:fldChar w:fldCharType="begin"/>
        </w:r>
        <w:r>
          <w:rPr>
            <w:noProof/>
            <w:webHidden/>
          </w:rPr>
          <w:instrText xml:space="preserve"> PAGEREF _Toc232491112 \h </w:instrText>
        </w:r>
        <w:r>
          <w:rPr>
            <w:noProof/>
            <w:webHidden/>
          </w:rPr>
        </w:r>
        <w:r>
          <w:rPr>
            <w:noProof/>
            <w:webHidden/>
          </w:rPr>
          <w:fldChar w:fldCharType="separate"/>
        </w:r>
        <w:r>
          <w:rPr>
            <w:noProof/>
            <w:webHidden/>
          </w:rPr>
          <w:t>41</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3" w:history="1">
        <w:r w:rsidRPr="002D0DD9">
          <w:rPr>
            <w:rStyle w:val="Hyperlink"/>
            <w:noProof/>
          </w:rPr>
          <w:t>Quadro 10 - Definição do método de abertura de tabelas</w:t>
        </w:r>
        <w:r>
          <w:rPr>
            <w:noProof/>
            <w:webHidden/>
          </w:rPr>
          <w:tab/>
        </w:r>
        <w:r>
          <w:rPr>
            <w:noProof/>
            <w:webHidden/>
          </w:rPr>
          <w:fldChar w:fldCharType="begin"/>
        </w:r>
        <w:r>
          <w:rPr>
            <w:noProof/>
            <w:webHidden/>
          </w:rPr>
          <w:instrText xml:space="preserve"> PAGEREF _Toc232491113 \h </w:instrText>
        </w:r>
        <w:r>
          <w:rPr>
            <w:noProof/>
            <w:webHidden/>
          </w:rPr>
        </w:r>
        <w:r>
          <w:rPr>
            <w:noProof/>
            <w:webHidden/>
          </w:rPr>
          <w:fldChar w:fldCharType="separate"/>
        </w:r>
        <w:r>
          <w:rPr>
            <w:noProof/>
            <w:webHidden/>
          </w:rPr>
          <w:t>42</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4" w:history="1">
        <w:r w:rsidRPr="002D0DD9">
          <w:rPr>
            <w:rStyle w:val="Hyperlink"/>
            <w:noProof/>
          </w:rPr>
          <w:t>Quadro 11 - Definição do método para consulta de registros</w:t>
        </w:r>
        <w:r>
          <w:rPr>
            <w:noProof/>
            <w:webHidden/>
          </w:rPr>
          <w:tab/>
        </w:r>
        <w:r>
          <w:rPr>
            <w:noProof/>
            <w:webHidden/>
          </w:rPr>
          <w:fldChar w:fldCharType="begin"/>
        </w:r>
        <w:r>
          <w:rPr>
            <w:noProof/>
            <w:webHidden/>
          </w:rPr>
          <w:instrText xml:space="preserve"> PAGEREF _Toc232491114 \h </w:instrText>
        </w:r>
        <w:r>
          <w:rPr>
            <w:noProof/>
            <w:webHidden/>
          </w:rPr>
        </w:r>
        <w:r>
          <w:rPr>
            <w:noProof/>
            <w:webHidden/>
          </w:rPr>
          <w:fldChar w:fldCharType="separate"/>
        </w:r>
        <w:r>
          <w:rPr>
            <w:noProof/>
            <w:webHidden/>
          </w:rPr>
          <w:t>43</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5" w:history="1">
        <w:r w:rsidRPr="002D0DD9">
          <w:rPr>
            <w:rStyle w:val="Hyperlink"/>
            <w:noProof/>
          </w:rPr>
          <w:t>Quadro 12 - Definição do método para escrita de registros</w:t>
        </w:r>
        <w:r>
          <w:rPr>
            <w:noProof/>
            <w:webHidden/>
          </w:rPr>
          <w:tab/>
        </w:r>
        <w:r>
          <w:rPr>
            <w:noProof/>
            <w:webHidden/>
          </w:rPr>
          <w:fldChar w:fldCharType="begin"/>
        </w:r>
        <w:r>
          <w:rPr>
            <w:noProof/>
            <w:webHidden/>
          </w:rPr>
          <w:instrText xml:space="preserve"> PAGEREF _Toc232491115 \h </w:instrText>
        </w:r>
        <w:r>
          <w:rPr>
            <w:noProof/>
            <w:webHidden/>
          </w:rPr>
        </w:r>
        <w:r>
          <w:rPr>
            <w:noProof/>
            <w:webHidden/>
          </w:rPr>
          <w:fldChar w:fldCharType="separate"/>
        </w:r>
        <w:r>
          <w:rPr>
            <w:noProof/>
            <w:webHidden/>
          </w:rPr>
          <w:t>44</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6" w:history="1">
        <w:r w:rsidRPr="002D0DD9">
          <w:rPr>
            <w:rStyle w:val="Hyperlink"/>
            <w:noProof/>
          </w:rPr>
          <w:t>Quadro 13 - Definição do método de leitura do registro</w:t>
        </w:r>
        <w:r>
          <w:rPr>
            <w:noProof/>
            <w:webHidden/>
          </w:rPr>
          <w:tab/>
        </w:r>
        <w:r>
          <w:rPr>
            <w:noProof/>
            <w:webHidden/>
          </w:rPr>
          <w:fldChar w:fldCharType="begin"/>
        </w:r>
        <w:r>
          <w:rPr>
            <w:noProof/>
            <w:webHidden/>
          </w:rPr>
          <w:instrText xml:space="preserve"> PAGEREF _Toc232491116 \h </w:instrText>
        </w:r>
        <w:r>
          <w:rPr>
            <w:noProof/>
            <w:webHidden/>
          </w:rPr>
        </w:r>
        <w:r>
          <w:rPr>
            <w:noProof/>
            <w:webHidden/>
          </w:rPr>
          <w:fldChar w:fldCharType="separate"/>
        </w:r>
        <w:r>
          <w:rPr>
            <w:noProof/>
            <w:webHidden/>
          </w:rPr>
          <w:t>45</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7" w:history="1">
        <w:r w:rsidRPr="002D0DD9">
          <w:rPr>
            <w:rStyle w:val="Hyperlink"/>
            <w:noProof/>
          </w:rPr>
          <w:t>Quadro 14 - DDL de criação de tabela do tipo Vogal</w:t>
        </w:r>
        <w:r>
          <w:rPr>
            <w:noProof/>
            <w:webHidden/>
          </w:rPr>
          <w:tab/>
        </w:r>
        <w:r>
          <w:rPr>
            <w:noProof/>
            <w:webHidden/>
          </w:rPr>
          <w:fldChar w:fldCharType="begin"/>
        </w:r>
        <w:r>
          <w:rPr>
            <w:noProof/>
            <w:webHidden/>
          </w:rPr>
          <w:instrText xml:space="preserve"> PAGEREF _Toc232491117 \h </w:instrText>
        </w:r>
        <w:r>
          <w:rPr>
            <w:noProof/>
            <w:webHidden/>
          </w:rPr>
        </w:r>
        <w:r>
          <w:rPr>
            <w:noProof/>
            <w:webHidden/>
          </w:rPr>
          <w:fldChar w:fldCharType="separate"/>
        </w:r>
        <w:r>
          <w:rPr>
            <w:noProof/>
            <w:webHidden/>
          </w:rPr>
          <w:t>46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8" w:history="1">
        <w:r w:rsidRPr="002D0DD9">
          <w:rPr>
            <w:rStyle w:val="Hyperlink"/>
            <w:noProof/>
          </w:rPr>
          <w:t>Quadro 15 - DML de inserção de registro</w:t>
        </w:r>
        <w:r>
          <w:rPr>
            <w:noProof/>
            <w:webHidden/>
          </w:rPr>
          <w:tab/>
        </w:r>
        <w:r>
          <w:rPr>
            <w:noProof/>
            <w:webHidden/>
          </w:rPr>
          <w:fldChar w:fldCharType="begin"/>
        </w:r>
        <w:r>
          <w:rPr>
            <w:noProof/>
            <w:webHidden/>
          </w:rPr>
          <w:instrText xml:space="preserve"> PAGEREF _Toc232491118 \h </w:instrText>
        </w:r>
        <w:r>
          <w:rPr>
            <w:noProof/>
            <w:webHidden/>
          </w:rPr>
        </w:r>
        <w:r>
          <w:rPr>
            <w:noProof/>
            <w:webHidden/>
          </w:rPr>
          <w:fldChar w:fldCharType="separate"/>
        </w:r>
        <w:r>
          <w:rPr>
            <w:noProof/>
            <w:webHidden/>
          </w:rPr>
          <w:t>46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19" w:history="1">
        <w:r w:rsidRPr="002D0DD9">
          <w:rPr>
            <w:rStyle w:val="Hyperlink"/>
            <w:noProof/>
          </w:rPr>
          <w:t>Quadro 16 - DML de alteração de registro</w:t>
        </w:r>
        <w:r>
          <w:rPr>
            <w:noProof/>
            <w:webHidden/>
          </w:rPr>
          <w:tab/>
        </w:r>
        <w:r>
          <w:rPr>
            <w:noProof/>
            <w:webHidden/>
          </w:rPr>
          <w:fldChar w:fldCharType="begin"/>
        </w:r>
        <w:r>
          <w:rPr>
            <w:noProof/>
            <w:webHidden/>
          </w:rPr>
          <w:instrText xml:space="preserve"> PAGEREF _Toc232491119 \h </w:instrText>
        </w:r>
        <w:r>
          <w:rPr>
            <w:noProof/>
            <w:webHidden/>
          </w:rPr>
        </w:r>
        <w:r>
          <w:rPr>
            <w:noProof/>
            <w:webHidden/>
          </w:rPr>
          <w:fldChar w:fldCharType="separate"/>
        </w:r>
        <w:r>
          <w:rPr>
            <w:noProof/>
            <w:webHidden/>
          </w:rPr>
          <w:t>46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0" w:history="1">
        <w:r w:rsidRPr="002D0DD9">
          <w:rPr>
            <w:rStyle w:val="Hyperlink"/>
            <w:noProof/>
          </w:rPr>
          <w:t>Quadro 17 - DML de exclusão de registro</w:t>
        </w:r>
        <w:r>
          <w:rPr>
            <w:noProof/>
            <w:webHidden/>
          </w:rPr>
          <w:tab/>
        </w:r>
        <w:r>
          <w:rPr>
            <w:noProof/>
            <w:webHidden/>
          </w:rPr>
          <w:fldChar w:fldCharType="begin"/>
        </w:r>
        <w:r>
          <w:rPr>
            <w:noProof/>
            <w:webHidden/>
          </w:rPr>
          <w:instrText xml:space="preserve"> PAGEREF _Toc232491120 \h </w:instrText>
        </w:r>
        <w:r>
          <w:rPr>
            <w:noProof/>
            <w:webHidden/>
          </w:rPr>
        </w:r>
        <w:r>
          <w:rPr>
            <w:noProof/>
            <w:webHidden/>
          </w:rPr>
          <w:fldChar w:fldCharType="separate"/>
        </w:r>
        <w:r>
          <w:rPr>
            <w:noProof/>
            <w:webHidden/>
          </w:rPr>
          <w:t>46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1" w:history="1">
        <w:r w:rsidRPr="002D0DD9">
          <w:rPr>
            <w:rStyle w:val="Hyperlink"/>
            <w:noProof/>
          </w:rPr>
          <w:t>Quadro 18 - DDL de remoção de tabela</w:t>
        </w:r>
        <w:r>
          <w:rPr>
            <w:noProof/>
            <w:webHidden/>
          </w:rPr>
          <w:tab/>
        </w:r>
        <w:r>
          <w:rPr>
            <w:noProof/>
            <w:webHidden/>
          </w:rPr>
          <w:fldChar w:fldCharType="begin"/>
        </w:r>
        <w:r>
          <w:rPr>
            <w:noProof/>
            <w:webHidden/>
          </w:rPr>
          <w:instrText xml:space="preserve"> PAGEREF _Toc232491121 \h </w:instrText>
        </w:r>
        <w:r>
          <w:rPr>
            <w:noProof/>
            <w:webHidden/>
          </w:rPr>
        </w:r>
        <w:r>
          <w:rPr>
            <w:noProof/>
            <w:webHidden/>
          </w:rPr>
          <w:fldChar w:fldCharType="separate"/>
        </w:r>
        <w:r>
          <w:rPr>
            <w:noProof/>
            <w:webHidden/>
          </w:rPr>
          <w:t>46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2" w:history="1">
        <w:r w:rsidRPr="002D0DD9">
          <w:rPr>
            <w:rStyle w:val="Hyperlink"/>
            <w:noProof/>
          </w:rPr>
          <w:t>Quadro 19 - DML de consulta de registro</w:t>
        </w:r>
        <w:r>
          <w:rPr>
            <w:noProof/>
            <w:webHidden/>
          </w:rPr>
          <w:tab/>
        </w:r>
        <w:r>
          <w:rPr>
            <w:noProof/>
            <w:webHidden/>
          </w:rPr>
          <w:fldChar w:fldCharType="begin"/>
        </w:r>
        <w:r>
          <w:rPr>
            <w:noProof/>
            <w:webHidden/>
          </w:rPr>
          <w:instrText xml:space="preserve"> PAGEREF _Toc232491122 \h </w:instrText>
        </w:r>
        <w:r>
          <w:rPr>
            <w:noProof/>
            <w:webHidden/>
          </w:rPr>
        </w:r>
        <w:r>
          <w:rPr>
            <w:noProof/>
            <w:webHidden/>
          </w:rPr>
          <w:fldChar w:fldCharType="separate"/>
        </w:r>
        <w:r>
          <w:rPr>
            <w:noProof/>
            <w:webHidden/>
          </w:rPr>
          <w:t>46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3" w:history="1">
        <w:r w:rsidRPr="002D0DD9">
          <w:rPr>
            <w:rStyle w:val="Hyperlink"/>
            <w:noProof/>
          </w:rPr>
          <w:t>Figura 22 - Consulta e resposta do banco de dados</w:t>
        </w:r>
        <w:r>
          <w:rPr>
            <w:noProof/>
            <w:webHidden/>
          </w:rPr>
          <w:tab/>
        </w:r>
        <w:r>
          <w:rPr>
            <w:noProof/>
            <w:webHidden/>
          </w:rPr>
          <w:fldChar w:fldCharType="begin"/>
        </w:r>
        <w:r>
          <w:rPr>
            <w:noProof/>
            <w:webHidden/>
          </w:rPr>
          <w:instrText xml:space="preserve"> PAGEREF _Toc232491123 \h </w:instrText>
        </w:r>
        <w:r>
          <w:rPr>
            <w:noProof/>
            <w:webHidden/>
          </w:rPr>
        </w:r>
        <w:r>
          <w:rPr>
            <w:noProof/>
            <w:webHidden/>
          </w:rPr>
          <w:fldChar w:fldCharType="separate"/>
        </w:r>
        <w:r>
          <w:rPr>
            <w:noProof/>
            <w:webHidden/>
          </w:rPr>
          <w:t>46</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4" w:history="1">
        <w:r w:rsidRPr="002D0DD9">
          <w:rPr>
            <w:rStyle w:val="Hyperlink"/>
            <w:noProof/>
          </w:rPr>
          <w:t>Quadro 20 - Comparativo de limitações dos tipos de tabela Vogal e Maria</w:t>
        </w:r>
        <w:r>
          <w:rPr>
            <w:noProof/>
            <w:webHidden/>
          </w:rPr>
          <w:tab/>
        </w:r>
        <w:r>
          <w:rPr>
            <w:noProof/>
            <w:webHidden/>
          </w:rPr>
          <w:fldChar w:fldCharType="begin"/>
        </w:r>
        <w:r>
          <w:rPr>
            <w:noProof/>
            <w:webHidden/>
          </w:rPr>
          <w:instrText xml:space="preserve"> PAGEREF _Toc232491124 \h </w:instrText>
        </w:r>
        <w:r>
          <w:rPr>
            <w:noProof/>
            <w:webHidden/>
          </w:rPr>
        </w:r>
        <w:r>
          <w:rPr>
            <w:noProof/>
            <w:webHidden/>
          </w:rPr>
          <w:fldChar w:fldCharType="separate"/>
        </w:r>
        <w:r>
          <w:rPr>
            <w:noProof/>
            <w:webHidden/>
          </w:rPr>
          <w:t>48</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5" w:history="1">
        <w:r w:rsidRPr="002D0DD9">
          <w:rPr>
            <w:rStyle w:val="Hyperlink"/>
            <w:noProof/>
          </w:rPr>
          <w:t>Quadro 21 - Exemplo execução OSDB</w:t>
        </w:r>
        <w:r>
          <w:rPr>
            <w:noProof/>
            <w:webHidden/>
          </w:rPr>
          <w:tab/>
        </w:r>
        <w:r>
          <w:rPr>
            <w:noProof/>
            <w:webHidden/>
          </w:rPr>
          <w:fldChar w:fldCharType="begin"/>
        </w:r>
        <w:r>
          <w:rPr>
            <w:noProof/>
            <w:webHidden/>
          </w:rPr>
          <w:instrText xml:space="preserve"> PAGEREF _Toc232491125 \h </w:instrText>
        </w:r>
        <w:r>
          <w:rPr>
            <w:noProof/>
            <w:webHidden/>
          </w:rPr>
        </w:r>
        <w:r>
          <w:rPr>
            <w:noProof/>
            <w:webHidden/>
          </w:rPr>
          <w:fldChar w:fldCharType="separate"/>
        </w:r>
        <w:r>
          <w:rPr>
            <w:noProof/>
            <w:webHidden/>
          </w:rPr>
          <w:t>51</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6" w:history="1">
        <w:r w:rsidRPr="002D0DD9">
          <w:rPr>
            <w:rStyle w:val="Hyperlink"/>
            <w:noProof/>
          </w:rPr>
          <w:t>Quadro 22 - Mapeamento dos resultados esperados com as funções do OSDB</w:t>
        </w:r>
        <w:r>
          <w:rPr>
            <w:noProof/>
            <w:webHidden/>
          </w:rPr>
          <w:tab/>
        </w:r>
        <w:r>
          <w:rPr>
            <w:noProof/>
            <w:webHidden/>
          </w:rPr>
          <w:fldChar w:fldCharType="begin"/>
        </w:r>
        <w:r>
          <w:rPr>
            <w:noProof/>
            <w:webHidden/>
          </w:rPr>
          <w:instrText xml:space="preserve"> PAGEREF _Toc232491126 \h </w:instrText>
        </w:r>
        <w:r>
          <w:rPr>
            <w:noProof/>
            <w:webHidden/>
          </w:rPr>
        </w:r>
        <w:r>
          <w:rPr>
            <w:noProof/>
            <w:webHidden/>
          </w:rPr>
          <w:fldChar w:fldCharType="separate"/>
        </w:r>
        <w:r>
          <w:rPr>
            <w:noProof/>
            <w:webHidden/>
          </w:rPr>
          <w:t>52</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7" w:history="1">
        <w:r w:rsidRPr="002D0DD9">
          <w:rPr>
            <w:rStyle w:val="Hyperlink"/>
            <w:noProof/>
          </w:rPr>
          <w:t>Quadro 23 - Limitações dos tipos de tabela</w:t>
        </w:r>
        <w:r>
          <w:rPr>
            <w:noProof/>
            <w:webHidden/>
          </w:rPr>
          <w:tab/>
        </w:r>
        <w:r>
          <w:rPr>
            <w:noProof/>
            <w:webHidden/>
          </w:rPr>
          <w:fldChar w:fldCharType="begin"/>
        </w:r>
        <w:r>
          <w:rPr>
            <w:noProof/>
            <w:webHidden/>
          </w:rPr>
          <w:instrText xml:space="preserve"> PAGEREF _Toc232491127 \h </w:instrText>
        </w:r>
        <w:r>
          <w:rPr>
            <w:noProof/>
            <w:webHidden/>
          </w:rPr>
        </w:r>
        <w:r>
          <w:rPr>
            <w:noProof/>
            <w:webHidden/>
          </w:rPr>
          <w:fldChar w:fldCharType="separate"/>
        </w:r>
        <w:r>
          <w:rPr>
            <w:noProof/>
            <w:webHidden/>
          </w:rPr>
          <w:t>53</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8" w:history="1">
        <w:r w:rsidRPr="002D0DD9">
          <w:rPr>
            <w:rStyle w:val="Hyperlink"/>
            <w:noProof/>
          </w:rPr>
          <w:t>Quadro 24 - Capacidades dos tipos de tabela</w:t>
        </w:r>
        <w:r>
          <w:rPr>
            <w:noProof/>
            <w:webHidden/>
          </w:rPr>
          <w:tab/>
        </w:r>
        <w:r>
          <w:rPr>
            <w:noProof/>
            <w:webHidden/>
          </w:rPr>
          <w:fldChar w:fldCharType="begin"/>
        </w:r>
        <w:r>
          <w:rPr>
            <w:noProof/>
            <w:webHidden/>
          </w:rPr>
          <w:instrText xml:space="preserve"> PAGEREF _Toc232491128 \h </w:instrText>
        </w:r>
        <w:r>
          <w:rPr>
            <w:noProof/>
            <w:webHidden/>
          </w:rPr>
        </w:r>
        <w:r>
          <w:rPr>
            <w:noProof/>
            <w:webHidden/>
          </w:rPr>
          <w:fldChar w:fldCharType="separate"/>
        </w:r>
        <w:r>
          <w:rPr>
            <w:noProof/>
            <w:webHidden/>
          </w:rPr>
          <w:t>53</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29" w:history="1">
        <w:r w:rsidRPr="002D0DD9">
          <w:rPr>
            <w:rStyle w:val="Hyperlink"/>
            <w:noProof/>
          </w:rPr>
          <w:t>Quadro 25 - Resultados dos testes com cem mil registros</w:t>
        </w:r>
        <w:r>
          <w:rPr>
            <w:noProof/>
            <w:webHidden/>
          </w:rPr>
          <w:tab/>
        </w:r>
        <w:r>
          <w:rPr>
            <w:noProof/>
            <w:webHidden/>
          </w:rPr>
          <w:fldChar w:fldCharType="begin"/>
        </w:r>
        <w:r>
          <w:rPr>
            <w:noProof/>
            <w:webHidden/>
          </w:rPr>
          <w:instrText xml:space="preserve"> PAGEREF _Toc232491129 \h </w:instrText>
        </w:r>
        <w:r>
          <w:rPr>
            <w:noProof/>
            <w:webHidden/>
          </w:rPr>
        </w:r>
        <w:r>
          <w:rPr>
            <w:noProof/>
            <w:webHidden/>
          </w:rPr>
          <w:fldChar w:fldCharType="separate"/>
        </w:r>
        <w:r>
          <w:rPr>
            <w:noProof/>
            <w:webHidden/>
          </w:rPr>
          <w:t>53</w:t>
        </w:r>
        <w:r>
          <w:rPr>
            <w:noProof/>
            <w:webHidden/>
          </w:rPr>
          <w:fldChar w:fldCharType="end"/>
        </w:r>
      </w:hyperlink>
    </w:p>
    <w:p w:rsidR="00113D01" w:rsidRDefault="00113D01">
      <w:pPr>
        <w:pStyle w:val="TableofFigures"/>
        <w:tabs>
          <w:tab w:val="right" w:leader="dot" w:pos="9062"/>
        </w:tabs>
        <w:rPr>
          <w:rFonts w:ascii="Calibri" w:hAnsi="Calibri" w:cs="Calibri"/>
          <w:noProof/>
          <w:sz w:val="22"/>
          <w:szCs w:val="22"/>
        </w:rPr>
      </w:pPr>
      <w:hyperlink w:anchor="_Toc232491130" w:history="1">
        <w:r w:rsidRPr="002D0DD9">
          <w:rPr>
            <w:rStyle w:val="Hyperlink"/>
            <w:noProof/>
          </w:rPr>
          <w:t>Figura 23 - Diagrama de classes completo do Tipo de Tabela</w:t>
        </w:r>
        <w:r>
          <w:rPr>
            <w:noProof/>
            <w:webHidden/>
          </w:rPr>
          <w:tab/>
        </w:r>
        <w:r>
          <w:rPr>
            <w:noProof/>
            <w:webHidden/>
          </w:rPr>
          <w:fldChar w:fldCharType="begin"/>
        </w:r>
        <w:r>
          <w:rPr>
            <w:noProof/>
            <w:webHidden/>
          </w:rPr>
          <w:instrText xml:space="preserve"> PAGEREF _Toc232491130 \h </w:instrText>
        </w:r>
        <w:r>
          <w:rPr>
            <w:noProof/>
            <w:webHidden/>
          </w:rPr>
        </w:r>
        <w:r>
          <w:rPr>
            <w:noProof/>
            <w:webHidden/>
          </w:rPr>
          <w:fldChar w:fldCharType="separate"/>
        </w:r>
        <w:r>
          <w:rPr>
            <w:noProof/>
            <w:webHidden/>
          </w:rPr>
          <w:t>57</w:t>
        </w:r>
        <w:r>
          <w:rPr>
            <w:noProof/>
            <w:webHidden/>
          </w:rPr>
          <w:fldChar w:fldCharType="end"/>
        </w:r>
      </w:hyperlink>
    </w:p>
    <w:p w:rsidR="00113D01" w:rsidRPr="006023E1" w:rsidRDefault="00113D01" w:rsidP="00A724B9">
      <w:pPr>
        <w:pStyle w:val="TF-listadetabelasTTULO"/>
        <w:rPr>
          <w:highlight w:val="yellow"/>
          <w:lang w:val="en-US"/>
        </w:rPr>
      </w:pPr>
      <w:r w:rsidRPr="006023E1">
        <w:rPr>
          <w:highlight w:val="yellow"/>
          <w:lang w:val="en-US"/>
        </w:rPr>
        <w:fldChar w:fldCharType="end"/>
      </w:r>
    </w:p>
    <w:p w:rsidR="00113D01" w:rsidRPr="00FA4CB5" w:rsidRDefault="00113D01">
      <w:pPr>
        <w:pStyle w:val="TF-listadesiglasTTULO"/>
        <w:rPr>
          <w:lang w:val="en-US"/>
        </w:rPr>
      </w:pPr>
      <w:r w:rsidRPr="00FA4CB5">
        <w:rPr>
          <w:lang w:val="en-US"/>
        </w:rPr>
        <w:t>LISTA DE SIGLAS</w:t>
      </w:r>
    </w:p>
    <w:p w:rsidR="00113D01" w:rsidRDefault="00113D01" w:rsidP="008B10CE">
      <w:pPr>
        <w:pStyle w:val="TF-listadesiglasITEM"/>
        <w:rPr>
          <w:lang w:val="en-US"/>
        </w:rPr>
      </w:pPr>
      <w:r w:rsidRPr="00617719">
        <w:rPr>
          <w:lang w:val="en-US"/>
        </w:rPr>
        <w:t xml:space="preserve">ACID - </w:t>
      </w:r>
      <w:r w:rsidRPr="00617719">
        <w:rPr>
          <w:i/>
          <w:iCs/>
          <w:lang w:val="en-US"/>
        </w:rPr>
        <w:t>Atomic, Consistency, Isolation, Durability</w:t>
      </w:r>
    </w:p>
    <w:p w:rsidR="00113D01" w:rsidRDefault="00113D01" w:rsidP="008B10CE">
      <w:pPr>
        <w:pStyle w:val="TF-listadesiglasITEM"/>
        <w:rPr>
          <w:i/>
          <w:iCs/>
          <w:lang w:val="en-US"/>
        </w:rPr>
      </w:pPr>
      <w:r w:rsidRPr="00FA4CB5">
        <w:rPr>
          <w:lang w:val="en-US"/>
        </w:rPr>
        <w:t xml:space="preserve">API - </w:t>
      </w:r>
      <w:r w:rsidRPr="00FA4CB5">
        <w:rPr>
          <w:i/>
          <w:iCs/>
          <w:lang w:val="en-US"/>
        </w:rPr>
        <w:t>Application Programming Interface</w:t>
      </w:r>
    </w:p>
    <w:p w:rsidR="00113D01" w:rsidRPr="009471DF" w:rsidRDefault="00113D01" w:rsidP="00E461A8">
      <w:pPr>
        <w:pStyle w:val="TF-listadesiglasITEM"/>
        <w:rPr>
          <w:lang w:val="en-US"/>
        </w:rPr>
      </w:pPr>
      <w:r w:rsidRPr="00E461A8">
        <w:rPr>
          <w:lang w:val="en-US"/>
        </w:rPr>
        <w:t xml:space="preserve">DDD - </w:t>
      </w:r>
      <w:r w:rsidRPr="00E461A8">
        <w:rPr>
          <w:i/>
          <w:iCs/>
          <w:lang w:val="en-US"/>
        </w:rPr>
        <w:t>Data Display Debugger</w:t>
      </w:r>
    </w:p>
    <w:p w:rsidR="00113D01" w:rsidRDefault="00113D01" w:rsidP="00A247AD">
      <w:pPr>
        <w:pStyle w:val="TF-listadesiglasITEM"/>
        <w:rPr>
          <w:i/>
          <w:iCs/>
          <w:lang w:val="en-US"/>
        </w:rPr>
      </w:pPr>
      <w:r>
        <w:rPr>
          <w:lang w:val="en-US"/>
        </w:rPr>
        <w:t xml:space="preserve">DDL - </w:t>
      </w:r>
      <w:r w:rsidRPr="00A247AD">
        <w:rPr>
          <w:i/>
          <w:iCs/>
          <w:lang w:val="en-US"/>
        </w:rPr>
        <w:t>Data Definition Language</w:t>
      </w:r>
    </w:p>
    <w:p w:rsidR="00113D01" w:rsidRDefault="00113D01" w:rsidP="00A247AD">
      <w:pPr>
        <w:pStyle w:val="TF-listadesiglasITEM"/>
        <w:rPr>
          <w:i/>
          <w:iCs/>
          <w:lang w:val="en-US"/>
        </w:rPr>
      </w:pPr>
      <w:r>
        <w:rPr>
          <w:lang w:val="en-US"/>
        </w:rPr>
        <w:t xml:space="preserve">DML - </w:t>
      </w:r>
      <w:r w:rsidRPr="00A247AD">
        <w:rPr>
          <w:i/>
          <w:iCs/>
          <w:lang w:val="en-US"/>
        </w:rPr>
        <w:t xml:space="preserve">Data </w:t>
      </w:r>
      <w:r>
        <w:rPr>
          <w:i/>
          <w:iCs/>
          <w:lang w:val="en-US"/>
        </w:rPr>
        <w:t xml:space="preserve">Manipulation </w:t>
      </w:r>
      <w:r w:rsidRPr="00A247AD">
        <w:rPr>
          <w:i/>
          <w:iCs/>
          <w:lang w:val="en-US"/>
        </w:rPr>
        <w:t>Language</w:t>
      </w:r>
    </w:p>
    <w:p w:rsidR="00113D01" w:rsidRDefault="00113D01" w:rsidP="008B10CE">
      <w:pPr>
        <w:pStyle w:val="TF-listadesiglasITEM"/>
        <w:rPr>
          <w:i/>
          <w:iCs/>
          <w:lang w:val="en-US"/>
        </w:rPr>
      </w:pPr>
      <w:r>
        <w:rPr>
          <w:lang w:val="en-US"/>
        </w:rPr>
        <w:t xml:space="preserve">DVD - </w:t>
      </w:r>
      <w:r w:rsidRPr="009471DF">
        <w:rPr>
          <w:i/>
          <w:iCs/>
          <w:lang w:val="en-US"/>
        </w:rPr>
        <w:t>Digital Video Disc</w:t>
      </w:r>
    </w:p>
    <w:p w:rsidR="00113D01" w:rsidRDefault="00113D01" w:rsidP="008B10CE">
      <w:pPr>
        <w:pStyle w:val="TF-listadesiglasITEM"/>
        <w:rPr>
          <w:i/>
          <w:iCs/>
          <w:lang w:val="en-US"/>
        </w:rPr>
      </w:pPr>
      <w:r w:rsidRPr="00A247AD">
        <w:rPr>
          <w:lang w:val="en-US"/>
        </w:rPr>
        <w:t xml:space="preserve">EA - </w:t>
      </w:r>
      <w:r w:rsidRPr="00A247AD">
        <w:rPr>
          <w:i/>
          <w:iCs/>
          <w:lang w:val="en-US"/>
        </w:rPr>
        <w:t>Enterprise Architect</w:t>
      </w:r>
    </w:p>
    <w:p w:rsidR="00113D01" w:rsidRDefault="00113D01" w:rsidP="008B10CE">
      <w:pPr>
        <w:pStyle w:val="TF-listadesiglasITEM"/>
        <w:rPr>
          <w:i/>
          <w:iCs/>
          <w:lang w:val="en-US"/>
        </w:rPr>
      </w:pPr>
      <w:r w:rsidRPr="00A247AD">
        <w:rPr>
          <w:lang w:val="en-US"/>
        </w:rPr>
        <w:t xml:space="preserve">GCC - GNU </w:t>
      </w:r>
      <w:r w:rsidRPr="00A247AD">
        <w:rPr>
          <w:i/>
          <w:iCs/>
          <w:lang w:val="en-US"/>
        </w:rPr>
        <w:t>Compiler Collection</w:t>
      </w:r>
    </w:p>
    <w:p w:rsidR="00113D01" w:rsidRDefault="00113D01" w:rsidP="008B10CE">
      <w:pPr>
        <w:pStyle w:val="TF-listadesiglasITEM"/>
        <w:rPr>
          <w:i/>
          <w:iCs/>
          <w:lang w:val="en-US"/>
        </w:rPr>
      </w:pPr>
      <w:r w:rsidRPr="00E461A8">
        <w:rPr>
          <w:lang w:val="en-US"/>
        </w:rPr>
        <w:t xml:space="preserve">GDB </w:t>
      </w:r>
      <w:r>
        <w:rPr>
          <w:lang w:val="en-US"/>
        </w:rPr>
        <w:t>-</w:t>
      </w:r>
      <w:r w:rsidRPr="00E461A8">
        <w:rPr>
          <w:lang w:val="en-US"/>
        </w:rPr>
        <w:t xml:space="preserve"> GNU</w:t>
      </w:r>
      <w:r>
        <w:rPr>
          <w:i/>
          <w:iCs/>
          <w:lang w:val="en-US"/>
        </w:rPr>
        <w:t xml:space="preserve"> DeBugger</w:t>
      </w:r>
    </w:p>
    <w:p w:rsidR="00113D01" w:rsidRDefault="00113D01" w:rsidP="008B10CE">
      <w:pPr>
        <w:pStyle w:val="TF-listadesiglasITEM"/>
        <w:rPr>
          <w:i/>
          <w:iCs/>
          <w:lang w:val="en-US"/>
        </w:rPr>
      </w:pPr>
      <w:r w:rsidRPr="00954785">
        <w:rPr>
          <w:lang w:val="en-US"/>
        </w:rPr>
        <w:t xml:space="preserve">ISAM </w:t>
      </w:r>
      <w:r>
        <w:rPr>
          <w:lang w:val="en-US"/>
        </w:rPr>
        <w:t xml:space="preserve">- </w:t>
      </w:r>
      <w:r w:rsidRPr="00954785">
        <w:rPr>
          <w:i/>
          <w:iCs/>
          <w:lang w:val="en-US"/>
        </w:rPr>
        <w:t>Indexed Sequential Access Method</w:t>
      </w:r>
    </w:p>
    <w:p w:rsidR="00113D01" w:rsidRPr="00954785" w:rsidRDefault="00113D01" w:rsidP="008B10CE">
      <w:pPr>
        <w:pStyle w:val="TF-listadesiglasITEM"/>
        <w:rPr>
          <w:lang w:val="en-US"/>
        </w:rPr>
      </w:pPr>
      <w:r w:rsidRPr="0097221A">
        <w:rPr>
          <w:lang w:val="en-US"/>
        </w:rPr>
        <w:t>LOB</w:t>
      </w:r>
      <w:r w:rsidRPr="0097221A">
        <w:rPr>
          <w:i/>
          <w:iCs/>
          <w:lang w:val="en-US"/>
        </w:rPr>
        <w:t xml:space="preserve"> - Large Object</w:t>
      </w:r>
    </w:p>
    <w:p w:rsidR="00113D01" w:rsidRDefault="00113D01" w:rsidP="008B10CE">
      <w:pPr>
        <w:pStyle w:val="TF-listadesiglasITEM"/>
        <w:rPr>
          <w:i/>
          <w:iCs/>
          <w:lang w:val="en-US"/>
        </w:rPr>
      </w:pPr>
      <w:r w:rsidRPr="00954785">
        <w:rPr>
          <w:lang w:val="en-US"/>
        </w:rPr>
        <w:t xml:space="preserve">OSDB - </w:t>
      </w:r>
      <w:r w:rsidRPr="00954785">
        <w:rPr>
          <w:i/>
          <w:iCs/>
          <w:lang w:val="en-US"/>
        </w:rPr>
        <w:t>Open Source Database Benchmark</w:t>
      </w:r>
    </w:p>
    <w:p w:rsidR="00113D01" w:rsidRPr="0097221A" w:rsidRDefault="00113D01" w:rsidP="00575D95">
      <w:pPr>
        <w:pStyle w:val="TF-listadesiglasITEM"/>
        <w:rPr>
          <w:i/>
          <w:iCs/>
          <w:lang w:val="en-US"/>
        </w:rPr>
      </w:pPr>
      <w:r w:rsidRPr="0097221A">
        <w:rPr>
          <w:lang w:val="en-US"/>
        </w:rPr>
        <w:t>RF - Requisito Funcional</w:t>
      </w:r>
    </w:p>
    <w:p w:rsidR="00113D01" w:rsidRPr="00575D95" w:rsidRDefault="00113D01" w:rsidP="008B10CE">
      <w:pPr>
        <w:pStyle w:val="TF-listadesiglasITEM"/>
        <w:rPr>
          <w:i/>
          <w:iCs/>
        </w:rPr>
      </w:pPr>
      <w:r w:rsidRPr="00575D95">
        <w:t xml:space="preserve">RID - </w:t>
      </w:r>
      <w:r w:rsidRPr="00575D95">
        <w:rPr>
          <w:i/>
          <w:iCs/>
        </w:rPr>
        <w:t>Record I</w:t>
      </w:r>
      <w:r>
        <w:rPr>
          <w:i/>
          <w:iCs/>
        </w:rPr>
        <w:t>D</w:t>
      </w:r>
      <w:r w:rsidRPr="00575D95">
        <w:rPr>
          <w:i/>
          <w:iCs/>
        </w:rPr>
        <w:t>entification</w:t>
      </w:r>
    </w:p>
    <w:p w:rsidR="00113D01" w:rsidRDefault="00113D01" w:rsidP="00575D95">
      <w:pPr>
        <w:pStyle w:val="TF-listadesiglasITEM"/>
      </w:pPr>
      <w:r>
        <w:t>RN - Regra de Negócio</w:t>
      </w:r>
    </w:p>
    <w:p w:rsidR="00113D01" w:rsidRDefault="00113D01" w:rsidP="00575D95">
      <w:pPr>
        <w:pStyle w:val="TF-listadesiglasITEM"/>
      </w:pPr>
      <w:r w:rsidRPr="002F1028">
        <w:t>RNF</w:t>
      </w:r>
      <w:r>
        <w:t xml:space="preserve"> - </w:t>
      </w:r>
      <w:r w:rsidRPr="002F1028">
        <w:t>Requisito Não Funcional</w:t>
      </w:r>
    </w:p>
    <w:p w:rsidR="00113D01" w:rsidRDefault="00113D01" w:rsidP="008B10CE">
      <w:pPr>
        <w:pStyle w:val="TF-listadesiglasITEM"/>
      </w:pPr>
      <w:r w:rsidRPr="00FB0350">
        <w:t xml:space="preserve">SGBD </w:t>
      </w:r>
      <w:r>
        <w:t xml:space="preserve">- </w:t>
      </w:r>
      <w:r w:rsidRPr="00FB0350">
        <w:t>Sistema</w:t>
      </w:r>
      <w:r>
        <w:t xml:space="preserve"> Gerenciador de Banco de Dados</w:t>
      </w:r>
    </w:p>
    <w:p w:rsidR="00113D01" w:rsidRPr="0097221A" w:rsidRDefault="00113D01" w:rsidP="008B10CE">
      <w:pPr>
        <w:pStyle w:val="TF-listadesiglasITEM"/>
        <w:rPr>
          <w:i/>
          <w:iCs/>
          <w:lang w:val="en-US"/>
        </w:rPr>
      </w:pPr>
      <w:r w:rsidRPr="0097221A">
        <w:rPr>
          <w:lang w:val="en-US"/>
        </w:rPr>
        <w:t xml:space="preserve">SQL - </w:t>
      </w:r>
      <w:r w:rsidRPr="0097221A">
        <w:rPr>
          <w:i/>
          <w:iCs/>
          <w:lang w:val="en-US"/>
        </w:rPr>
        <w:t>Structured Query Language</w:t>
      </w:r>
    </w:p>
    <w:p w:rsidR="00113D01" w:rsidRPr="0097221A" w:rsidRDefault="00113D01" w:rsidP="008B10CE">
      <w:pPr>
        <w:pStyle w:val="TF-listadesiglasITEM"/>
        <w:rPr>
          <w:highlight w:val="yellow"/>
          <w:lang w:val="en-US"/>
        </w:rPr>
      </w:pPr>
      <w:r w:rsidRPr="0097221A">
        <w:rPr>
          <w:lang w:val="en-US"/>
        </w:rPr>
        <w:t xml:space="preserve">UML - </w:t>
      </w:r>
      <w:r w:rsidRPr="0097221A">
        <w:rPr>
          <w:i/>
          <w:iCs/>
          <w:lang w:val="en-US"/>
        </w:rPr>
        <w:t>Unified Modeling Language</w:t>
      </w:r>
    </w:p>
    <w:p w:rsidR="00113D01" w:rsidRPr="003E3605" w:rsidRDefault="00113D01">
      <w:pPr>
        <w:pStyle w:val="TF-sumrioTTULO"/>
      </w:pPr>
      <w:r w:rsidRPr="003E3605">
        <w:t>SUMÁRIO</w:t>
      </w:r>
      <w:bookmarkStart w:id="6" w:name="_Toc420723208"/>
      <w:bookmarkStart w:id="7" w:name="_Toc482682369"/>
      <w:bookmarkStart w:id="8" w:name="_Toc54164903"/>
      <w:bookmarkStart w:id="9" w:name="_Toc54165663"/>
      <w:bookmarkStart w:id="10" w:name="_Toc54169315"/>
      <w:bookmarkStart w:id="11" w:name="_Toc96347419"/>
      <w:bookmarkStart w:id="12" w:name="_Toc96357709"/>
    </w:p>
    <w:p w:rsidR="00113D01" w:rsidRDefault="00113D01">
      <w:pPr>
        <w:pStyle w:val="TOC2"/>
        <w:rPr>
          <w:caps w:val="0"/>
          <w:highlight w:val="yellow"/>
        </w:rPr>
      </w:pPr>
    </w:p>
    <w:p w:rsidR="00113D01" w:rsidRDefault="00113D01">
      <w:pPr>
        <w:pStyle w:val="TOC1"/>
        <w:rPr>
          <w:rFonts w:ascii="Calibri" w:hAnsi="Calibri" w:cs="Calibri"/>
          <w:b w:val="0"/>
          <w:bCs w:val="0"/>
          <w:caps w:val="0"/>
          <w:color w:val="auto"/>
          <w:sz w:val="22"/>
          <w:szCs w:val="22"/>
        </w:rPr>
      </w:pPr>
      <w:r>
        <w:rPr>
          <w:highlight w:val="yellow"/>
        </w:rPr>
        <w:fldChar w:fldCharType="begin"/>
      </w:r>
      <w:r>
        <w:rPr>
          <w:highlight w:val="yellow"/>
        </w:rPr>
        <w:instrText xml:space="preserve"> TOC \o "2-3" \h \z \t "Heading 1;1" </w:instrText>
      </w:r>
      <w:r>
        <w:rPr>
          <w:highlight w:val="yellow"/>
        </w:rPr>
        <w:fldChar w:fldCharType="separate"/>
      </w:r>
      <w:hyperlink w:anchor="_Toc232491145" w:history="1">
        <w:r w:rsidRPr="005F6A8E">
          <w:rPr>
            <w:rStyle w:val="Hyperlink"/>
          </w:rPr>
          <w:t>1</w:t>
        </w:r>
        <w:r>
          <w:rPr>
            <w:rFonts w:ascii="Calibri" w:hAnsi="Calibri" w:cs="Calibri"/>
            <w:b w:val="0"/>
            <w:bCs w:val="0"/>
            <w:caps w:val="0"/>
            <w:color w:val="auto"/>
            <w:sz w:val="22"/>
            <w:szCs w:val="22"/>
          </w:rPr>
          <w:tab/>
        </w:r>
        <w:r w:rsidRPr="005F6A8E">
          <w:rPr>
            <w:rStyle w:val="Hyperlink"/>
          </w:rPr>
          <w:t>Introdução</w:t>
        </w:r>
        <w:r>
          <w:rPr>
            <w:webHidden/>
          </w:rPr>
          <w:tab/>
        </w:r>
        <w:r>
          <w:rPr>
            <w:webHidden/>
          </w:rPr>
          <w:fldChar w:fldCharType="begin"/>
        </w:r>
        <w:r>
          <w:rPr>
            <w:webHidden/>
          </w:rPr>
          <w:instrText xml:space="preserve"> PAGEREF _Toc232491145 \h </w:instrText>
        </w:r>
        <w:r>
          <w:rPr>
            <w:webHidden/>
          </w:rPr>
        </w:r>
        <w:r>
          <w:rPr>
            <w:webHidden/>
          </w:rPr>
          <w:fldChar w:fldCharType="separate"/>
        </w:r>
        <w:r>
          <w:rPr>
            <w:webHidden/>
          </w:rPr>
          <w:t>13</w:t>
        </w:r>
        <w:r>
          <w:rPr>
            <w:webHidden/>
          </w:rPr>
          <w:fldChar w:fldCharType="end"/>
        </w:r>
      </w:hyperlink>
    </w:p>
    <w:p w:rsidR="00113D01" w:rsidRDefault="00113D01">
      <w:pPr>
        <w:pStyle w:val="TOC2"/>
        <w:rPr>
          <w:rFonts w:ascii="Calibri" w:hAnsi="Calibri" w:cs="Calibri"/>
          <w:caps w:val="0"/>
          <w:color w:val="auto"/>
          <w:sz w:val="22"/>
          <w:szCs w:val="22"/>
        </w:rPr>
      </w:pPr>
      <w:hyperlink w:anchor="_Toc232491146" w:history="1">
        <w:r w:rsidRPr="005F6A8E">
          <w:rPr>
            <w:rStyle w:val="Hyperlink"/>
          </w:rPr>
          <w:t>1.1</w:t>
        </w:r>
        <w:r>
          <w:rPr>
            <w:rFonts w:ascii="Calibri" w:hAnsi="Calibri" w:cs="Calibri"/>
            <w:caps w:val="0"/>
            <w:color w:val="auto"/>
            <w:sz w:val="22"/>
            <w:szCs w:val="22"/>
          </w:rPr>
          <w:tab/>
        </w:r>
        <w:r w:rsidRPr="005F6A8E">
          <w:rPr>
            <w:rStyle w:val="Hyperlink"/>
          </w:rPr>
          <w:t>OBJETIVOS DO TRABALHO</w:t>
        </w:r>
        <w:r>
          <w:rPr>
            <w:webHidden/>
          </w:rPr>
          <w:tab/>
        </w:r>
        <w:r>
          <w:rPr>
            <w:webHidden/>
          </w:rPr>
          <w:fldChar w:fldCharType="begin"/>
        </w:r>
        <w:r>
          <w:rPr>
            <w:webHidden/>
          </w:rPr>
          <w:instrText xml:space="preserve"> PAGEREF _Toc232491146 \h </w:instrText>
        </w:r>
        <w:r>
          <w:rPr>
            <w:webHidden/>
          </w:rPr>
        </w:r>
        <w:r>
          <w:rPr>
            <w:webHidden/>
          </w:rPr>
          <w:fldChar w:fldCharType="separate"/>
        </w:r>
        <w:r>
          <w:rPr>
            <w:webHidden/>
          </w:rPr>
          <w:t>14</w:t>
        </w:r>
        <w:r>
          <w:rPr>
            <w:webHidden/>
          </w:rPr>
          <w:fldChar w:fldCharType="end"/>
        </w:r>
      </w:hyperlink>
    </w:p>
    <w:p w:rsidR="00113D01" w:rsidRDefault="00113D01">
      <w:pPr>
        <w:pStyle w:val="TOC2"/>
        <w:rPr>
          <w:rFonts w:ascii="Calibri" w:hAnsi="Calibri" w:cs="Calibri"/>
          <w:caps w:val="0"/>
          <w:color w:val="auto"/>
          <w:sz w:val="22"/>
          <w:szCs w:val="22"/>
        </w:rPr>
      </w:pPr>
      <w:hyperlink w:anchor="_Toc232491147" w:history="1">
        <w:r w:rsidRPr="005F6A8E">
          <w:rPr>
            <w:rStyle w:val="Hyperlink"/>
          </w:rPr>
          <w:t>1.2</w:t>
        </w:r>
        <w:r>
          <w:rPr>
            <w:rFonts w:ascii="Calibri" w:hAnsi="Calibri" w:cs="Calibri"/>
            <w:caps w:val="0"/>
            <w:color w:val="auto"/>
            <w:sz w:val="22"/>
            <w:szCs w:val="22"/>
          </w:rPr>
          <w:tab/>
        </w:r>
        <w:r w:rsidRPr="005F6A8E">
          <w:rPr>
            <w:rStyle w:val="Hyperlink"/>
          </w:rPr>
          <w:t>estrutura do trabalho</w:t>
        </w:r>
        <w:r>
          <w:rPr>
            <w:webHidden/>
          </w:rPr>
          <w:tab/>
        </w:r>
        <w:r>
          <w:rPr>
            <w:webHidden/>
          </w:rPr>
          <w:fldChar w:fldCharType="begin"/>
        </w:r>
        <w:r>
          <w:rPr>
            <w:webHidden/>
          </w:rPr>
          <w:instrText xml:space="preserve"> PAGEREF _Toc232491147 \h </w:instrText>
        </w:r>
        <w:r>
          <w:rPr>
            <w:webHidden/>
          </w:rPr>
        </w:r>
        <w:r>
          <w:rPr>
            <w:webHidden/>
          </w:rPr>
          <w:fldChar w:fldCharType="separate"/>
        </w:r>
        <w:r>
          <w:rPr>
            <w:webHidden/>
          </w:rPr>
          <w:t>14</w:t>
        </w:r>
        <w:r>
          <w:rPr>
            <w:webHidden/>
          </w:rPr>
          <w:fldChar w:fldCharType="end"/>
        </w:r>
      </w:hyperlink>
    </w:p>
    <w:p w:rsidR="00113D01" w:rsidRDefault="00113D01">
      <w:pPr>
        <w:pStyle w:val="TOC1"/>
        <w:rPr>
          <w:rFonts w:ascii="Calibri" w:hAnsi="Calibri" w:cs="Calibri"/>
          <w:b w:val="0"/>
          <w:bCs w:val="0"/>
          <w:caps w:val="0"/>
          <w:color w:val="auto"/>
          <w:sz w:val="22"/>
          <w:szCs w:val="22"/>
        </w:rPr>
      </w:pPr>
      <w:hyperlink w:anchor="_Toc232491148" w:history="1">
        <w:r w:rsidRPr="005F6A8E">
          <w:rPr>
            <w:rStyle w:val="Hyperlink"/>
          </w:rPr>
          <w:t>2</w:t>
        </w:r>
        <w:r>
          <w:rPr>
            <w:rFonts w:ascii="Calibri" w:hAnsi="Calibri" w:cs="Calibri"/>
            <w:b w:val="0"/>
            <w:bCs w:val="0"/>
            <w:caps w:val="0"/>
            <w:color w:val="auto"/>
            <w:sz w:val="22"/>
            <w:szCs w:val="22"/>
          </w:rPr>
          <w:tab/>
        </w:r>
        <w:r w:rsidRPr="005F6A8E">
          <w:rPr>
            <w:rStyle w:val="Hyperlink"/>
          </w:rPr>
          <w:t>FUNDAMENTAÇÃO TEÓRICA</w:t>
        </w:r>
        <w:r>
          <w:rPr>
            <w:webHidden/>
          </w:rPr>
          <w:tab/>
        </w:r>
        <w:r>
          <w:rPr>
            <w:webHidden/>
          </w:rPr>
          <w:fldChar w:fldCharType="begin"/>
        </w:r>
        <w:r>
          <w:rPr>
            <w:webHidden/>
          </w:rPr>
          <w:instrText xml:space="preserve"> PAGEREF _Toc232491148 \h </w:instrText>
        </w:r>
        <w:r>
          <w:rPr>
            <w:webHidden/>
          </w:rPr>
        </w:r>
        <w:r>
          <w:rPr>
            <w:webHidden/>
          </w:rPr>
          <w:fldChar w:fldCharType="separate"/>
        </w:r>
        <w:r>
          <w:rPr>
            <w:webHidden/>
          </w:rPr>
          <w:t>15</w:t>
        </w:r>
        <w:r>
          <w:rPr>
            <w:webHidden/>
          </w:rPr>
          <w:fldChar w:fldCharType="end"/>
        </w:r>
      </w:hyperlink>
    </w:p>
    <w:p w:rsidR="00113D01" w:rsidRDefault="00113D01">
      <w:pPr>
        <w:pStyle w:val="TOC2"/>
        <w:rPr>
          <w:rFonts w:ascii="Calibri" w:hAnsi="Calibri" w:cs="Calibri"/>
          <w:caps w:val="0"/>
          <w:color w:val="auto"/>
          <w:sz w:val="22"/>
          <w:szCs w:val="22"/>
        </w:rPr>
      </w:pPr>
      <w:hyperlink w:anchor="_Toc232491149" w:history="1">
        <w:r w:rsidRPr="005F6A8E">
          <w:rPr>
            <w:rStyle w:val="Hyperlink"/>
          </w:rPr>
          <w:t>2.1</w:t>
        </w:r>
        <w:r>
          <w:rPr>
            <w:rFonts w:ascii="Calibri" w:hAnsi="Calibri" w:cs="Calibri"/>
            <w:caps w:val="0"/>
            <w:color w:val="auto"/>
            <w:sz w:val="22"/>
            <w:szCs w:val="22"/>
          </w:rPr>
          <w:tab/>
        </w:r>
        <w:r w:rsidRPr="005F6A8E">
          <w:rPr>
            <w:rStyle w:val="Hyperlink"/>
          </w:rPr>
          <w:t>ESTRUTURAS DE DADOS</w:t>
        </w:r>
        <w:r>
          <w:rPr>
            <w:webHidden/>
          </w:rPr>
          <w:tab/>
        </w:r>
        <w:r>
          <w:rPr>
            <w:webHidden/>
          </w:rPr>
          <w:fldChar w:fldCharType="begin"/>
        </w:r>
        <w:r>
          <w:rPr>
            <w:webHidden/>
          </w:rPr>
          <w:instrText xml:space="preserve"> PAGEREF _Toc232491149 \h </w:instrText>
        </w:r>
        <w:r>
          <w:rPr>
            <w:webHidden/>
          </w:rPr>
        </w:r>
        <w:r>
          <w:rPr>
            <w:webHidden/>
          </w:rPr>
          <w:fldChar w:fldCharType="separate"/>
        </w:r>
        <w:r>
          <w:rPr>
            <w:webHidden/>
          </w:rPr>
          <w:t>15</w:t>
        </w:r>
        <w:r>
          <w:rPr>
            <w:webHidden/>
          </w:rPr>
          <w:fldChar w:fldCharType="end"/>
        </w:r>
      </w:hyperlink>
    </w:p>
    <w:p w:rsidR="00113D01" w:rsidRDefault="00113D01">
      <w:pPr>
        <w:pStyle w:val="TOC2"/>
        <w:rPr>
          <w:rFonts w:ascii="Calibri" w:hAnsi="Calibri" w:cs="Calibri"/>
          <w:caps w:val="0"/>
          <w:color w:val="auto"/>
          <w:sz w:val="22"/>
          <w:szCs w:val="22"/>
        </w:rPr>
      </w:pPr>
      <w:hyperlink w:anchor="_Toc232491150" w:history="1">
        <w:r w:rsidRPr="005F6A8E">
          <w:rPr>
            <w:rStyle w:val="Hyperlink"/>
          </w:rPr>
          <w:t>2.2</w:t>
        </w:r>
        <w:r>
          <w:rPr>
            <w:rFonts w:ascii="Calibri" w:hAnsi="Calibri" w:cs="Calibri"/>
            <w:caps w:val="0"/>
            <w:color w:val="auto"/>
            <w:sz w:val="22"/>
            <w:szCs w:val="22"/>
          </w:rPr>
          <w:tab/>
        </w:r>
        <w:r w:rsidRPr="005F6A8E">
          <w:rPr>
            <w:rStyle w:val="Hyperlink"/>
          </w:rPr>
          <w:t>SISTEMAS GERENCIADORES DE BANCO DE DADOS</w:t>
        </w:r>
        <w:r>
          <w:rPr>
            <w:webHidden/>
          </w:rPr>
          <w:tab/>
        </w:r>
        <w:r>
          <w:rPr>
            <w:webHidden/>
          </w:rPr>
          <w:fldChar w:fldCharType="begin"/>
        </w:r>
        <w:r>
          <w:rPr>
            <w:webHidden/>
          </w:rPr>
          <w:instrText xml:space="preserve"> PAGEREF _Toc232491150 \h </w:instrText>
        </w:r>
        <w:r>
          <w:rPr>
            <w:webHidden/>
          </w:rPr>
        </w:r>
        <w:r>
          <w:rPr>
            <w:webHidden/>
          </w:rPr>
          <w:fldChar w:fldCharType="separate"/>
        </w:r>
        <w:r>
          <w:rPr>
            <w:webHidden/>
          </w:rPr>
          <w:t>16</w:t>
        </w:r>
        <w:r>
          <w:rPr>
            <w:webHidden/>
          </w:rPr>
          <w:fldChar w:fldCharType="end"/>
        </w:r>
      </w:hyperlink>
    </w:p>
    <w:p w:rsidR="00113D01" w:rsidRDefault="00113D01">
      <w:pPr>
        <w:pStyle w:val="TOC3"/>
        <w:rPr>
          <w:rFonts w:ascii="Calibri" w:hAnsi="Calibri" w:cs="Calibri"/>
          <w:color w:val="auto"/>
          <w:sz w:val="22"/>
          <w:szCs w:val="22"/>
        </w:rPr>
      </w:pPr>
      <w:hyperlink w:anchor="_Toc232491151" w:history="1">
        <w:r w:rsidRPr="005F6A8E">
          <w:rPr>
            <w:rStyle w:val="Hyperlink"/>
          </w:rPr>
          <w:t>2.2.1</w:t>
        </w:r>
        <w:r>
          <w:rPr>
            <w:rFonts w:ascii="Calibri" w:hAnsi="Calibri" w:cs="Calibri"/>
            <w:color w:val="auto"/>
            <w:sz w:val="22"/>
            <w:szCs w:val="22"/>
          </w:rPr>
          <w:tab/>
        </w:r>
        <w:r w:rsidRPr="005F6A8E">
          <w:rPr>
            <w:rStyle w:val="Hyperlink"/>
          </w:rPr>
          <w:t>Armazenamento</w:t>
        </w:r>
        <w:r>
          <w:rPr>
            <w:webHidden/>
          </w:rPr>
          <w:tab/>
        </w:r>
        <w:r>
          <w:rPr>
            <w:webHidden/>
          </w:rPr>
          <w:fldChar w:fldCharType="begin"/>
        </w:r>
        <w:r>
          <w:rPr>
            <w:webHidden/>
          </w:rPr>
          <w:instrText xml:space="preserve"> PAGEREF _Toc232491151 \h </w:instrText>
        </w:r>
        <w:r>
          <w:rPr>
            <w:webHidden/>
          </w:rPr>
        </w:r>
        <w:r>
          <w:rPr>
            <w:webHidden/>
          </w:rPr>
          <w:fldChar w:fldCharType="separate"/>
        </w:r>
        <w:r>
          <w:rPr>
            <w:webHidden/>
          </w:rPr>
          <w:t>16</w:t>
        </w:r>
        <w:r>
          <w:rPr>
            <w:webHidden/>
          </w:rPr>
          <w:fldChar w:fldCharType="end"/>
        </w:r>
      </w:hyperlink>
    </w:p>
    <w:p w:rsidR="00113D01" w:rsidRDefault="00113D01">
      <w:pPr>
        <w:pStyle w:val="TOC3"/>
        <w:rPr>
          <w:rFonts w:ascii="Calibri" w:hAnsi="Calibri" w:cs="Calibri"/>
          <w:color w:val="auto"/>
          <w:sz w:val="22"/>
          <w:szCs w:val="22"/>
        </w:rPr>
      </w:pPr>
      <w:hyperlink w:anchor="_Toc232491152" w:history="1">
        <w:r w:rsidRPr="005F6A8E">
          <w:rPr>
            <w:rStyle w:val="Hyperlink"/>
          </w:rPr>
          <w:t>2.2.2</w:t>
        </w:r>
        <w:r>
          <w:rPr>
            <w:rFonts w:ascii="Calibri" w:hAnsi="Calibri" w:cs="Calibri"/>
            <w:color w:val="auto"/>
            <w:sz w:val="22"/>
            <w:szCs w:val="22"/>
          </w:rPr>
          <w:tab/>
        </w:r>
        <w:r w:rsidRPr="005F6A8E">
          <w:rPr>
            <w:rStyle w:val="Hyperlink"/>
          </w:rPr>
          <w:t>Arquitetura de armazenamento</w:t>
        </w:r>
        <w:r>
          <w:rPr>
            <w:webHidden/>
          </w:rPr>
          <w:tab/>
        </w:r>
        <w:r>
          <w:rPr>
            <w:webHidden/>
          </w:rPr>
          <w:fldChar w:fldCharType="begin"/>
        </w:r>
        <w:r>
          <w:rPr>
            <w:webHidden/>
          </w:rPr>
          <w:instrText xml:space="preserve"> PAGEREF _Toc232491152 \h </w:instrText>
        </w:r>
        <w:r>
          <w:rPr>
            <w:webHidden/>
          </w:rPr>
        </w:r>
        <w:r>
          <w:rPr>
            <w:webHidden/>
          </w:rPr>
          <w:fldChar w:fldCharType="separate"/>
        </w:r>
        <w:r>
          <w:rPr>
            <w:webHidden/>
          </w:rPr>
          <w:t>17</w:t>
        </w:r>
        <w:r>
          <w:rPr>
            <w:webHidden/>
          </w:rPr>
          <w:fldChar w:fldCharType="end"/>
        </w:r>
      </w:hyperlink>
    </w:p>
    <w:p w:rsidR="00113D01" w:rsidRDefault="00113D01">
      <w:pPr>
        <w:pStyle w:val="TOC3"/>
        <w:rPr>
          <w:rFonts w:ascii="Calibri" w:hAnsi="Calibri" w:cs="Calibri"/>
          <w:color w:val="auto"/>
          <w:sz w:val="22"/>
          <w:szCs w:val="22"/>
        </w:rPr>
      </w:pPr>
      <w:hyperlink w:anchor="_Toc232491153" w:history="1">
        <w:r w:rsidRPr="005F6A8E">
          <w:rPr>
            <w:rStyle w:val="Hyperlink"/>
          </w:rPr>
          <w:t>2.2.3</w:t>
        </w:r>
        <w:r>
          <w:rPr>
            <w:rFonts w:ascii="Calibri" w:hAnsi="Calibri" w:cs="Calibri"/>
            <w:color w:val="auto"/>
            <w:sz w:val="22"/>
            <w:szCs w:val="22"/>
          </w:rPr>
          <w:tab/>
        </w:r>
        <w:r w:rsidRPr="005F6A8E">
          <w:rPr>
            <w:rStyle w:val="Hyperlink"/>
          </w:rPr>
          <w:t>Índices</w:t>
        </w:r>
        <w:r>
          <w:rPr>
            <w:webHidden/>
          </w:rPr>
          <w:tab/>
        </w:r>
        <w:r>
          <w:rPr>
            <w:webHidden/>
          </w:rPr>
          <w:fldChar w:fldCharType="begin"/>
        </w:r>
        <w:r>
          <w:rPr>
            <w:webHidden/>
          </w:rPr>
          <w:instrText xml:space="preserve"> PAGEREF _Toc232491153 \h </w:instrText>
        </w:r>
        <w:r>
          <w:rPr>
            <w:webHidden/>
          </w:rPr>
        </w:r>
        <w:r>
          <w:rPr>
            <w:webHidden/>
          </w:rPr>
          <w:fldChar w:fldCharType="separate"/>
        </w:r>
        <w:r>
          <w:rPr>
            <w:webHidden/>
          </w:rPr>
          <w:t>17</w:t>
        </w:r>
        <w:r>
          <w:rPr>
            <w:webHidden/>
          </w:rPr>
          <w:fldChar w:fldCharType="end"/>
        </w:r>
      </w:hyperlink>
    </w:p>
    <w:p w:rsidR="00113D01" w:rsidRDefault="00113D01">
      <w:pPr>
        <w:pStyle w:val="TOC3"/>
        <w:rPr>
          <w:rFonts w:ascii="Calibri" w:hAnsi="Calibri" w:cs="Calibri"/>
          <w:color w:val="auto"/>
          <w:sz w:val="22"/>
          <w:szCs w:val="22"/>
        </w:rPr>
      </w:pPr>
      <w:hyperlink w:anchor="_Toc232491154" w:history="1">
        <w:r w:rsidRPr="005F6A8E">
          <w:rPr>
            <w:rStyle w:val="Hyperlink"/>
          </w:rPr>
          <w:t>2.2.4</w:t>
        </w:r>
        <w:r>
          <w:rPr>
            <w:rFonts w:ascii="Calibri" w:hAnsi="Calibri" w:cs="Calibri"/>
            <w:color w:val="auto"/>
            <w:sz w:val="22"/>
            <w:szCs w:val="22"/>
          </w:rPr>
          <w:tab/>
        </w:r>
        <w:r w:rsidRPr="005F6A8E">
          <w:rPr>
            <w:rStyle w:val="Hyperlink"/>
          </w:rPr>
          <w:t>Índices Árvore B</w:t>
        </w:r>
        <w:r>
          <w:rPr>
            <w:webHidden/>
          </w:rPr>
          <w:tab/>
        </w:r>
        <w:r>
          <w:rPr>
            <w:webHidden/>
          </w:rPr>
          <w:fldChar w:fldCharType="begin"/>
        </w:r>
        <w:r>
          <w:rPr>
            <w:webHidden/>
          </w:rPr>
          <w:instrText xml:space="preserve"> PAGEREF _Toc232491154 \h </w:instrText>
        </w:r>
        <w:r>
          <w:rPr>
            <w:webHidden/>
          </w:rPr>
        </w:r>
        <w:r>
          <w:rPr>
            <w:webHidden/>
          </w:rPr>
          <w:fldChar w:fldCharType="separate"/>
        </w:r>
        <w:r>
          <w:rPr>
            <w:webHidden/>
          </w:rPr>
          <w:t>18</w:t>
        </w:r>
        <w:r>
          <w:rPr>
            <w:webHidden/>
          </w:rPr>
          <w:fldChar w:fldCharType="end"/>
        </w:r>
      </w:hyperlink>
    </w:p>
    <w:p w:rsidR="00113D01" w:rsidRDefault="00113D01">
      <w:pPr>
        <w:pStyle w:val="TOC2"/>
        <w:rPr>
          <w:rFonts w:ascii="Calibri" w:hAnsi="Calibri" w:cs="Calibri"/>
          <w:caps w:val="0"/>
          <w:color w:val="auto"/>
          <w:sz w:val="22"/>
          <w:szCs w:val="22"/>
        </w:rPr>
      </w:pPr>
      <w:hyperlink w:anchor="_Toc232491155" w:history="1">
        <w:r w:rsidRPr="005F6A8E">
          <w:rPr>
            <w:rStyle w:val="Hyperlink"/>
          </w:rPr>
          <w:t>2.3</w:t>
        </w:r>
        <w:r>
          <w:rPr>
            <w:rFonts w:ascii="Calibri" w:hAnsi="Calibri" w:cs="Calibri"/>
            <w:caps w:val="0"/>
            <w:color w:val="auto"/>
            <w:sz w:val="22"/>
            <w:szCs w:val="22"/>
          </w:rPr>
          <w:tab/>
        </w:r>
        <w:r w:rsidRPr="005F6A8E">
          <w:rPr>
            <w:rStyle w:val="Hyperlink"/>
          </w:rPr>
          <w:t>tipos de tabela do MySQL</w:t>
        </w:r>
        <w:r>
          <w:rPr>
            <w:webHidden/>
          </w:rPr>
          <w:tab/>
        </w:r>
        <w:r>
          <w:rPr>
            <w:webHidden/>
          </w:rPr>
          <w:fldChar w:fldCharType="begin"/>
        </w:r>
        <w:r>
          <w:rPr>
            <w:webHidden/>
          </w:rPr>
          <w:instrText xml:space="preserve"> PAGEREF _Toc232491155 \h </w:instrText>
        </w:r>
        <w:r>
          <w:rPr>
            <w:webHidden/>
          </w:rPr>
        </w:r>
        <w:r>
          <w:rPr>
            <w:webHidden/>
          </w:rPr>
          <w:fldChar w:fldCharType="separate"/>
        </w:r>
        <w:r>
          <w:rPr>
            <w:webHidden/>
          </w:rPr>
          <w:t>20</w:t>
        </w:r>
        <w:r>
          <w:rPr>
            <w:webHidden/>
          </w:rPr>
          <w:fldChar w:fldCharType="end"/>
        </w:r>
      </w:hyperlink>
    </w:p>
    <w:p w:rsidR="00113D01" w:rsidRDefault="00113D01">
      <w:pPr>
        <w:pStyle w:val="TOC3"/>
        <w:rPr>
          <w:rFonts w:ascii="Calibri" w:hAnsi="Calibri" w:cs="Calibri"/>
          <w:color w:val="auto"/>
          <w:sz w:val="22"/>
          <w:szCs w:val="22"/>
        </w:rPr>
      </w:pPr>
      <w:hyperlink w:anchor="_Toc232491156" w:history="1">
        <w:r w:rsidRPr="005F6A8E">
          <w:rPr>
            <w:rStyle w:val="Hyperlink"/>
          </w:rPr>
          <w:t>2.3.1</w:t>
        </w:r>
        <w:r>
          <w:rPr>
            <w:rFonts w:ascii="Calibri" w:hAnsi="Calibri" w:cs="Calibri"/>
            <w:color w:val="auto"/>
            <w:sz w:val="22"/>
            <w:szCs w:val="22"/>
          </w:rPr>
          <w:tab/>
        </w:r>
        <w:r w:rsidRPr="005F6A8E">
          <w:rPr>
            <w:rStyle w:val="Hyperlink"/>
          </w:rPr>
          <w:t xml:space="preserve">Arquitetura de </w:t>
        </w:r>
        <w:r w:rsidRPr="005F6A8E">
          <w:rPr>
            <w:rStyle w:val="Hyperlink"/>
            <w:i/>
            <w:iCs/>
          </w:rPr>
          <w:t>storage engines</w:t>
        </w:r>
        <w:r w:rsidRPr="005F6A8E">
          <w:rPr>
            <w:rStyle w:val="Hyperlink"/>
          </w:rPr>
          <w:t xml:space="preserve"> do MySQL</w:t>
        </w:r>
        <w:r>
          <w:rPr>
            <w:webHidden/>
          </w:rPr>
          <w:tab/>
        </w:r>
        <w:r>
          <w:rPr>
            <w:webHidden/>
          </w:rPr>
          <w:fldChar w:fldCharType="begin"/>
        </w:r>
        <w:r>
          <w:rPr>
            <w:webHidden/>
          </w:rPr>
          <w:instrText xml:space="preserve"> PAGEREF _Toc232491156 \h </w:instrText>
        </w:r>
        <w:r>
          <w:rPr>
            <w:webHidden/>
          </w:rPr>
        </w:r>
        <w:r>
          <w:rPr>
            <w:webHidden/>
          </w:rPr>
          <w:fldChar w:fldCharType="separate"/>
        </w:r>
        <w:r>
          <w:rPr>
            <w:webHidden/>
          </w:rPr>
          <w:t>22</w:t>
        </w:r>
        <w:r>
          <w:rPr>
            <w:webHidden/>
          </w:rPr>
          <w:fldChar w:fldCharType="end"/>
        </w:r>
      </w:hyperlink>
    </w:p>
    <w:p w:rsidR="00113D01" w:rsidRDefault="00113D01">
      <w:pPr>
        <w:pStyle w:val="TOC2"/>
        <w:rPr>
          <w:rFonts w:ascii="Calibri" w:hAnsi="Calibri" w:cs="Calibri"/>
          <w:caps w:val="0"/>
          <w:color w:val="auto"/>
          <w:sz w:val="22"/>
          <w:szCs w:val="22"/>
        </w:rPr>
      </w:pPr>
      <w:hyperlink w:anchor="_Toc232491157" w:history="1">
        <w:r w:rsidRPr="005F6A8E">
          <w:rPr>
            <w:rStyle w:val="Hyperlink"/>
          </w:rPr>
          <w:t>2.4</w:t>
        </w:r>
        <w:r>
          <w:rPr>
            <w:rFonts w:ascii="Calibri" w:hAnsi="Calibri" w:cs="Calibri"/>
            <w:caps w:val="0"/>
            <w:color w:val="auto"/>
            <w:sz w:val="22"/>
            <w:szCs w:val="22"/>
          </w:rPr>
          <w:tab/>
        </w:r>
        <w:r w:rsidRPr="005F6A8E">
          <w:rPr>
            <w:rStyle w:val="Hyperlink"/>
            <w:i/>
            <w:iCs/>
          </w:rPr>
          <w:t>BENCHMARKING</w:t>
        </w:r>
        <w:r w:rsidRPr="005F6A8E">
          <w:rPr>
            <w:rStyle w:val="Hyperlink"/>
          </w:rPr>
          <w:t xml:space="preserve"> COMO Prova de conceito</w:t>
        </w:r>
        <w:r>
          <w:rPr>
            <w:webHidden/>
          </w:rPr>
          <w:tab/>
        </w:r>
        <w:r>
          <w:rPr>
            <w:webHidden/>
          </w:rPr>
          <w:fldChar w:fldCharType="begin"/>
        </w:r>
        <w:r>
          <w:rPr>
            <w:webHidden/>
          </w:rPr>
          <w:instrText xml:space="preserve"> PAGEREF _Toc232491157 \h </w:instrText>
        </w:r>
        <w:r>
          <w:rPr>
            <w:webHidden/>
          </w:rPr>
        </w:r>
        <w:r>
          <w:rPr>
            <w:webHidden/>
          </w:rPr>
          <w:fldChar w:fldCharType="separate"/>
        </w:r>
        <w:r>
          <w:rPr>
            <w:webHidden/>
          </w:rPr>
          <w:t>22</w:t>
        </w:r>
        <w:r>
          <w:rPr>
            <w:webHidden/>
          </w:rPr>
          <w:fldChar w:fldCharType="end"/>
        </w:r>
      </w:hyperlink>
    </w:p>
    <w:p w:rsidR="00113D01" w:rsidRDefault="00113D01">
      <w:pPr>
        <w:pStyle w:val="TOC2"/>
        <w:rPr>
          <w:rFonts w:ascii="Calibri" w:hAnsi="Calibri" w:cs="Calibri"/>
          <w:caps w:val="0"/>
          <w:color w:val="auto"/>
          <w:sz w:val="22"/>
          <w:szCs w:val="22"/>
        </w:rPr>
      </w:pPr>
      <w:hyperlink w:anchor="_Toc232491158" w:history="1">
        <w:r w:rsidRPr="005F6A8E">
          <w:rPr>
            <w:rStyle w:val="Hyperlink"/>
          </w:rPr>
          <w:t>2.5</w:t>
        </w:r>
        <w:r>
          <w:rPr>
            <w:rFonts w:ascii="Calibri" w:hAnsi="Calibri" w:cs="Calibri"/>
            <w:caps w:val="0"/>
            <w:color w:val="auto"/>
            <w:sz w:val="22"/>
            <w:szCs w:val="22"/>
          </w:rPr>
          <w:tab/>
        </w:r>
        <w:r w:rsidRPr="005F6A8E">
          <w:rPr>
            <w:rStyle w:val="Hyperlink"/>
          </w:rPr>
          <w:t>OSDB</w:t>
        </w:r>
        <w:r>
          <w:rPr>
            <w:webHidden/>
          </w:rPr>
          <w:tab/>
        </w:r>
        <w:r>
          <w:rPr>
            <w:webHidden/>
          </w:rPr>
          <w:fldChar w:fldCharType="begin"/>
        </w:r>
        <w:r>
          <w:rPr>
            <w:webHidden/>
          </w:rPr>
          <w:instrText xml:space="preserve"> PAGEREF _Toc232491158 \h </w:instrText>
        </w:r>
        <w:r>
          <w:rPr>
            <w:webHidden/>
          </w:rPr>
        </w:r>
        <w:r>
          <w:rPr>
            <w:webHidden/>
          </w:rPr>
          <w:fldChar w:fldCharType="separate"/>
        </w:r>
        <w:r>
          <w:rPr>
            <w:webHidden/>
          </w:rPr>
          <w:t>23</w:t>
        </w:r>
        <w:r>
          <w:rPr>
            <w:webHidden/>
          </w:rPr>
          <w:fldChar w:fldCharType="end"/>
        </w:r>
      </w:hyperlink>
    </w:p>
    <w:p w:rsidR="00113D01" w:rsidRDefault="00113D01">
      <w:pPr>
        <w:pStyle w:val="TOC2"/>
        <w:rPr>
          <w:rFonts w:ascii="Calibri" w:hAnsi="Calibri" w:cs="Calibri"/>
          <w:caps w:val="0"/>
          <w:color w:val="auto"/>
          <w:sz w:val="22"/>
          <w:szCs w:val="22"/>
        </w:rPr>
      </w:pPr>
      <w:hyperlink w:anchor="_Toc232491159" w:history="1">
        <w:r w:rsidRPr="005F6A8E">
          <w:rPr>
            <w:rStyle w:val="Hyperlink"/>
          </w:rPr>
          <w:t>2.6</w:t>
        </w:r>
        <w:r>
          <w:rPr>
            <w:rFonts w:ascii="Calibri" w:hAnsi="Calibri" w:cs="Calibri"/>
            <w:caps w:val="0"/>
            <w:color w:val="auto"/>
            <w:sz w:val="22"/>
            <w:szCs w:val="22"/>
          </w:rPr>
          <w:tab/>
        </w:r>
        <w:r w:rsidRPr="005F6A8E">
          <w:rPr>
            <w:rStyle w:val="Hyperlink"/>
          </w:rPr>
          <w:t>trabalhos correlatos</w:t>
        </w:r>
        <w:r>
          <w:rPr>
            <w:webHidden/>
          </w:rPr>
          <w:tab/>
        </w:r>
        <w:r>
          <w:rPr>
            <w:webHidden/>
          </w:rPr>
          <w:fldChar w:fldCharType="begin"/>
        </w:r>
        <w:r>
          <w:rPr>
            <w:webHidden/>
          </w:rPr>
          <w:instrText xml:space="preserve"> PAGEREF _Toc232491159 \h </w:instrText>
        </w:r>
        <w:r>
          <w:rPr>
            <w:webHidden/>
          </w:rPr>
        </w:r>
        <w:r>
          <w:rPr>
            <w:webHidden/>
          </w:rPr>
          <w:fldChar w:fldCharType="separate"/>
        </w:r>
        <w:r>
          <w:rPr>
            <w:webHidden/>
          </w:rPr>
          <w:t>23</w:t>
        </w:r>
        <w:r>
          <w:rPr>
            <w:webHidden/>
          </w:rPr>
          <w:fldChar w:fldCharType="end"/>
        </w:r>
      </w:hyperlink>
    </w:p>
    <w:p w:rsidR="00113D01" w:rsidRDefault="00113D01">
      <w:pPr>
        <w:pStyle w:val="TOC3"/>
        <w:rPr>
          <w:rFonts w:ascii="Calibri" w:hAnsi="Calibri" w:cs="Calibri"/>
          <w:color w:val="auto"/>
          <w:sz w:val="22"/>
          <w:szCs w:val="22"/>
        </w:rPr>
      </w:pPr>
      <w:hyperlink w:anchor="_Toc232491160" w:history="1">
        <w:r w:rsidRPr="005F6A8E">
          <w:rPr>
            <w:rStyle w:val="Hyperlink"/>
          </w:rPr>
          <w:t>2.6.1</w:t>
        </w:r>
        <w:r>
          <w:rPr>
            <w:rFonts w:ascii="Calibri" w:hAnsi="Calibri" w:cs="Calibri"/>
            <w:color w:val="auto"/>
            <w:sz w:val="22"/>
            <w:szCs w:val="22"/>
          </w:rPr>
          <w:tab/>
        </w:r>
        <w:r w:rsidRPr="005F6A8E">
          <w:rPr>
            <w:rStyle w:val="Hyperlink"/>
          </w:rPr>
          <w:t>Maria: tipo de tabela</w:t>
        </w:r>
        <w:r>
          <w:rPr>
            <w:webHidden/>
          </w:rPr>
          <w:tab/>
        </w:r>
        <w:r>
          <w:rPr>
            <w:webHidden/>
          </w:rPr>
          <w:fldChar w:fldCharType="begin"/>
        </w:r>
        <w:r>
          <w:rPr>
            <w:webHidden/>
          </w:rPr>
          <w:instrText xml:space="preserve"> PAGEREF _Toc232491160 \h </w:instrText>
        </w:r>
        <w:r>
          <w:rPr>
            <w:webHidden/>
          </w:rPr>
        </w:r>
        <w:r>
          <w:rPr>
            <w:webHidden/>
          </w:rPr>
          <w:fldChar w:fldCharType="separate"/>
        </w:r>
        <w:r>
          <w:rPr>
            <w:webHidden/>
          </w:rPr>
          <w:t>24</w:t>
        </w:r>
        <w:r>
          <w:rPr>
            <w:webHidden/>
          </w:rPr>
          <w:fldChar w:fldCharType="end"/>
        </w:r>
      </w:hyperlink>
    </w:p>
    <w:p w:rsidR="00113D01" w:rsidRDefault="00113D01">
      <w:pPr>
        <w:pStyle w:val="TOC3"/>
        <w:rPr>
          <w:rFonts w:ascii="Calibri" w:hAnsi="Calibri" w:cs="Calibri"/>
          <w:color w:val="auto"/>
          <w:sz w:val="22"/>
          <w:szCs w:val="22"/>
        </w:rPr>
      </w:pPr>
      <w:hyperlink w:anchor="_Toc232491161" w:history="1">
        <w:r w:rsidRPr="005F6A8E">
          <w:rPr>
            <w:rStyle w:val="Hyperlink"/>
          </w:rPr>
          <w:t>2.6.2</w:t>
        </w:r>
        <w:r>
          <w:rPr>
            <w:rFonts w:ascii="Calibri" w:hAnsi="Calibri" w:cs="Calibri"/>
            <w:color w:val="auto"/>
            <w:sz w:val="22"/>
            <w:szCs w:val="22"/>
          </w:rPr>
          <w:tab/>
        </w:r>
        <w:r w:rsidRPr="005F6A8E">
          <w:rPr>
            <w:rStyle w:val="Hyperlink"/>
          </w:rPr>
          <w:t xml:space="preserve">Indexação </w:t>
        </w:r>
        <w:r w:rsidRPr="005F6A8E">
          <w:rPr>
            <w:rStyle w:val="Hyperlink"/>
            <w:i/>
            <w:iCs/>
          </w:rPr>
          <w:t>Bitmap</w:t>
        </w:r>
        <w:r>
          <w:rPr>
            <w:webHidden/>
          </w:rPr>
          <w:tab/>
        </w:r>
        <w:r>
          <w:rPr>
            <w:webHidden/>
          </w:rPr>
          <w:fldChar w:fldCharType="begin"/>
        </w:r>
        <w:r>
          <w:rPr>
            <w:webHidden/>
          </w:rPr>
          <w:instrText xml:space="preserve"> PAGEREF _Toc232491161 \h </w:instrText>
        </w:r>
        <w:r>
          <w:rPr>
            <w:webHidden/>
          </w:rPr>
        </w:r>
        <w:r>
          <w:rPr>
            <w:webHidden/>
          </w:rPr>
          <w:fldChar w:fldCharType="separate"/>
        </w:r>
        <w:r>
          <w:rPr>
            <w:webHidden/>
          </w:rPr>
          <w:t>24</w:t>
        </w:r>
        <w:r>
          <w:rPr>
            <w:webHidden/>
          </w:rPr>
          <w:fldChar w:fldCharType="end"/>
        </w:r>
      </w:hyperlink>
    </w:p>
    <w:p w:rsidR="00113D01" w:rsidRDefault="00113D01">
      <w:pPr>
        <w:pStyle w:val="TOC3"/>
        <w:rPr>
          <w:rFonts w:ascii="Calibri" w:hAnsi="Calibri" w:cs="Calibri"/>
          <w:color w:val="auto"/>
          <w:sz w:val="22"/>
          <w:szCs w:val="22"/>
        </w:rPr>
      </w:pPr>
      <w:hyperlink w:anchor="_Toc232491162" w:history="1">
        <w:r w:rsidRPr="005F6A8E">
          <w:rPr>
            <w:rStyle w:val="Hyperlink"/>
          </w:rPr>
          <w:t>2.6.3</w:t>
        </w:r>
        <w:r>
          <w:rPr>
            <w:rFonts w:ascii="Calibri" w:hAnsi="Calibri" w:cs="Calibri"/>
            <w:color w:val="auto"/>
            <w:sz w:val="22"/>
            <w:szCs w:val="22"/>
          </w:rPr>
          <w:tab/>
        </w:r>
        <w:r w:rsidRPr="005F6A8E">
          <w:rPr>
            <w:rStyle w:val="Hyperlink"/>
          </w:rPr>
          <w:t>Comparativo de desempenho entre bancos de dados de código aberto</w:t>
        </w:r>
        <w:r>
          <w:rPr>
            <w:webHidden/>
          </w:rPr>
          <w:tab/>
        </w:r>
        <w:r>
          <w:rPr>
            <w:webHidden/>
          </w:rPr>
          <w:fldChar w:fldCharType="begin"/>
        </w:r>
        <w:r>
          <w:rPr>
            <w:webHidden/>
          </w:rPr>
          <w:instrText xml:space="preserve"> PAGEREF _Toc232491162 \h </w:instrText>
        </w:r>
        <w:r>
          <w:rPr>
            <w:webHidden/>
          </w:rPr>
        </w:r>
        <w:r>
          <w:rPr>
            <w:webHidden/>
          </w:rPr>
          <w:fldChar w:fldCharType="separate"/>
        </w:r>
        <w:r>
          <w:rPr>
            <w:webHidden/>
          </w:rPr>
          <w:t>25</w:t>
        </w:r>
        <w:r>
          <w:rPr>
            <w:webHidden/>
          </w:rPr>
          <w:fldChar w:fldCharType="end"/>
        </w:r>
      </w:hyperlink>
    </w:p>
    <w:p w:rsidR="00113D01" w:rsidRDefault="00113D01">
      <w:pPr>
        <w:pStyle w:val="TOC1"/>
        <w:rPr>
          <w:rFonts w:ascii="Calibri" w:hAnsi="Calibri" w:cs="Calibri"/>
          <w:b w:val="0"/>
          <w:bCs w:val="0"/>
          <w:caps w:val="0"/>
          <w:color w:val="auto"/>
          <w:sz w:val="22"/>
          <w:szCs w:val="22"/>
        </w:rPr>
      </w:pPr>
      <w:hyperlink w:anchor="_Toc232491163" w:history="1">
        <w:r w:rsidRPr="005F6A8E">
          <w:rPr>
            <w:rStyle w:val="Hyperlink"/>
          </w:rPr>
          <w:t>3</w:t>
        </w:r>
        <w:r>
          <w:rPr>
            <w:rFonts w:ascii="Calibri" w:hAnsi="Calibri" w:cs="Calibri"/>
            <w:b w:val="0"/>
            <w:bCs w:val="0"/>
            <w:caps w:val="0"/>
            <w:color w:val="auto"/>
            <w:sz w:val="22"/>
            <w:szCs w:val="22"/>
          </w:rPr>
          <w:tab/>
        </w:r>
        <w:r w:rsidRPr="005F6A8E">
          <w:rPr>
            <w:rStyle w:val="Hyperlink"/>
          </w:rPr>
          <w:t>DESENVOLVIMENTO DO TIPO DE TABELA</w:t>
        </w:r>
        <w:r>
          <w:rPr>
            <w:webHidden/>
          </w:rPr>
          <w:tab/>
        </w:r>
        <w:r>
          <w:rPr>
            <w:webHidden/>
          </w:rPr>
          <w:fldChar w:fldCharType="begin"/>
        </w:r>
        <w:r>
          <w:rPr>
            <w:webHidden/>
          </w:rPr>
          <w:instrText xml:space="preserve"> PAGEREF _Toc232491163 \h </w:instrText>
        </w:r>
        <w:r>
          <w:rPr>
            <w:webHidden/>
          </w:rPr>
        </w:r>
        <w:r>
          <w:rPr>
            <w:webHidden/>
          </w:rPr>
          <w:fldChar w:fldCharType="separate"/>
        </w:r>
        <w:r>
          <w:rPr>
            <w:webHidden/>
          </w:rPr>
          <w:t>27</w:t>
        </w:r>
        <w:r>
          <w:rPr>
            <w:webHidden/>
          </w:rPr>
          <w:fldChar w:fldCharType="end"/>
        </w:r>
      </w:hyperlink>
    </w:p>
    <w:p w:rsidR="00113D01" w:rsidRDefault="00113D01">
      <w:pPr>
        <w:pStyle w:val="TOC2"/>
        <w:rPr>
          <w:rFonts w:ascii="Calibri" w:hAnsi="Calibri" w:cs="Calibri"/>
          <w:caps w:val="0"/>
          <w:color w:val="auto"/>
          <w:sz w:val="22"/>
          <w:szCs w:val="22"/>
        </w:rPr>
      </w:pPr>
      <w:hyperlink w:anchor="_Toc232491164" w:history="1">
        <w:r w:rsidRPr="005F6A8E">
          <w:rPr>
            <w:rStyle w:val="Hyperlink"/>
          </w:rPr>
          <w:t>3.1</w:t>
        </w:r>
        <w:r>
          <w:rPr>
            <w:rFonts w:ascii="Calibri" w:hAnsi="Calibri" w:cs="Calibri"/>
            <w:caps w:val="0"/>
            <w:color w:val="auto"/>
            <w:sz w:val="22"/>
            <w:szCs w:val="22"/>
          </w:rPr>
          <w:tab/>
        </w:r>
        <w:r w:rsidRPr="005F6A8E">
          <w:rPr>
            <w:rStyle w:val="Hyperlink"/>
          </w:rPr>
          <w:t>requisitos principais do problema a ser trabalhado</w:t>
        </w:r>
        <w:r>
          <w:rPr>
            <w:webHidden/>
          </w:rPr>
          <w:tab/>
        </w:r>
        <w:r>
          <w:rPr>
            <w:webHidden/>
          </w:rPr>
          <w:fldChar w:fldCharType="begin"/>
        </w:r>
        <w:r>
          <w:rPr>
            <w:webHidden/>
          </w:rPr>
          <w:instrText xml:space="preserve"> PAGEREF _Toc232491164 \h </w:instrText>
        </w:r>
        <w:r>
          <w:rPr>
            <w:webHidden/>
          </w:rPr>
        </w:r>
        <w:r>
          <w:rPr>
            <w:webHidden/>
          </w:rPr>
          <w:fldChar w:fldCharType="separate"/>
        </w:r>
        <w:r>
          <w:rPr>
            <w:webHidden/>
          </w:rPr>
          <w:t>27</w:t>
        </w:r>
        <w:r>
          <w:rPr>
            <w:webHidden/>
          </w:rPr>
          <w:fldChar w:fldCharType="end"/>
        </w:r>
      </w:hyperlink>
    </w:p>
    <w:p w:rsidR="00113D01" w:rsidRDefault="00113D01">
      <w:pPr>
        <w:pStyle w:val="TOC2"/>
        <w:rPr>
          <w:rFonts w:ascii="Calibri" w:hAnsi="Calibri" w:cs="Calibri"/>
          <w:caps w:val="0"/>
          <w:color w:val="auto"/>
          <w:sz w:val="22"/>
          <w:szCs w:val="22"/>
        </w:rPr>
      </w:pPr>
      <w:hyperlink w:anchor="_Toc232491165" w:history="1">
        <w:r w:rsidRPr="005F6A8E">
          <w:rPr>
            <w:rStyle w:val="Hyperlink"/>
          </w:rPr>
          <w:t>3.2</w:t>
        </w:r>
        <w:r>
          <w:rPr>
            <w:rFonts w:ascii="Calibri" w:hAnsi="Calibri" w:cs="Calibri"/>
            <w:caps w:val="0"/>
            <w:color w:val="auto"/>
            <w:sz w:val="22"/>
            <w:szCs w:val="22"/>
          </w:rPr>
          <w:tab/>
        </w:r>
        <w:r w:rsidRPr="005F6A8E">
          <w:rPr>
            <w:rStyle w:val="Hyperlink"/>
          </w:rPr>
          <w:t>ESPECIFICAÇÃO</w:t>
        </w:r>
        <w:r>
          <w:rPr>
            <w:webHidden/>
          </w:rPr>
          <w:tab/>
        </w:r>
        <w:r>
          <w:rPr>
            <w:webHidden/>
          </w:rPr>
          <w:fldChar w:fldCharType="begin"/>
        </w:r>
        <w:r>
          <w:rPr>
            <w:webHidden/>
          </w:rPr>
          <w:instrText xml:space="preserve"> PAGEREF _Toc232491165 \h </w:instrText>
        </w:r>
        <w:r>
          <w:rPr>
            <w:webHidden/>
          </w:rPr>
        </w:r>
        <w:r>
          <w:rPr>
            <w:webHidden/>
          </w:rPr>
          <w:fldChar w:fldCharType="separate"/>
        </w:r>
        <w:r>
          <w:rPr>
            <w:webHidden/>
          </w:rPr>
          <w:t>28</w:t>
        </w:r>
        <w:r>
          <w:rPr>
            <w:webHidden/>
          </w:rPr>
          <w:fldChar w:fldCharType="end"/>
        </w:r>
      </w:hyperlink>
    </w:p>
    <w:p w:rsidR="00113D01" w:rsidRDefault="00113D01">
      <w:pPr>
        <w:pStyle w:val="TOC3"/>
        <w:rPr>
          <w:rFonts w:ascii="Calibri" w:hAnsi="Calibri" w:cs="Calibri"/>
          <w:color w:val="auto"/>
          <w:sz w:val="22"/>
          <w:szCs w:val="22"/>
        </w:rPr>
      </w:pPr>
      <w:hyperlink w:anchor="_Toc232491166" w:history="1">
        <w:r w:rsidRPr="005F6A8E">
          <w:rPr>
            <w:rStyle w:val="Hyperlink"/>
          </w:rPr>
          <w:t>3.2.1</w:t>
        </w:r>
        <w:r>
          <w:rPr>
            <w:rFonts w:ascii="Calibri" w:hAnsi="Calibri" w:cs="Calibri"/>
            <w:color w:val="auto"/>
            <w:sz w:val="22"/>
            <w:szCs w:val="22"/>
          </w:rPr>
          <w:tab/>
        </w:r>
        <w:r w:rsidRPr="005F6A8E">
          <w:rPr>
            <w:rStyle w:val="Hyperlink"/>
          </w:rPr>
          <w:t>Diagrama de casos de uso</w:t>
        </w:r>
        <w:r>
          <w:rPr>
            <w:webHidden/>
          </w:rPr>
          <w:tab/>
        </w:r>
        <w:r>
          <w:rPr>
            <w:webHidden/>
          </w:rPr>
          <w:fldChar w:fldCharType="begin"/>
        </w:r>
        <w:r>
          <w:rPr>
            <w:webHidden/>
          </w:rPr>
          <w:instrText xml:space="preserve"> PAGEREF _Toc232491166 \h </w:instrText>
        </w:r>
        <w:r>
          <w:rPr>
            <w:webHidden/>
          </w:rPr>
        </w:r>
        <w:r>
          <w:rPr>
            <w:webHidden/>
          </w:rPr>
          <w:fldChar w:fldCharType="separate"/>
        </w:r>
        <w:r>
          <w:rPr>
            <w:webHidden/>
          </w:rPr>
          <w:t>29</w:t>
        </w:r>
        <w:r>
          <w:rPr>
            <w:webHidden/>
          </w:rPr>
          <w:fldChar w:fldCharType="end"/>
        </w:r>
      </w:hyperlink>
    </w:p>
    <w:p w:rsidR="00113D01" w:rsidRDefault="00113D01">
      <w:pPr>
        <w:pStyle w:val="TOC3"/>
        <w:rPr>
          <w:rFonts w:ascii="Calibri" w:hAnsi="Calibri" w:cs="Calibri"/>
          <w:color w:val="auto"/>
          <w:sz w:val="22"/>
          <w:szCs w:val="22"/>
        </w:rPr>
      </w:pPr>
      <w:hyperlink w:anchor="_Toc232491167" w:history="1">
        <w:r w:rsidRPr="005F6A8E">
          <w:rPr>
            <w:rStyle w:val="Hyperlink"/>
          </w:rPr>
          <w:t>3.2.2</w:t>
        </w:r>
        <w:r>
          <w:rPr>
            <w:rFonts w:ascii="Calibri" w:hAnsi="Calibri" w:cs="Calibri"/>
            <w:color w:val="auto"/>
            <w:sz w:val="22"/>
            <w:szCs w:val="22"/>
          </w:rPr>
          <w:tab/>
        </w:r>
        <w:r w:rsidRPr="005F6A8E">
          <w:rPr>
            <w:rStyle w:val="Hyperlink"/>
          </w:rPr>
          <w:t>Diagrama de classes</w:t>
        </w:r>
        <w:r>
          <w:rPr>
            <w:webHidden/>
          </w:rPr>
          <w:tab/>
        </w:r>
        <w:r>
          <w:rPr>
            <w:webHidden/>
          </w:rPr>
          <w:fldChar w:fldCharType="begin"/>
        </w:r>
        <w:r>
          <w:rPr>
            <w:webHidden/>
          </w:rPr>
          <w:instrText xml:space="preserve"> PAGEREF _Toc232491167 \h </w:instrText>
        </w:r>
        <w:r>
          <w:rPr>
            <w:webHidden/>
          </w:rPr>
        </w:r>
        <w:r>
          <w:rPr>
            <w:webHidden/>
          </w:rPr>
          <w:fldChar w:fldCharType="separate"/>
        </w:r>
        <w:r>
          <w:rPr>
            <w:webHidden/>
          </w:rPr>
          <w:t>33</w:t>
        </w:r>
        <w:r>
          <w:rPr>
            <w:webHidden/>
          </w:rPr>
          <w:fldChar w:fldCharType="end"/>
        </w:r>
      </w:hyperlink>
    </w:p>
    <w:p w:rsidR="00113D01" w:rsidRDefault="00113D01">
      <w:pPr>
        <w:pStyle w:val="TOC3"/>
        <w:rPr>
          <w:rFonts w:ascii="Calibri" w:hAnsi="Calibri" w:cs="Calibri"/>
          <w:color w:val="auto"/>
          <w:sz w:val="22"/>
          <w:szCs w:val="22"/>
        </w:rPr>
      </w:pPr>
      <w:hyperlink w:anchor="_Toc232491168" w:history="1">
        <w:r w:rsidRPr="005F6A8E">
          <w:rPr>
            <w:rStyle w:val="Hyperlink"/>
          </w:rPr>
          <w:t>3.2.3</w:t>
        </w:r>
        <w:r>
          <w:rPr>
            <w:rFonts w:ascii="Calibri" w:hAnsi="Calibri" w:cs="Calibri"/>
            <w:color w:val="auto"/>
            <w:sz w:val="22"/>
            <w:szCs w:val="22"/>
          </w:rPr>
          <w:tab/>
        </w:r>
        <w:r w:rsidRPr="005F6A8E">
          <w:rPr>
            <w:rStyle w:val="Hyperlink"/>
          </w:rPr>
          <w:t>Estrutura do arquivo de dados</w:t>
        </w:r>
        <w:r>
          <w:rPr>
            <w:webHidden/>
          </w:rPr>
          <w:tab/>
        </w:r>
        <w:r>
          <w:rPr>
            <w:webHidden/>
          </w:rPr>
          <w:fldChar w:fldCharType="begin"/>
        </w:r>
        <w:r>
          <w:rPr>
            <w:webHidden/>
          </w:rPr>
          <w:instrText xml:space="preserve"> PAGEREF _Toc232491168 \h </w:instrText>
        </w:r>
        <w:r>
          <w:rPr>
            <w:webHidden/>
          </w:rPr>
        </w:r>
        <w:r>
          <w:rPr>
            <w:webHidden/>
          </w:rPr>
          <w:fldChar w:fldCharType="separate"/>
        </w:r>
        <w:r>
          <w:rPr>
            <w:webHidden/>
          </w:rPr>
          <w:t>37</w:t>
        </w:r>
        <w:r>
          <w:rPr>
            <w:webHidden/>
          </w:rPr>
          <w:fldChar w:fldCharType="end"/>
        </w:r>
      </w:hyperlink>
    </w:p>
    <w:p w:rsidR="00113D01" w:rsidRDefault="00113D01">
      <w:pPr>
        <w:pStyle w:val="TOC2"/>
        <w:rPr>
          <w:rFonts w:ascii="Calibri" w:hAnsi="Calibri" w:cs="Calibri"/>
          <w:caps w:val="0"/>
          <w:color w:val="auto"/>
          <w:sz w:val="22"/>
          <w:szCs w:val="22"/>
        </w:rPr>
      </w:pPr>
      <w:hyperlink w:anchor="_Toc232491169" w:history="1">
        <w:r w:rsidRPr="005F6A8E">
          <w:rPr>
            <w:rStyle w:val="Hyperlink"/>
          </w:rPr>
          <w:t>3.3</w:t>
        </w:r>
        <w:r>
          <w:rPr>
            <w:rFonts w:ascii="Calibri" w:hAnsi="Calibri" w:cs="Calibri"/>
            <w:caps w:val="0"/>
            <w:color w:val="auto"/>
            <w:sz w:val="22"/>
            <w:szCs w:val="22"/>
          </w:rPr>
          <w:tab/>
        </w:r>
        <w:r w:rsidRPr="005F6A8E">
          <w:rPr>
            <w:rStyle w:val="Hyperlink"/>
          </w:rPr>
          <w:t>IMPLEMENTAÇÃO</w:t>
        </w:r>
        <w:r>
          <w:rPr>
            <w:webHidden/>
          </w:rPr>
          <w:tab/>
        </w:r>
        <w:r>
          <w:rPr>
            <w:webHidden/>
          </w:rPr>
          <w:fldChar w:fldCharType="begin"/>
        </w:r>
        <w:r>
          <w:rPr>
            <w:webHidden/>
          </w:rPr>
          <w:instrText xml:space="preserve"> PAGEREF _Toc232491169 \h </w:instrText>
        </w:r>
        <w:r>
          <w:rPr>
            <w:webHidden/>
          </w:rPr>
        </w:r>
        <w:r>
          <w:rPr>
            <w:webHidden/>
          </w:rPr>
          <w:fldChar w:fldCharType="separate"/>
        </w:r>
        <w:r>
          <w:rPr>
            <w:webHidden/>
          </w:rPr>
          <w:t>39</w:t>
        </w:r>
        <w:r>
          <w:rPr>
            <w:webHidden/>
          </w:rPr>
          <w:fldChar w:fldCharType="end"/>
        </w:r>
      </w:hyperlink>
    </w:p>
    <w:p w:rsidR="00113D01" w:rsidRDefault="00113D01">
      <w:pPr>
        <w:pStyle w:val="TOC3"/>
        <w:rPr>
          <w:rFonts w:ascii="Calibri" w:hAnsi="Calibri" w:cs="Calibri"/>
          <w:color w:val="auto"/>
          <w:sz w:val="22"/>
          <w:szCs w:val="22"/>
        </w:rPr>
      </w:pPr>
      <w:hyperlink w:anchor="_Toc232491170" w:history="1">
        <w:r w:rsidRPr="005F6A8E">
          <w:rPr>
            <w:rStyle w:val="Hyperlink"/>
          </w:rPr>
          <w:t>3.3.1</w:t>
        </w:r>
        <w:r>
          <w:rPr>
            <w:rFonts w:ascii="Calibri" w:hAnsi="Calibri" w:cs="Calibri"/>
            <w:color w:val="auto"/>
            <w:sz w:val="22"/>
            <w:szCs w:val="22"/>
          </w:rPr>
          <w:tab/>
        </w:r>
        <w:r w:rsidRPr="005F6A8E">
          <w:rPr>
            <w:rStyle w:val="Hyperlink"/>
          </w:rPr>
          <w:t>Técnicas e ferramentas utilizadas</w:t>
        </w:r>
        <w:r>
          <w:rPr>
            <w:webHidden/>
          </w:rPr>
          <w:tab/>
        </w:r>
        <w:r>
          <w:rPr>
            <w:webHidden/>
          </w:rPr>
          <w:fldChar w:fldCharType="begin"/>
        </w:r>
        <w:r>
          <w:rPr>
            <w:webHidden/>
          </w:rPr>
          <w:instrText xml:space="preserve"> PAGEREF _Toc232491170 \h </w:instrText>
        </w:r>
        <w:r>
          <w:rPr>
            <w:webHidden/>
          </w:rPr>
        </w:r>
        <w:r>
          <w:rPr>
            <w:webHidden/>
          </w:rPr>
          <w:fldChar w:fldCharType="separate"/>
        </w:r>
        <w:r>
          <w:rPr>
            <w:webHidden/>
          </w:rPr>
          <w:t>39</w:t>
        </w:r>
        <w:r>
          <w:rPr>
            <w:webHidden/>
          </w:rPr>
          <w:fldChar w:fldCharType="end"/>
        </w:r>
      </w:hyperlink>
    </w:p>
    <w:p w:rsidR="00113D01" w:rsidRDefault="00113D01">
      <w:pPr>
        <w:pStyle w:val="TOC3"/>
        <w:rPr>
          <w:rFonts w:ascii="Calibri" w:hAnsi="Calibri" w:cs="Calibri"/>
          <w:color w:val="auto"/>
          <w:sz w:val="22"/>
          <w:szCs w:val="22"/>
        </w:rPr>
      </w:pPr>
      <w:hyperlink w:anchor="_Toc232491171" w:history="1">
        <w:r w:rsidRPr="005F6A8E">
          <w:rPr>
            <w:rStyle w:val="Hyperlink"/>
          </w:rPr>
          <w:t>3.3.2</w:t>
        </w:r>
        <w:r>
          <w:rPr>
            <w:rFonts w:ascii="Calibri" w:hAnsi="Calibri" w:cs="Calibri"/>
            <w:color w:val="auto"/>
            <w:sz w:val="22"/>
            <w:szCs w:val="22"/>
          </w:rPr>
          <w:tab/>
        </w:r>
        <w:r w:rsidRPr="005F6A8E">
          <w:rPr>
            <w:rStyle w:val="Hyperlink"/>
          </w:rPr>
          <w:t>Código desenvolvido</w:t>
        </w:r>
        <w:r>
          <w:rPr>
            <w:webHidden/>
          </w:rPr>
          <w:tab/>
        </w:r>
        <w:r>
          <w:rPr>
            <w:webHidden/>
          </w:rPr>
          <w:fldChar w:fldCharType="begin"/>
        </w:r>
        <w:r>
          <w:rPr>
            <w:webHidden/>
          </w:rPr>
          <w:instrText xml:space="preserve"> PAGEREF _Toc232491171 \h </w:instrText>
        </w:r>
        <w:r>
          <w:rPr>
            <w:webHidden/>
          </w:rPr>
        </w:r>
        <w:r>
          <w:rPr>
            <w:webHidden/>
          </w:rPr>
          <w:fldChar w:fldCharType="separate"/>
        </w:r>
        <w:r>
          <w:rPr>
            <w:webHidden/>
          </w:rPr>
          <w:t>39</w:t>
        </w:r>
        <w:r>
          <w:rPr>
            <w:webHidden/>
          </w:rPr>
          <w:fldChar w:fldCharType="end"/>
        </w:r>
      </w:hyperlink>
    </w:p>
    <w:p w:rsidR="00113D01" w:rsidRDefault="00113D01">
      <w:pPr>
        <w:pStyle w:val="TOC3"/>
        <w:rPr>
          <w:rFonts w:ascii="Calibri" w:hAnsi="Calibri" w:cs="Calibri"/>
          <w:color w:val="auto"/>
          <w:sz w:val="22"/>
          <w:szCs w:val="22"/>
        </w:rPr>
      </w:pPr>
      <w:hyperlink w:anchor="_Toc232491172" w:history="1">
        <w:r w:rsidRPr="005F6A8E">
          <w:rPr>
            <w:rStyle w:val="Hyperlink"/>
          </w:rPr>
          <w:t>3.3.3</w:t>
        </w:r>
        <w:r>
          <w:rPr>
            <w:rFonts w:ascii="Calibri" w:hAnsi="Calibri" w:cs="Calibri"/>
            <w:color w:val="auto"/>
            <w:sz w:val="22"/>
            <w:szCs w:val="22"/>
          </w:rPr>
          <w:tab/>
        </w:r>
        <w:r w:rsidRPr="005F6A8E">
          <w:rPr>
            <w:rStyle w:val="Hyperlink"/>
          </w:rPr>
          <w:t>Operacionalidade da implementação</w:t>
        </w:r>
        <w:r>
          <w:rPr>
            <w:webHidden/>
          </w:rPr>
          <w:tab/>
        </w:r>
        <w:r>
          <w:rPr>
            <w:webHidden/>
          </w:rPr>
          <w:fldChar w:fldCharType="begin"/>
        </w:r>
        <w:r>
          <w:rPr>
            <w:webHidden/>
          </w:rPr>
          <w:instrText xml:space="preserve"> PAGEREF _Toc232491172 \h </w:instrText>
        </w:r>
        <w:r>
          <w:rPr>
            <w:webHidden/>
          </w:rPr>
        </w:r>
        <w:r>
          <w:rPr>
            <w:webHidden/>
          </w:rPr>
          <w:fldChar w:fldCharType="separate"/>
        </w:r>
        <w:r>
          <w:rPr>
            <w:webHidden/>
          </w:rPr>
          <w:t>45</w:t>
        </w:r>
        <w:r>
          <w:rPr>
            <w:webHidden/>
          </w:rPr>
          <w:fldChar w:fldCharType="end"/>
        </w:r>
      </w:hyperlink>
    </w:p>
    <w:p w:rsidR="00113D01" w:rsidRDefault="00113D01">
      <w:pPr>
        <w:pStyle w:val="TOC2"/>
        <w:rPr>
          <w:rFonts w:ascii="Calibri" w:hAnsi="Calibri" w:cs="Calibri"/>
          <w:caps w:val="0"/>
          <w:color w:val="auto"/>
          <w:sz w:val="22"/>
          <w:szCs w:val="22"/>
        </w:rPr>
      </w:pPr>
      <w:hyperlink w:anchor="_Toc232491173" w:history="1">
        <w:r w:rsidRPr="005F6A8E">
          <w:rPr>
            <w:rStyle w:val="Hyperlink"/>
          </w:rPr>
          <w:t>3.4</w:t>
        </w:r>
        <w:r>
          <w:rPr>
            <w:rFonts w:ascii="Calibri" w:hAnsi="Calibri" w:cs="Calibri"/>
            <w:caps w:val="0"/>
            <w:color w:val="auto"/>
            <w:sz w:val="22"/>
            <w:szCs w:val="22"/>
          </w:rPr>
          <w:tab/>
        </w:r>
        <w:r w:rsidRPr="005F6A8E">
          <w:rPr>
            <w:rStyle w:val="Hyperlink"/>
          </w:rPr>
          <w:t>RESULTADOS E DISCUSSÃO</w:t>
        </w:r>
        <w:r>
          <w:rPr>
            <w:webHidden/>
          </w:rPr>
          <w:tab/>
        </w:r>
        <w:r>
          <w:rPr>
            <w:webHidden/>
          </w:rPr>
          <w:fldChar w:fldCharType="begin"/>
        </w:r>
        <w:r>
          <w:rPr>
            <w:webHidden/>
          </w:rPr>
          <w:instrText xml:space="preserve"> PAGEREF _Toc232491173 \h </w:instrText>
        </w:r>
        <w:r>
          <w:rPr>
            <w:webHidden/>
          </w:rPr>
        </w:r>
        <w:r>
          <w:rPr>
            <w:webHidden/>
          </w:rPr>
          <w:fldChar w:fldCharType="separate"/>
        </w:r>
        <w:r>
          <w:rPr>
            <w:webHidden/>
          </w:rPr>
          <w:t>47</w:t>
        </w:r>
        <w:r>
          <w:rPr>
            <w:webHidden/>
          </w:rPr>
          <w:fldChar w:fldCharType="end"/>
        </w:r>
      </w:hyperlink>
    </w:p>
    <w:p w:rsidR="00113D01" w:rsidRDefault="00113D01">
      <w:pPr>
        <w:pStyle w:val="TOC1"/>
        <w:rPr>
          <w:rFonts w:ascii="Calibri" w:hAnsi="Calibri" w:cs="Calibri"/>
          <w:b w:val="0"/>
          <w:bCs w:val="0"/>
          <w:caps w:val="0"/>
          <w:color w:val="auto"/>
          <w:sz w:val="22"/>
          <w:szCs w:val="22"/>
        </w:rPr>
      </w:pPr>
      <w:hyperlink w:anchor="_Toc232491174" w:history="1">
        <w:r w:rsidRPr="005F6A8E">
          <w:rPr>
            <w:rStyle w:val="Hyperlink"/>
          </w:rPr>
          <w:t>4</w:t>
        </w:r>
        <w:r>
          <w:rPr>
            <w:rFonts w:ascii="Calibri" w:hAnsi="Calibri" w:cs="Calibri"/>
            <w:b w:val="0"/>
            <w:bCs w:val="0"/>
            <w:caps w:val="0"/>
            <w:color w:val="auto"/>
            <w:sz w:val="22"/>
            <w:szCs w:val="22"/>
          </w:rPr>
          <w:tab/>
        </w:r>
        <w:r w:rsidRPr="005F6A8E">
          <w:rPr>
            <w:rStyle w:val="Hyperlink"/>
          </w:rPr>
          <w:t>DESENVOLVIMENTO DA PROVA DE CONCEITO</w:t>
        </w:r>
        <w:r>
          <w:rPr>
            <w:webHidden/>
          </w:rPr>
          <w:tab/>
        </w:r>
        <w:r>
          <w:rPr>
            <w:webHidden/>
          </w:rPr>
          <w:fldChar w:fldCharType="begin"/>
        </w:r>
        <w:r>
          <w:rPr>
            <w:webHidden/>
          </w:rPr>
          <w:instrText xml:space="preserve"> PAGEREF _Toc232491174 \h </w:instrText>
        </w:r>
        <w:r>
          <w:rPr>
            <w:webHidden/>
          </w:rPr>
        </w:r>
        <w:r>
          <w:rPr>
            <w:webHidden/>
          </w:rPr>
          <w:fldChar w:fldCharType="separate"/>
        </w:r>
        <w:r>
          <w:rPr>
            <w:webHidden/>
          </w:rPr>
          <w:t>49</w:t>
        </w:r>
        <w:r>
          <w:rPr>
            <w:webHidden/>
          </w:rPr>
          <w:fldChar w:fldCharType="end"/>
        </w:r>
      </w:hyperlink>
    </w:p>
    <w:p w:rsidR="00113D01" w:rsidRDefault="00113D01">
      <w:pPr>
        <w:pStyle w:val="TOC2"/>
        <w:rPr>
          <w:rFonts w:ascii="Calibri" w:hAnsi="Calibri" w:cs="Calibri"/>
          <w:caps w:val="0"/>
          <w:color w:val="auto"/>
          <w:sz w:val="22"/>
          <w:szCs w:val="22"/>
        </w:rPr>
      </w:pPr>
      <w:hyperlink w:anchor="_Toc232491175" w:history="1">
        <w:r w:rsidRPr="005F6A8E">
          <w:rPr>
            <w:rStyle w:val="Hyperlink"/>
          </w:rPr>
          <w:t>4.1</w:t>
        </w:r>
        <w:r>
          <w:rPr>
            <w:rFonts w:ascii="Calibri" w:hAnsi="Calibri" w:cs="Calibri"/>
            <w:caps w:val="0"/>
            <w:color w:val="auto"/>
            <w:sz w:val="22"/>
            <w:szCs w:val="22"/>
          </w:rPr>
          <w:tab/>
        </w:r>
        <w:r w:rsidRPr="005F6A8E">
          <w:rPr>
            <w:rStyle w:val="Hyperlink"/>
          </w:rPr>
          <w:t>requisitos principais do problema a ser trabalhado</w:t>
        </w:r>
        <w:r>
          <w:rPr>
            <w:webHidden/>
          </w:rPr>
          <w:tab/>
        </w:r>
        <w:r>
          <w:rPr>
            <w:webHidden/>
          </w:rPr>
          <w:fldChar w:fldCharType="begin"/>
        </w:r>
        <w:r>
          <w:rPr>
            <w:webHidden/>
          </w:rPr>
          <w:instrText xml:space="preserve"> PAGEREF _Toc232491175 \h </w:instrText>
        </w:r>
        <w:r>
          <w:rPr>
            <w:webHidden/>
          </w:rPr>
        </w:r>
        <w:r>
          <w:rPr>
            <w:webHidden/>
          </w:rPr>
          <w:fldChar w:fldCharType="separate"/>
        </w:r>
        <w:r>
          <w:rPr>
            <w:webHidden/>
          </w:rPr>
          <w:t>49</w:t>
        </w:r>
        <w:r>
          <w:rPr>
            <w:webHidden/>
          </w:rPr>
          <w:fldChar w:fldCharType="end"/>
        </w:r>
      </w:hyperlink>
    </w:p>
    <w:p w:rsidR="00113D01" w:rsidRDefault="00113D01">
      <w:pPr>
        <w:pStyle w:val="TOC2"/>
        <w:rPr>
          <w:rFonts w:ascii="Calibri" w:hAnsi="Calibri" w:cs="Calibri"/>
          <w:caps w:val="0"/>
          <w:color w:val="auto"/>
          <w:sz w:val="22"/>
          <w:szCs w:val="22"/>
        </w:rPr>
      </w:pPr>
      <w:hyperlink w:anchor="_Toc232491176" w:history="1">
        <w:r w:rsidRPr="005F6A8E">
          <w:rPr>
            <w:rStyle w:val="Hyperlink"/>
          </w:rPr>
          <w:t>4.2</w:t>
        </w:r>
        <w:r>
          <w:rPr>
            <w:rFonts w:ascii="Calibri" w:hAnsi="Calibri" w:cs="Calibri"/>
            <w:caps w:val="0"/>
            <w:color w:val="auto"/>
            <w:sz w:val="22"/>
            <w:szCs w:val="22"/>
          </w:rPr>
          <w:tab/>
        </w:r>
        <w:r w:rsidRPr="005F6A8E">
          <w:rPr>
            <w:rStyle w:val="Hyperlink"/>
          </w:rPr>
          <w:t>ESPECIFICAÇÃO</w:t>
        </w:r>
        <w:r>
          <w:rPr>
            <w:webHidden/>
          </w:rPr>
          <w:tab/>
        </w:r>
        <w:r>
          <w:rPr>
            <w:webHidden/>
          </w:rPr>
          <w:fldChar w:fldCharType="begin"/>
        </w:r>
        <w:r>
          <w:rPr>
            <w:webHidden/>
          </w:rPr>
          <w:instrText xml:space="preserve"> PAGEREF _Toc232491176 \h </w:instrText>
        </w:r>
        <w:r>
          <w:rPr>
            <w:webHidden/>
          </w:rPr>
        </w:r>
        <w:r>
          <w:rPr>
            <w:webHidden/>
          </w:rPr>
          <w:fldChar w:fldCharType="separate"/>
        </w:r>
        <w:r>
          <w:rPr>
            <w:webHidden/>
          </w:rPr>
          <w:t>49</w:t>
        </w:r>
        <w:r>
          <w:rPr>
            <w:webHidden/>
          </w:rPr>
          <w:fldChar w:fldCharType="end"/>
        </w:r>
      </w:hyperlink>
    </w:p>
    <w:p w:rsidR="00113D01" w:rsidRDefault="00113D01">
      <w:pPr>
        <w:pStyle w:val="TOC2"/>
        <w:rPr>
          <w:rFonts w:ascii="Calibri" w:hAnsi="Calibri" w:cs="Calibri"/>
          <w:caps w:val="0"/>
          <w:color w:val="auto"/>
          <w:sz w:val="22"/>
          <w:szCs w:val="22"/>
        </w:rPr>
      </w:pPr>
      <w:hyperlink w:anchor="_Toc232491177" w:history="1">
        <w:r w:rsidRPr="005F6A8E">
          <w:rPr>
            <w:rStyle w:val="Hyperlink"/>
          </w:rPr>
          <w:t>4.3</w:t>
        </w:r>
        <w:r>
          <w:rPr>
            <w:rFonts w:ascii="Calibri" w:hAnsi="Calibri" w:cs="Calibri"/>
            <w:caps w:val="0"/>
            <w:color w:val="auto"/>
            <w:sz w:val="22"/>
            <w:szCs w:val="22"/>
          </w:rPr>
          <w:tab/>
        </w:r>
        <w:r w:rsidRPr="005F6A8E">
          <w:rPr>
            <w:rStyle w:val="Hyperlink"/>
          </w:rPr>
          <w:t>IMPLEMENTAÇÃO</w:t>
        </w:r>
        <w:r>
          <w:rPr>
            <w:webHidden/>
          </w:rPr>
          <w:tab/>
        </w:r>
        <w:r>
          <w:rPr>
            <w:webHidden/>
          </w:rPr>
          <w:fldChar w:fldCharType="begin"/>
        </w:r>
        <w:r>
          <w:rPr>
            <w:webHidden/>
          </w:rPr>
          <w:instrText xml:space="preserve"> PAGEREF _Toc232491177 \h </w:instrText>
        </w:r>
        <w:r>
          <w:rPr>
            <w:webHidden/>
          </w:rPr>
        </w:r>
        <w:r>
          <w:rPr>
            <w:webHidden/>
          </w:rPr>
          <w:fldChar w:fldCharType="separate"/>
        </w:r>
        <w:r>
          <w:rPr>
            <w:webHidden/>
          </w:rPr>
          <w:t>51</w:t>
        </w:r>
        <w:r>
          <w:rPr>
            <w:webHidden/>
          </w:rPr>
          <w:fldChar w:fldCharType="end"/>
        </w:r>
      </w:hyperlink>
    </w:p>
    <w:p w:rsidR="00113D01" w:rsidRDefault="00113D01">
      <w:pPr>
        <w:pStyle w:val="TOC3"/>
        <w:rPr>
          <w:rFonts w:ascii="Calibri" w:hAnsi="Calibri" w:cs="Calibri"/>
          <w:color w:val="auto"/>
          <w:sz w:val="22"/>
          <w:szCs w:val="22"/>
        </w:rPr>
      </w:pPr>
      <w:hyperlink w:anchor="_Toc232491178" w:history="1">
        <w:r w:rsidRPr="005F6A8E">
          <w:rPr>
            <w:rStyle w:val="Hyperlink"/>
          </w:rPr>
          <w:t>4.3.1</w:t>
        </w:r>
        <w:r>
          <w:rPr>
            <w:rFonts w:ascii="Calibri" w:hAnsi="Calibri" w:cs="Calibri"/>
            <w:color w:val="auto"/>
            <w:sz w:val="22"/>
            <w:szCs w:val="22"/>
          </w:rPr>
          <w:tab/>
        </w:r>
        <w:r w:rsidRPr="005F6A8E">
          <w:rPr>
            <w:rStyle w:val="Hyperlink"/>
          </w:rPr>
          <w:t>Técnicas e ferramentas utilizadas</w:t>
        </w:r>
        <w:r>
          <w:rPr>
            <w:webHidden/>
          </w:rPr>
          <w:tab/>
        </w:r>
        <w:r>
          <w:rPr>
            <w:webHidden/>
          </w:rPr>
          <w:fldChar w:fldCharType="begin"/>
        </w:r>
        <w:r>
          <w:rPr>
            <w:webHidden/>
          </w:rPr>
          <w:instrText xml:space="preserve"> PAGEREF _Toc232491178 \h </w:instrText>
        </w:r>
        <w:r>
          <w:rPr>
            <w:webHidden/>
          </w:rPr>
        </w:r>
        <w:r>
          <w:rPr>
            <w:webHidden/>
          </w:rPr>
          <w:fldChar w:fldCharType="separate"/>
        </w:r>
        <w:r>
          <w:rPr>
            <w:webHidden/>
          </w:rPr>
          <w:t>52</w:t>
        </w:r>
        <w:r>
          <w:rPr>
            <w:webHidden/>
          </w:rPr>
          <w:fldChar w:fldCharType="end"/>
        </w:r>
      </w:hyperlink>
    </w:p>
    <w:p w:rsidR="00113D01" w:rsidRDefault="00113D01">
      <w:pPr>
        <w:pStyle w:val="TOC2"/>
        <w:rPr>
          <w:rFonts w:ascii="Calibri" w:hAnsi="Calibri" w:cs="Calibri"/>
          <w:caps w:val="0"/>
          <w:color w:val="auto"/>
          <w:sz w:val="22"/>
          <w:szCs w:val="22"/>
        </w:rPr>
      </w:pPr>
      <w:hyperlink w:anchor="_Toc232491179" w:history="1">
        <w:r w:rsidRPr="005F6A8E">
          <w:rPr>
            <w:rStyle w:val="Hyperlink"/>
          </w:rPr>
          <w:t>4.4</w:t>
        </w:r>
        <w:r>
          <w:rPr>
            <w:rFonts w:ascii="Calibri" w:hAnsi="Calibri" w:cs="Calibri"/>
            <w:caps w:val="0"/>
            <w:color w:val="auto"/>
            <w:sz w:val="22"/>
            <w:szCs w:val="22"/>
          </w:rPr>
          <w:tab/>
        </w:r>
        <w:r w:rsidRPr="005F6A8E">
          <w:rPr>
            <w:rStyle w:val="Hyperlink"/>
          </w:rPr>
          <w:t>RESULTADOS E DISCUSSÃO</w:t>
        </w:r>
        <w:r>
          <w:rPr>
            <w:webHidden/>
          </w:rPr>
          <w:tab/>
        </w:r>
        <w:r>
          <w:rPr>
            <w:webHidden/>
          </w:rPr>
          <w:fldChar w:fldCharType="begin"/>
        </w:r>
        <w:r>
          <w:rPr>
            <w:webHidden/>
          </w:rPr>
          <w:instrText xml:space="preserve"> PAGEREF _Toc232491179 \h </w:instrText>
        </w:r>
        <w:r>
          <w:rPr>
            <w:webHidden/>
          </w:rPr>
        </w:r>
        <w:r>
          <w:rPr>
            <w:webHidden/>
          </w:rPr>
          <w:fldChar w:fldCharType="separate"/>
        </w:r>
        <w:r>
          <w:rPr>
            <w:webHidden/>
          </w:rPr>
          <w:t>53</w:t>
        </w:r>
        <w:r>
          <w:rPr>
            <w:webHidden/>
          </w:rPr>
          <w:fldChar w:fldCharType="end"/>
        </w:r>
      </w:hyperlink>
    </w:p>
    <w:p w:rsidR="00113D01" w:rsidRDefault="00113D01">
      <w:pPr>
        <w:pStyle w:val="TOC1"/>
        <w:rPr>
          <w:rFonts w:ascii="Calibri" w:hAnsi="Calibri" w:cs="Calibri"/>
          <w:b w:val="0"/>
          <w:bCs w:val="0"/>
          <w:caps w:val="0"/>
          <w:color w:val="auto"/>
          <w:sz w:val="22"/>
          <w:szCs w:val="22"/>
        </w:rPr>
      </w:pPr>
      <w:hyperlink w:anchor="_Toc232491180" w:history="1">
        <w:r w:rsidRPr="005F6A8E">
          <w:rPr>
            <w:rStyle w:val="Hyperlink"/>
          </w:rPr>
          <w:t>5</w:t>
        </w:r>
        <w:r>
          <w:rPr>
            <w:rFonts w:ascii="Calibri" w:hAnsi="Calibri" w:cs="Calibri"/>
            <w:b w:val="0"/>
            <w:bCs w:val="0"/>
            <w:caps w:val="0"/>
            <w:color w:val="auto"/>
            <w:sz w:val="22"/>
            <w:szCs w:val="22"/>
          </w:rPr>
          <w:tab/>
        </w:r>
        <w:r w:rsidRPr="005F6A8E">
          <w:rPr>
            <w:rStyle w:val="Hyperlink"/>
          </w:rPr>
          <w:t>CONCLUSÕES</w:t>
        </w:r>
        <w:r>
          <w:rPr>
            <w:webHidden/>
          </w:rPr>
          <w:tab/>
        </w:r>
        <w:r>
          <w:rPr>
            <w:webHidden/>
          </w:rPr>
          <w:fldChar w:fldCharType="begin"/>
        </w:r>
        <w:r>
          <w:rPr>
            <w:webHidden/>
          </w:rPr>
          <w:instrText xml:space="preserve"> PAGEREF _Toc232491180 \h </w:instrText>
        </w:r>
        <w:r>
          <w:rPr>
            <w:webHidden/>
          </w:rPr>
        </w:r>
        <w:r>
          <w:rPr>
            <w:webHidden/>
          </w:rPr>
          <w:fldChar w:fldCharType="separate"/>
        </w:r>
        <w:r>
          <w:rPr>
            <w:webHidden/>
          </w:rPr>
          <w:t>54</w:t>
        </w:r>
        <w:r>
          <w:rPr>
            <w:webHidden/>
          </w:rPr>
          <w:fldChar w:fldCharType="end"/>
        </w:r>
      </w:hyperlink>
    </w:p>
    <w:p w:rsidR="00113D01" w:rsidRDefault="00113D01">
      <w:pPr>
        <w:pStyle w:val="TOC2"/>
        <w:rPr>
          <w:rFonts w:ascii="Calibri" w:hAnsi="Calibri" w:cs="Calibri"/>
          <w:caps w:val="0"/>
          <w:color w:val="auto"/>
          <w:sz w:val="22"/>
          <w:szCs w:val="22"/>
        </w:rPr>
      </w:pPr>
      <w:hyperlink w:anchor="_Toc232491181" w:history="1">
        <w:r w:rsidRPr="005F6A8E">
          <w:rPr>
            <w:rStyle w:val="Hyperlink"/>
          </w:rPr>
          <w:t>5.1</w:t>
        </w:r>
        <w:r>
          <w:rPr>
            <w:rFonts w:ascii="Calibri" w:hAnsi="Calibri" w:cs="Calibri"/>
            <w:caps w:val="0"/>
            <w:color w:val="auto"/>
            <w:sz w:val="22"/>
            <w:szCs w:val="22"/>
          </w:rPr>
          <w:tab/>
        </w:r>
        <w:r w:rsidRPr="005F6A8E">
          <w:rPr>
            <w:rStyle w:val="Hyperlink"/>
          </w:rPr>
          <w:t>EXTENSÕES</w:t>
        </w:r>
        <w:r>
          <w:rPr>
            <w:webHidden/>
          </w:rPr>
          <w:tab/>
        </w:r>
        <w:r>
          <w:rPr>
            <w:webHidden/>
          </w:rPr>
          <w:fldChar w:fldCharType="begin"/>
        </w:r>
        <w:r>
          <w:rPr>
            <w:webHidden/>
          </w:rPr>
          <w:instrText xml:space="preserve"> PAGEREF _Toc232491181 \h </w:instrText>
        </w:r>
        <w:r>
          <w:rPr>
            <w:webHidden/>
          </w:rPr>
        </w:r>
        <w:r>
          <w:rPr>
            <w:webHidden/>
          </w:rPr>
          <w:fldChar w:fldCharType="separate"/>
        </w:r>
        <w:r>
          <w:rPr>
            <w:webHidden/>
          </w:rPr>
          <w:t>54</w:t>
        </w:r>
        <w:r>
          <w:rPr>
            <w:webHidden/>
          </w:rPr>
          <w:fldChar w:fldCharType="end"/>
        </w:r>
      </w:hyperlink>
    </w:p>
    <w:p w:rsidR="00113D01" w:rsidRPr="006023E1" w:rsidRDefault="00113D01">
      <w:pPr>
        <w:pStyle w:val="TF-TEXTO"/>
        <w:rPr>
          <w:highlight w:val="yellow"/>
        </w:rPr>
        <w:sectPr w:rsidR="00113D01" w:rsidRPr="006023E1">
          <w:headerReference w:type="default" r:id="rId8"/>
          <w:footerReference w:type="default" r:id="rId9"/>
          <w:pgSz w:w="11907" w:h="16840" w:code="9"/>
          <w:pgMar w:top="1701" w:right="1134" w:bottom="1134" w:left="1701" w:header="720" w:footer="720" w:gutter="0"/>
          <w:pgNumType w:start="1"/>
          <w:cols w:space="708"/>
          <w:docGrid w:linePitch="360"/>
        </w:sectPr>
      </w:pPr>
      <w:r>
        <w:rPr>
          <w:highlight w:val="yellow"/>
        </w:rPr>
        <w:fldChar w:fldCharType="end"/>
      </w:r>
    </w:p>
    <w:p w:rsidR="00113D01" w:rsidRPr="00FB0350" w:rsidRDefault="00113D01">
      <w:pPr>
        <w:pStyle w:val="Heading1"/>
        <w:numPr>
          <w:numberingChange w:id="13" w:author="cc.7190" w:date="2009-06-16T11:09:00Z" w:original="%1:1:0:"/>
        </w:numPr>
      </w:pPr>
      <w:bookmarkStart w:id="14" w:name="_Toc96491849"/>
      <w:bookmarkStart w:id="15" w:name="_Toc232491145"/>
      <w:r w:rsidRPr="008A4AC0">
        <w:t>I</w:t>
      </w:r>
      <w:r w:rsidRPr="00FB0350">
        <w:t>ntrodução</w:t>
      </w:r>
      <w:bookmarkEnd w:id="6"/>
      <w:bookmarkEnd w:id="7"/>
      <w:bookmarkEnd w:id="8"/>
      <w:bookmarkEnd w:id="9"/>
      <w:bookmarkEnd w:id="10"/>
      <w:bookmarkEnd w:id="11"/>
      <w:bookmarkEnd w:id="12"/>
      <w:bookmarkEnd w:id="14"/>
      <w:bookmarkEnd w:id="15"/>
    </w:p>
    <w:p w:rsidR="00113D01" w:rsidRPr="00FB0350" w:rsidRDefault="00113D01" w:rsidP="008A4AC0">
      <w:pPr>
        <w:pStyle w:val="TF-TEXTO"/>
      </w:pPr>
      <w:del w:id="16" w:author="cc.7190" w:date="2009-06-16T11:12:00Z">
        <w:r w:rsidRPr="00FB0350" w:rsidDel="00E67ADE">
          <w:delText xml:space="preserve">Atualmente </w:delText>
        </w:r>
      </w:del>
      <w:ins w:id="17" w:author="cc.7190" w:date="2009-06-16T11:12:00Z">
        <w:r>
          <w:t>Para um usuário</w:t>
        </w:r>
        <w:r w:rsidRPr="00FB0350">
          <w:t xml:space="preserve"> </w:t>
        </w:r>
      </w:ins>
      <w:r w:rsidRPr="00FB0350">
        <w:t>é irrelevante como um programa de computador trata suas informações internamente, o mais importante é o seu resultado visível. Pois, caso o consumo de memória, processador ou espaço em disco forem altos, existem a cada dia novas tecnologias, mais rápidas, poderosas, e com preços mais baixos. Entretanto, há também a necessidade de manipular mais informação em menos tempo. Neste contexto, a evolução do hardware, apesar de contundente, sozinha, é insuficiente para preencher completamente esta lacuna. De tempos em tempos têm-se a necessidade de rever antigos conceitos e analisar se são realmente as melhores alternativas para resolver os problemas de hoje.</w:t>
      </w:r>
    </w:p>
    <w:p w:rsidR="00113D01" w:rsidRPr="00FB0350" w:rsidRDefault="00113D01" w:rsidP="008A4AC0">
      <w:pPr>
        <w:pStyle w:val="TF-TEXTO"/>
      </w:pPr>
      <w:r w:rsidRPr="00FB0350">
        <w:t xml:space="preserve">Existem várias formas de organizar as estruturas de bancos de dados relacionais. Desde as mais primitivas como arquivos binários, até as mais complexas baseadas em blocos de dados. Dentre todas as estruturas existentes identifica-se um padrão: os dados de um registro estão sempre juntos. Diante do exposto, propõe-se a quebra deste paradigma identificando alguns focos para possíveis ganhos em utilização de espaço de armazenamento e velocidade na obtenção da informação. Para atingir tal meta </w:t>
      </w:r>
      <w:del w:id="18" w:author="cc.7190" w:date="2009-06-16T11:13:00Z">
        <w:r w:rsidRPr="00FB0350" w:rsidDel="00E67ADE">
          <w:delText xml:space="preserve">será </w:delText>
        </w:r>
      </w:del>
      <w:ins w:id="19" w:author="cc.7190" w:date="2009-06-16T11:13:00Z">
        <w:r>
          <w:t>foi</w:t>
        </w:r>
        <w:r w:rsidRPr="00FB0350">
          <w:t xml:space="preserve"> </w:t>
        </w:r>
      </w:ins>
      <w:r w:rsidRPr="00FB0350">
        <w:t>desenvolvida uma arquitetura onde cada coluna de cada tabela estará sempre ordenada. Esta organização visa inibir a criação de índices, evitando redundância de dados e tornando toda informação passível de ser localizada com eficiência. Afinal, não se sabe que informação é realmente importante até o momento em que ela se faz necessária.</w:t>
      </w:r>
    </w:p>
    <w:p w:rsidR="00113D01" w:rsidRPr="007D59F0" w:rsidRDefault="00113D01" w:rsidP="007D59F0">
      <w:pPr>
        <w:pStyle w:val="TF-TEXTO"/>
      </w:pPr>
      <w:r w:rsidRPr="00FB0350">
        <w:t>É necessário testar se a arquitetura proposta pode realmente trazer tais benefícios. Este teste pode ser efetuado através da realização de uma prova de conceito onde são estabelecidas métricas para comparação com outras arquiteturas existentes. Porém, para possibilitar esta comparação, é necessário que esta nova arquitetura esteja implementada. O desenvolvimento de um Sistema Gerenciador de Banco de Dados (SGBD) compreende muitos problemas como controle de acesso, interfaces de comunicação com o usuário, integridade referencial, entre outros. O SGBD MySQL ajuda a resolver este problema, pois tem como característica ser de código aberto, e disponibiliza um mecanismo de construção de extensões, permitindo restringir o desenvolvimento somente à nova organização proposta.</w:t>
      </w:r>
    </w:p>
    <w:p w:rsidR="00113D01" w:rsidRPr="008A4AC0" w:rsidRDefault="00113D01" w:rsidP="005D089A">
      <w:pPr>
        <w:pStyle w:val="Heading2"/>
        <w:numPr>
          <w:numberingChange w:id="20" w:author="cc.7190" w:date="2009-06-16T11:09:00Z" w:original="%1:1:0:.%2:1:0:"/>
        </w:numPr>
      </w:pPr>
      <w:bookmarkStart w:id="21" w:name="_Toc419598576"/>
      <w:bookmarkStart w:id="22" w:name="_Toc420721317"/>
      <w:bookmarkStart w:id="23" w:name="_Toc420721467"/>
      <w:bookmarkStart w:id="24" w:name="_Toc420721562"/>
      <w:bookmarkStart w:id="25" w:name="_Toc420721768"/>
      <w:bookmarkStart w:id="26" w:name="_Toc420723209"/>
      <w:bookmarkStart w:id="27" w:name="_Toc482682370"/>
      <w:bookmarkStart w:id="28" w:name="_Toc54164904"/>
      <w:bookmarkStart w:id="29" w:name="_Toc54165664"/>
      <w:bookmarkStart w:id="30" w:name="_Toc54169316"/>
      <w:bookmarkStart w:id="31" w:name="_Toc96347426"/>
      <w:bookmarkStart w:id="32" w:name="_Toc96357710"/>
      <w:bookmarkStart w:id="33" w:name="_Toc96491850"/>
      <w:bookmarkStart w:id="34" w:name="_Toc232491146"/>
      <w:r w:rsidRPr="008A4AC0">
        <w:t>OBJETIVOS DO TRABALHO</w:t>
      </w:r>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113D01" w:rsidRPr="00FB0350" w:rsidRDefault="00113D01" w:rsidP="008A4AC0">
      <w:pPr>
        <w:pStyle w:val="TF-TEXTO"/>
      </w:pPr>
      <w:r w:rsidRPr="00FB0350">
        <w:t>O objetivo deste trabalho é desenvolver uma arquitetura para armazenamento e obtenção de dados em um banco de dados relacional.</w:t>
      </w:r>
    </w:p>
    <w:p w:rsidR="00113D01" w:rsidRPr="00FB0350" w:rsidRDefault="00113D01" w:rsidP="008A4AC0">
      <w:pPr>
        <w:pStyle w:val="TF-TEXTO"/>
      </w:pPr>
      <w:r w:rsidRPr="00FB0350">
        <w:t>Os objetivos específicos do trabalho são:</w:t>
      </w:r>
    </w:p>
    <w:p w:rsidR="00113D01" w:rsidRPr="00FB0350" w:rsidRDefault="00113D01" w:rsidP="008B10CE">
      <w:pPr>
        <w:pStyle w:val="TF-ALNEA"/>
        <w:numPr>
          <w:numberingChange w:id="35" w:author="cc.7190" w:date="2009-06-16T11:09:00Z" w:original="%1:1:4:)"/>
        </w:numPr>
      </w:pPr>
      <w:r w:rsidRPr="00FB0350">
        <w:t>construir um tipo de tabela</w:t>
      </w:r>
      <w:r w:rsidRPr="00FB0350">
        <w:rPr>
          <w:rStyle w:val="FootnoteReference"/>
        </w:rPr>
        <w:footnoteReference w:id="2"/>
      </w:r>
      <w:r w:rsidRPr="00FB0350">
        <w:t xml:space="preserve"> e seu </w:t>
      </w:r>
      <w:r w:rsidRPr="006A08A1">
        <w:rPr>
          <w:i/>
          <w:iCs/>
        </w:rPr>
        <w:t>storage engine</w:t>
      </w:r>
      <w:r w:rsidRPr="00FB0350">
        <w:t xml:space="preserve"> para o MySQL</w:t>
      </w:r>
      <w:r w:rsidRPr="00FB0350">
        <w:rPr>
          <w:rStyle w:val="FootnoteReference"/>
        </w:rPr>
        <w:footnoteReference w:id="3"/>
      </w:r>
      <w:r w:rsidRPr="00FB0350">
        <w:t>;</w:t>
      </w:r>
    </w:p>
    <w:p w:rsidR="00113D01" w:rsidRPr="00FB0350" w:rsidRDefault="00113D01" w:rsidP="008B10CE">
      <w:pPr>
        <w:pStyle w:val="TF-ALNEA"/>
        <w:numPr>
          <w:numberingChange w:id="36" w:author="cc.7190" w:date="2009-06-16T11:09:00Z" w:original="%1:2:4:)"/>
        </w:numPr>
      </w:pPr>
      <w:r w:rsidRPr="00FB0350">
        <w:t>obter estatísticas de desempenho e volume a respeito do tipo de tabela proposto e os tipos InnoDB</w:t>
      </w:r>
      <w:r w:rsidRPr="00FB0350">
        <w:rPr>
          <w:rStyle w:val="FootnoteReference"/>
        </w:rPr>
        <w:footnoteReference w:id="4"/>
      </w:r>
      <w:r w:rsidRPr="00FB0350">
        <w:t xml:space="preserve"> e MyISAM</w:t>
      </w:r>
      <w:r w:rsidRPr="00FB0350">
        <w:rPr>
          <w:rStyle w:val="FootnoteReference"/>
        </w:rPr>
        <w:footnoteReference w:id="5"/>
      </w:r>
      <w:r w:rsidRPr="00FB0350">
        <w:t xml:space="preserve"> do MySQL;</w:t>
      </w:r>
    </w:p>
    <w:p w:rsidR="00113D01" w:rsidRPr="00FB0350" w:rsidRDefault="00113D01" w:rsidP="008B10CE">
      <w:pPr>
        <w:pStyle w:val="TF-ALNEA"/>
        <w:numPr>
          <w:numberingChange w:id="37" w:author="cc.7190" w:date="2009-06-16T11:09:00Z" w:original="%1:3:4:)"/>
        </w:numPr>
      </w:pPr>
      <w:r w:rsidRPr="00FB0350">
        <w:t>analisar resultados obtidos e traçar comparativo.</w:t>
      </w:r>
    </w:p>
    <w:p w:rsidR="00113D01" w:rsidRDefault="00113D01" w:rsidP="005D089A">
      <w:pPr>
        <w:pStyle w:val="Heading2"/>
        <w:numPr>
          <w:numberingChange w:id="38" w:author="cc.7190" w:date="2009-06-16T11:09:00Z" w:original="%1:1:0:.%2:2:0:"/>
        </w:numPr>
      </w:pPr>
      <w:bookmarkStart w:id="39" w:name="_Toc419598584"/>
      <w:bookmarkStart w:id="40" w:name="_Toc420721325"/>
      <w:bookmarkStart w:id="41" w:name="_Toc420721475"/>
      <w:bookmarkStart w:id="42" w:name="_Toc420721570"/>
      <w:bookmarkStart w:id="43" w:name="_Toc420721776"/>
      <w:bookmarkStart w:id="44" w:name="_Toc420723217"/>
      <w:bookmarkStart w:id="45" w:name="_Toc482682380"/>
      <w:bookmarkStart w:id="46" w:name="_Toc54164912"/>
      <w:bookmarkStart w:id="47" w:name="_Toc54165666"/>
      <w:bookmarkStart w:id="48" w:name="_Toc54169324"/>
      <w:bookmarkStart w:id="49" w:name="_Toc96347430"/>
      <w:bookmarkStart w:id="50" w:name="_Toc96357714"/>
      <w:bookmarkStart w:id="51" w:name="_Toc96491851"/>
      <w:bookmarkStart w:id="52" w:name="_Toc232491147"/>
      <w:r w:rsidRPr="00FB0350">
        <w:t>estrutura do trabalho</w:t>
      </w:r>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113D01" w:rsidRPr="00926D57" w:rsidRDefault="00113D01" w:rsidP="00926D57">
      <w:pPr>
        <w:pStyle w:val="TF-TEXTO"/>
      </w:pPr>
      <w:r>
        <w:t xml:space="preserve">O presente trabalho é organizado em cinco capítulos. No primeiro capítulo é apresentada a introdução, os objetivos e estrutura do trabalho. O segundo capítulo fundamenta teoricamente estruturas de dados, sistemas gerenciadores de bancos de dados, tipos de tabela do MySQL, </w:t>
      </w:r>
      <w:r w:rsidRPr="00B9402B">
        <w:rPr>
          <w:i/>
          <w:iCs/>
        </w:rPr>
        <w:t>benchmarks</w:t>
      </w:r>
      <w:r>
        <w:t xml:space="preserve">, a ferramenta </w:t>
      </w:r>
      <w:r w:rsidRPr="00FD0077">
        <w:rPr>
          <w:i/>
          <w:iCs/>
        </w:rPr>
        <w:t>Open Source Database Benchmark</w:t>
      </w:r>
      <w:r>
        <w:t xml:space="preserve"> (OSDB) e finaliza com outros trabalhos com temática semelhante. O desenvolvimento do tipo de tabela com seus requisitos, especificação, implementação e resultados são descritos no terceiro capítulo. No quarto, ocorre o desenvolvimento da prova de conceito e é destacada sua especificação, como foi implementada e os resultados obtidos.</w:t>
      </w:r>
      <w:ins w:id="53" w:author="cc.7190" w:date="2009-06-16T11:22:00Z">
        <w:r>
          <w:t xml:space="preserve"> Finalmente no quinto capítulo estão as conclusões e extensões sugeridas.</w:t>
        </w:r>
      </w:ins>
    </w:p>
    <w:p w:rsidR="00113D01" w:rsidRPr="00FB0350" w:rsidRDefault="00113D01">
      <w:pPr>
        <w:pStyle w:val="Heading1"/>
        <w:numPr>
          <w:numberingChange w:id="54" w:author="cc.7190" w:date="2009-06-16T11:09:00Z" w:original="%1:2:0:"/>
        </w:numPr>
      </w:pPr>
      <w:bookmarkStart w:id="55" w:name="_Toc54164913"/>
      <w:bookmarkStart w:id="56" w:name="_Toc54165667"/>
      <w:bookmarkStart w:id="57" w:name="_Toc54169325"/>
      <w:bookmarkStart w:id="58" w:name="_Toc96347431"/>
      <w:bookmarkStart w:id="59" w:name="_Toc96357715"/>
      <w:bookmarkStart w:id="60" w:name="_Toc96491858"/>
      <w:bookmarkStart w:id="61" w:name="_Toc232491148"/>
      <w:bookmarkStart w:id="62" w:name="_Toc419598587"/>
      <w:r w:rsidRPr="00FB0350">
        <w:t>FUNDAMENTAÇÃO TEÓRICA</w:t>
      </w:r>
      <w:bookmarkEnd w:id="55"/>
      <w:bookmarkEnd w:id="56"/>
      <w:bookmarkEnd w:id="57"/>
      <w:bookmarkEnd w:id="58"/>
      <w:bookmarkEnd w:id="59"/>
      <w:bookmarkEnd w:id="60"/>
      <w:bookmarkEnd w:id="61"/>
    </w:p>
    <w:p w:rsidR="00113D01" w:rsidRPr="00F217D1" w:rsidRDefault="00113D01" w:rsidP="002B1714">
      <w:pPr>
        <w:pStyle w:val="TF-TEXTO"/>
      </w:pPr>
      <w:r w:rsidRPr="00F217D1">
        <w:t>São contextualizados nas seções seguintes os principais assuntos com o fim de introduzir conceitos utilizados no decorrer do trabalho. Inicialmente são elucidadas algumas prerrogativas em estrutura de dados, SGBDs e suas estruturas especiais. Adiante é explicado o funcionamento dos tipos de tabelas no MySQL</w:t>
      </w:r>
      <w:r>
        <w:t xml:space="preserve">, </w:t>
      </w:r>
      <w:r w:rsidRPr="00F217D1">
        <w:t xml:space="preserve">como é utilizado o </w:t>
      </w:r>
      <w:r w:rsidRPr="006A08A1">
        <w:rPr>
          <w:i/>
          <w:iCs/>
        </w:rPr>
        <w:t>benchmarking</w:t>
      </w:r>
      <w:r w:rsidRPr="00F217D1">
        <w:t xml:space="preserve"> como prova de conceito</w:t>
      </w:r>
      <w:r>
        <w:t xml:space="preserve"> e a ferramenta para sua melhor execução</w:t>
      </w:r>
      <w:r w:rsidRPr="00F217D1">
        <w:t xml:space="preserve">. </w:t>
      </w:r>
      <w:r>
        <w:t>P</w:t>
      </w:r>
      <w:r w:rsidRPr="00F217D1">
        <w:t>or fim, são relacionados trabalhos correlatos ao proposto.</w:t>
      </w:r>
    </w:p>
    <w:p w:rsidR="00113D01" w:rsidRPr="00FB0350" w:rsidRDefault="00113D01" w:rsidP="005D089A">
      <w:pPr>
        <w:pStyle w:val="Heading2"/>
        <w:numPr>
          <w:numberingChange w:id="63" w:author="cc.7190" w:date="2009-06-16T11:09:00Z" w:original="%1:2:0:.%2:1:0:"/>
        </w:numPr>
      </w:pPr>
      <w:bookmarkStart w:id="64" w:name="_Toc232491149"/>
      <w:r w:rsidRPr="00FB0350">
        <w:t>ESTRUTURAS DE DADOS</w:t>
      </w:r>
      <w:bookmarkEnd w:id="64"/>
    </w:p>
    <w:p w:rsidR="00113D01" w:rsidRPr="00FB0350" w:rsidRDefault="00113D01" w:rsidP="0021629F">
      <w:pPr>
        <w:pStyle w:val="TF-CITAO"/>
      </w:pPr>
      <w:r w:rsidRPr="00FB0350">
        <w:t>Em toda e qualquer aplicação computacional, a relação entre as estruturas de dados empregadas e os algoritmos que as manipulam é sempre muito íntima. Portanto, ao se considerar uma opção para a solução de um problema, estes dois aspectos precisam ser igualmente avaliados, pois os reflexos são mútuos e diretos. (HEINZLE, 2006, p. 3).</w:t>
      </w:r>
    </w:p>
    <w:p w:rsidR="00113D01" w:rsidRPr="001644A6" w:rsidRDefault="00113D01" w:rsidP="0021629F">
      <w:pPr>
        <w:pStyle w:val="TF-TEXTO"/>
        <w:rPr>
          <w:highlight w:val="cyan"/>
        </w:rPr>
      </w:pPr>
      <w:r w:rsidRPr="00E64BDA">
        <w:t xml:space="preserve">Uma estrutura de dados não existe sem um fim específico. Elas são criadas com a intenção de facilitar o entendimento, organizar, economizar recursos ou para melhorar o desempenho de algum algoritmo, ou seja, a existência dessas estruturas de dados está </w:t>
      </w:r>
      <w:r>
        <w:t xml:space="preserve">tão assegurada quanto a </w:t>
      </w:r>
      <w:r w:rsidRPr="00E64BDA">
        <w:t xml:space="preserve">problemas a serem resolvidos. Alguns problemas nem podem ser resolvidos sem uma estrutura de dados adequada. Heinzle (2006, p. 2) afirma que as estruturas de dados precisam retratar as relações existentes entre os dados de forma a preservar as propriedades do mundo real correspondente, e, ainda, considerar e facilitar as operações ou manipulações que serão posteriormente realizadas sobre eles. </w:t>
      </w:r>
    </w:p>
    <w:p w:rsidR="00113D01" w:rsidRPr="00626027" w:rsidRDefault="00113D01" w:rsidP="0021629F">
      <w:pPr>
        <w:pStyle w:val="TF-TEXTO"/>
      </w:pPr>
      <w:r w:rsidRPr="00626027">
        <w:t xml:space="preserve">Tipos primitivos, estruturas e bancos de dados se confundem por serem simplesmente uma especialização um do outro. Fisicamente existe apenas um tipo primitivo: o </w:t>
      </w:r>
      <w:r w:rsidRPr="0070050A">
        <w:rPr>
          <w:i/>
          <w:iCs/>
        </w:rPr>
        <w:t>bit</w:t>
      </w:r>
      <w:r w:rsidRPr="00626027">
        <w:t>. Porém, com a evolução das diversas linguagens de programação, cada vez mais estruturas foram sendo abstraídas com a finalidade de auxiliar o programador, surgindo assim tipos primitivos mais complexos como</w:t>
      </w:r>
      <w:r>
        <w:t>:</w:t>
      </w:r>
      <w:r w:rsidRPr="00626027">
        <w:t xml:space="preserve"> inteiro, ponto flutuante ou data. A partir desses tipos mais evoluídos são criadas estruturas especializadas que quando agrupadas têm a denominação de banco de dado</w:t>
      </w:r>
      <w:ins w:id="65" w:author="cc.7190" w:date="2009-06-16T11:24:00Z">
        <w:r>
          <w:t>s</w:t>
        </w:r>
      </w:ins>
      <w:r w:rsidRPr="00626027">
        <w:t>.</w:t>
      </w:r>
    </w:p>
    <w:p w:rsidR="00113D01" w:rsidRPr="000A6879" w:rsidRDefault="00113D01" w:rsidP="00FF2B14">
      <w:pPr>
        <w:pStyle w:val="TF-TEXTO"/>
      </w:pPr>
      <w:r w:rsidRPr="000A6879">
        <w:t>Existem vários tipos de estruturas de dados, entre elas</w:t>
      </w:r>
      <w:r>
        <w:t>:</w:t>
      </w:r>
      <w:r w:rsidRPr="000A6879">
        <w:t xml:space="preserve"> listas, pilhas, filas, árvores, incluindo algoritmos de pesquisa e ordenação. O registro (</w:t>
      </w:r>
      <w:r w:rsidRPr="0070050A">
        <w:rPr>
          <w:i/>
          <w:iCs/>
        </w:rPr>
        <w:t>struct</w:t>
      </w:r>
      <w:r w:rsidRPr="000A6879">
        <w:t xml:space="preserve"> em C) é forma</w:t>
      </w:r>
      <w:ins w:id="66" w:author="cc.7190" w:date="2009-06-16T11:24:00Z">
        <w:r>
          <w:t>d</w:t>
        </w:r>
      </w:ins>
      <w:del w:id="67" w:author="cc.7190" w:date="2009-06-16T11:24:00Z">
        <w:r w:rsidRPr="000A6879" w:rsidDel="00115DE3">
          <w:delText>t</w:delText>
        </w:r>
      </w:del>
      <w:r w:rsidRPr="000A6879">
        <w:t>o pelo agrupamento de vários tipos primitivos armazenados juntos e linearmente em algum lugar da memória ou do disco.</w:t>
      </w:r>
    </w:p>
    <w:p w:rsidR="00113D01" w:rsidRPr="0097221A" w:rsidRDefault="00113D01" w:rsidP="005D089A">
      <w:pPr>
        <w:pStyle w:val="Heading2"/>
        <w:numPr>
          <w:numberingChange w:id="68" w:author="cc.7190" w:date="2009-06-16T11:09:00Z" w:original="%1:2:0:.%2:2:0:"/>
        </w:numPr>
        <w:rPr>
          <w:lang w:val="pt-BR"/>
        </w:rPr>
      </w:pPr>
      <w:bookmarkStart w:id="69" w:name="_Toc232491150"/>
      <w:r w:rsidRPr="0097221A">
        <w:rPr>
          <w:lang w:val="pt-BR"/>
        </w:rPr>
        <w:t>SISTEMAS GERENCIADORES DE BANCO DE DADOS</w:t>
      </w:r>
      <w:bookmarkEnd w:id="69"/>
    </w:p>
    <w:p w:rsidR="00113D01" w:rsidRPr="00A80A23" w:rsidRDefault="00113D01" w:rsidP="00FF2B14">
      <w:pPr>
        <w:pStyle w:val="TF-TEXTO"/>
      </w:pPr>
      <w:r w:rsidRPr="00A80A23">
        <w:t xml:space="preserve">Segundo Elmasri e Navathe (2005, p. 4, grifo do autor), “Um </w:t>
      </w:r>
      <w:r w:rsidRPr="00A80A23">
        <w:rPr>
          <w:b/>
          <w:bCs/>
        </w:rPr>
        <w:t>banco de dados</w:t>
      </w:r>
      <w:r w:rsidRPr="00A80A23">
        <w:t xml:space="preserve"> é uma coleção de dados relacionados”. Um SGBD define-se no próprio nome. São programas que em conjunto formam um sistema que controla e mantém uma coleção de dados, seja esta grande ou pequena, garantindo sua consistência, confiabilidade e segurança.</w:t>
      </w:r>
    </w:p>
    <w:p w:rsidR="00113D01" w:rsidRPr="008A6858" w:rsidRDefault="00113D01" w:rsidP="00FF2B14">
      <w:pPr>
        <w:pStyle w:val="TF-TEXTO"/>
      </w:pPr>
      <w:r w:rsidRPr="008A6858">
        <w:t xml:space="preserve">O modelo relacional tem como principal característica a definição de tabelas e o relacionamento entre elas. Por exemplo, a tabela </w:t>
      </w:r>
      <w:r w:rsidRPr="0013366E">
        <w:rPr>
          <w:rFonts w:ascii="Courier New" w:hAnsi="Courier New" w:cs="Courier New"/>
          <w:sz w:val="20"/>
          <w:szCs w:val="20"/>
        </w:rPr>
        <w:t>vendedor</w:t>
      </w:r>
      <w:r w:rsidRPr="008A6858">
        <w:t xml:space="preserve"> tem relacionamento com a tabela </w:t>
      </w:r>
      <w:r w:rsidRPr="008C4EBB">
        <w:rPr>
          <w:rFonts w:ascii="Courier New" w:hAnsi="Courier New" w:cs="Courier New"/>
          <w:sz w:val="20"/>
          <w:szCs w:val="20"/>
        </w:rPr>
        <w:t>vendas</w:t>
      </w:r>
      <w:r w:rsidRPr="008A6858">
        <w:t>, pois</w:t>
      </w:r>
      <w:r>
        <w:t xml:space="preserve">, </w:t>
      </w:r>
      <w:r w:rsidRPr="008A6858">
        <w:t>por experiência de negócio do modelador da base de dados</w:t>
      </w:r>
      <w:r>
        <w:t>,</w:t>
      </w:r>
      <w:r w:rsidRPr="008A6858">
        <w:t xml:space="preserve"> </w:t>
      </w:r>
      <w:r>
        <w:t xml:space="preserve">toda </w:t>
      </w:r>
      <w:r w:rsidRPr="008A6858">
        <w:t xml:space="preserve">venda </w:t>
      </w:r>
      <w:r>
        <w:t>é feita por</w:t>
      </w:r>
      <w:r w:rsidRPr="008A6858">
        <w:t xml:space="preserve"> um vendedor. Isso denota uma possibilidade de aproximação muito clara entre o modelo e a realidade. Este modelo é o mais utilizado atualmente, tendo como exemplos: PostGreSQL, Firebird, Microsoft SQL Server, entre outros.</w:t>
      </w:r>
    </w:p>
    <w:p w:rsidR="00113D01" w:rsidRPr="00C969E6" w:rsidRDefault="00113D01" w:rsidP="00FF2B14">
      <w:pPr>
        <w:pStyle w:val="Heading3"/>
        <w:numPr>
          <w:numberingChange w:id="70" w:author="cc.7190" w:date="2009-06-16T11:09:00Z" w:original="%1:2:0:.%2:2:0:.%3:1:0:"/>
        </w:numPr>
      </w:pPr>
      <w:bookmarkStart w:id="71" w:name="_Toc232491151"/>
      <w:r w:rsidRPr="00C969E6">
        <w:t>Armazenamento</w:t>
      </w:r>
      <w:bookmarkEnd w:id="71"/>
    </w:p>
    <w:p w:rsidR="00113D01" w:rsidRPr="00C969E6" w:rsidRDefault="00113D01" w:rsidP="00FF2B14">
      <w:pPr>
        <w:pStyle w:val="TF-TEXTO"/>
      </w:pPr>
      <w:r w:rsidRPr="00C969E6">
        <w:t xml:space="preserve">Ramakrishnan (1998, p. 39) divide a memória de computador hierarquicamente em três níveis: a memória </w:t>
      </w:r>
      <w:r>
        <w:t xml:space="preserve">(virtual, </w:t>
      </w:r>
      <w:r w:rsidRPr="00C969E6">
        <w:t xml:space="preserve">principal </w:t>
      </w:r>
      <w:r>
        <w:t xml:space="preserve">e </w:t>
      </w:r>
      <w:r w:rsidRPr="00AB37AB">
        <w:rPr>
          <w:i/>
          <w:iCs/>
        </w:rPr>
        <w:t>cache</w:t>
      </w:r>
      <w:r>
        <w:t xml:space="preserve"> - para </w:t>
      </w:r>
      <w:r w:rsidRPr="00C969E6">
        <w:t xml:space="preserve">acesso rápido a dados); dispositivos mais lentos como discos rígidos; e toda a classe de dispositivos ainda mais lentos como o </w:t>
      </w:r>
      <w:r w:rsidRPr="00DB07B8">
        <w:rPr>
          <w:i/>
          <w:iCs/>
        </w:rPr>
        <w:t>Digital Video Disc</w:t>
      </w:r>
      <w:r w:rsidRPr="00C969E6">
        <w:t xml:space="preserve"> (DVD).</w:t>
      </w:r>
    </w:p>
    <w:p w:rsidR="00113D01" w:rsidRPr="007A3BE7" w:rsidRDefault="00113D01" w:rsidP="00FF2B14">
      <w:pPr>
        <w:pStyle w:val="TF-TEXTO"/>
      </w:pPr>
      <w:r w:rsidRPr="007A3BE7">
        <w:t>Armazenar todos os dados de uma grande empresa no armazenamento primário (memória principal) ainda é muito caro. Porém, existem iniciativas que prevêem que em um futuro próximo será relativamente mais barato manter todos os dados da empresa em memória, pois, além do preço da memória volátil estar diminuindo, o desempenho obtido com esta transição é tão grande que justifica, em alguns casos, o aumento destes custos.</w:t>
      </w:r>
      <w:r>
        <w:t xml:space="preserve"> Um exemplo dessa transição é o Prevayler</w:t>
      </w:r>
      <w:ins w:id="72" w:author="cc.7190" w:date="2009-06-16T11:25:00Z">
        <w:r>
          <w:t xml:space="preserve"> </w:t>
        </w:r>
        <w:commentRangeStart w:id="73"/>
        <w:r>
          <w:t>(falta ref bibliog)</w:t>
        </w:r>
      </w:ins>
      <w:commentRangeEnd w:id="73"/>
      <w:r>
        <w:rPr>
          <w:rStyle w:val="CommentReference"/>
        </w:rPr>
        <w:commentReference w:id="73"/>
      </w:r>
      <w:r>
        <w:t>, que é um sistema de persistência de dados de código aberto para Java que mantém todos os objetos do persistidos em memória.</w:t>
      </w:r>
    </w:p>
    <w:p w:rsidR="00113D01" w:rsidRPr="007A3BE7" w:rsidRDefault="00113D01" w:rsidP="00FF2B14">
      <w:pPr>
        <w:pStyle w:val="TF-TEXTO"/>
      </w:pPr>
      <w:r w:rsidRPr="007A3BE7">
        <w:t xml:space="preserve">A realidade atualmente continua tendo como fardo a utilização em grande escala do armazenamento secundário, deixando ao critério do gerenciador de memória do SGBD descobrir qual a informação mais importante a ser deixada em memória. Portanto, </w:t>
      </w:r>
      <w:r>
        <w:t xml:space="preserve">este </w:t>
      </w:r>
      <w:r w:rsidRPr="007A3BE7">
        <w:t>deve gerenciar adequadamente tanto o armazenamento primário quanto o secundário.</w:t>
      </w:r>
    </w:p>
    <w:p w:rsidR="00113D01" w:rsidRPr="005D1AB9" w:rsidRDefault="00113D01" w:rsidP="007B122A">
      <w:pPr>
        <w:pStyle w:val="Heading3"/>
        <w:numPr>
          <w:numberingChange w:id="74" w:author="cc.7190" w:date="2009-06-16T11:09:00Z" w:original="%1:2:0:.%2:2:0:.%3:2:0:"/>
        </w:numPr>
      </w:pPr>
      <w:bookmarkStart w:id="75" w:name="_Toc232491152"/>
      <w:r w:rsidRPr="005D1AB9">
        <w:t>Arquitetura de armazenamento</w:t>
      </w:r>
      <w:bookmarkEnd w:id="75"/>
    </w:p>
    <w:p w:rsidR="00113D01" w:rsidRPr="00813F16" w:rsidRDefault="00113D01" w:rsidP="00FF2B14">
      <w:pPr>
        <w:pStyle w:val="TF-TEXTO"/>
      </w:pPr>
      <w:r w:rsidRPr="00813F16">
        <w:t>Com o fim de otimizar o gerenciamento de armazenamento, o SGBD divide-a em páginas de tamanho fixo, normalmente configurável, de forma semelhante ao que o próprio sistema operacional faz com seu sistema de arquivos. Um dos vários problemas desta arquitetura é identificar de forma rápida quais são as páginas livres e evitar a subutilização do espaço disponibilizado em cada uma destas páginas.</w:t>
      </w:r>
    </w:p>
    <w:p w:rsidR="00113D01" w:rsidRDefault="00113D01" w:rsidP="008C3D3F">
      <w:pPr>
        <w:pStyle w:val="TF-TEXTO"/>
      </w:pPr>
      <w:r w:rsidRPr="00813F16">
        <w:t xml:space="preserve">Estas páginas armazenam um ou mais registros. Estes registros podem ter tamanho fixo ou variável. Em um registro de tamanho fixo, todos seus campos (ou atributos), também são de tamanho fixo, ou seja, têm um valor máximo e um mínimo fisicamente delimitado. Já os registros de tamanho variável têm um ou mais campos de tamanho variável, normalmente delimitados por um </w:t>
      </w:r>
      <w:r w:rsidRPr="00813F16">
        <w:rPr>
          <w:i/>
          <w:iCs/>
        </w:rPr>
        <w:t>byte</w:t>
      </w:r>
      <w:r w:rsidRPr="00813F16">
        <w:t xml:space="preserve"> terminador (RAMAKRISHNAN, 1998, p. 50). </w:t>
      </w:r>
      <w:r w:rsidRPr="00FD37B2">
        <w:t>Registros de tamanho variável são otimizados para economizar espaço, porém têm uma perda considerável de desempenho em relação aos de tamanho fixo por se</w:t>
      </w:r>
      <w:r>
        <w:t>r necessário verificar limites.</w:t>
      </w:r>
    </w:p>
    <w:p w:rsidR="00113D01" w:rsidRPr="00FD37B2" w:rsidRDefault="00113D01" w:rsidP="00FF2B14">
      <w:pPr>
        <w:pStyle w:val="TF-TEXTO"/>
      </w:pPr>
      <w:r w:rsidRPr="00FD37B2">
        <w:t>O SGBD Oracle e o tipo de tabela InnoDB do MySQL têm estrutura de dados baseada em registros de tamanho variável e cada registro possui um identificador único (</w:t>
      </w:r>
      <w:r w:rsidRPr="008A203A">
        <w:rPr>
          <w:i/>
          <w:iCs/>
        </w:rPr>
        <w:t>Record IDentification</w:t>
      </w:r>
      <w:r w:rsidRPr="00FD37B2">
        <w:t xml:space="preserve"> – RID). Porém, o armazenamento reserva diversos outros problemas como otimização do processo de gravação, reaproveitamento de espaço de registros excluídos, exclusão mútua, segurança e confiabilidade dos dados.</w:t>
      </w:r>
    </w:p>
    <w:p w:rsidR="00113D01" w:rsidRPr="00FD37B2" w:rsidRDefault="00113D01" w:rsidP="00FF2B14">
      <w:pPr>
        <w:pStyle w:val="Heading3"/>
        <w:numPr>
          <w:numberingChange w:id="76" w:author="cc.7190" w:date="2009-06-16T11:09:00Z" w:original="%1:2:0:.%2:2:0:.%3:3:0:"/>
        </w:numPr>
      </w:pPr>
      <w:bookmarkStart w:id="77" w:name="_Toc232491153"/>
      <w:r w:rsidRPr="00FD37B2">
        <w:t>Índices</w:t>
      </w:r>
      <w:bookmarkEnd w:id="77"/>
    </w:p>
    <w:p w:rsidR="00113D01" w:rsidRPr="00245673" w:rsidRDefault="00113D01" w:rsidP="00FF2B14">
      <w:pPr>
        <w:pStyle w:val="TF-TEXTO"/>
      </w:pPr>
      <w:r w:rsidRPr="00245673">
        <w:t>A estrutura básica de coleções de dados considerada até este ponto armazena registros de forma aleatória e suporta obtenção de todos os registros ou de um registro específico através de seu RID. Algumas vezes é necessário obter registros informando alguma condição nos campos do registro desejado, por exemplo, achar todos os vendedores com comissão maior que R$ 15,00. Para acelerar a busca desta informação, é possível construir estruturas de dados auxiliares para achar rapidamente os RIDs que satisfaçam a condição informada. Estas estruturas auxiliares são chamadas de índices (RAMAKRISHNAN, 1998, p. 55).</w:t>
      </w:r>
    </w:p>
    <w:p w:rsidR="00113D01" w:rsidRPr="00245673" w:rsidRDefault="00113D01" w:rsidP="00FF2B14">
      <w:pPr>
        <w:pStyle w:val="TF-TEXTO"/>
      </w:pPr>
      <w:r w:rsidRPr="00245673">
        <w:t>Uma possibilidade de organização dos registros na base de dados seria gravá-los fisicamente de forma ordenada (</w:t>
      </w:r>
      <w:r w:rsidRPr="00245673">
        <w:rPr>
          <w:i/>
          <w:iCs/>
        </w:rPr>
        <w:t>clustering</w:t>
      </w:r>
      <w:r w:rsidRPr="00245673">
        <w:t>). Se por algum motivo for gravado um registro que se posicione no início de uma tabela, todos os registros subsequentes serão movidos um passo adiante para disponibilizar espaço para este novo registro. Esta estrutura se torna inviável devido ao grande custo de reorganizar repetidamente estes registros fisicamente na base de dados.</w:t>
      </w:r>
    </w:p>
    <w:p w:rsidR="00113D01" w:rsidRPr="00733731" w:rsidRDefault="00113D01" w:rsidP="00FF2B14">
      <w:pPr>
        <w:pStyle w:val="TF-TEXTO"/>
      </w:pPr>
      <w:r w:rsidRPr="00733731">
        <w:t xml:space="preserve">Existem várias estruturas de indexação e elas são de responsabilidade de cada SGBD. As mais comuns são a baseada em árvore </w:t>
      </w:r>
      <w:r>
        <w:t xml:space="preserve">(Árvore B) </w:t>
      </w:r>
      <w:r w:rsidRPr="00733731">
        <w:t>e em tabelas de espalhamento (</w:t>
      </w:r>
      <w:r w:rsidRPr="00733731">
        <w:rPr>
          <w:i/>
          <w:iCs/>
        </w:rPr>
        <w:t>Hash</w:t>
      </w:r>
      <w:r w:rsidRPr="00733731">
        <w:t>). Índices possuem sempre no mínimo dois campos, o campo a ser ordenado e o RID do registro ao qual ele pertence (ELMASRI; NAVATHE, 2005, p. 326).</w:t>
      </w:r>
    </w:p>
    <w:p w:rsidR="00113D01" w:rsidRPr="002B73BE" w:rsidRDefault="00113D01" w:rsidP="001B3A88">
      <w:pPr>
        <w:pStyle w:val="TF-TEXTO"/>
      </w:pPr>
      <w:r w:rsidRPr="002B73BE">
        <w:t xml:space="preserve">As tabelas de espalhamento são um tipo de divisão dos registros por categorias. Estas categorias são geradas através do resultado de funções </w:t>
      </w:r>
      <w:r w:rsidRPr="001B3A88">
        <w:rPr>
          <w:i/>
          <w:iCs/>
        </w:rPr>
        <w:t>hash</w:t>
      </w:r>
      <w:r w:rsidRPr="002B73BE">
        <w:t xml:space="preserve"> aplicadas sobre os campos da chave, ou seja, cada busca é efetuada apenas no bloco de dados de uma tabela para onde a categorização apontar. A qualidade desta função </w:t>
      </w:r>
      <w:r w:rsidRPr="001B3A88">
        <w:rPr>
          <w:i/>
          <w:iCs/>
        </w:rPr>
        <w:t>hash</w:t>
      </w:r>
      <w:r w:rsidRPr="002B73BE">
        <w:t xml:space="preserve"> implica diretamente no desempenho da busca.</w:t>
      </w:r>
      <w:r>
        <w:t xml:space="preserve"> Diferentemente de um índice árvore B, este tipo de índice não é eficiente em consultas por faixa, pois o resultado da função não é necessariamente sequencial.</w:t>
      </w:r>
      <w:r w:rsidRPr="002B73BE">
        <w:t xml:space="preserve"> </w:t>
      </w:r>
    </w:p>
    <w:p w:rsidR="00113D01" w:rsidRPr="00BA05B0" w:rsidRDefault="00113D01" w:rsidP="007B122A">
      <w:pPr>
        <w:pStyle w:val="Heading3"/>
        <w:numPr>
          <w:numberingChange w:id="78" w:author="cc.7190" w:date="2009-06-16T11:09:00Z" w:original="%1:2:0:.%2:2:0:.%3:4:0:"/>
        </w:numPr>
      </w:pPr>
      <w:bookmarkStart w:id="79" w:name="_Toc232491154"/>
      <w:r w:rsidRPr="00BA05B0">
        <w:t xml:space="preserve">Índices </w:t>
      </w:r>
      <w:r>
        <w:t>Árvore B</w:t>
      </w:r>
      <w:bookmarkEnd w:id="79"/>
    </w:p>
    <w:p w:rsidR="00113D01" w:rsidRDefault="00113D01" w:rsidP="001B3A88">
      <w:pPr>
        <w:pStyle w:val="TF-TEXTO"/>
      </w:pPr>
      <w:r w:rsidRPr="002B73BE">
        <w:t>Os índices estruturados em árvore possuem um nó principal chamado raiz, e cada nó filho da raiz pode ter um ou mais nós filhos, e os nós que não possuem filhos, são denominados nós folha. A cada busca, os nós são percorridos e é escolhido entre os nós filhos qual o que mais se assemelha à busca. Esta operação ocorre recursivamente até extinguir as possibilidades de localização ou até o registro ser encontrado.</w:t>
      </w:r>
    </w:p>
    <w:p w:rsidR="00113D01" w:rsidRDefault="00113D01" w:rsidP="001B3A88">
      <w:pPr>
        <w:pStyle w:val="TF-TEXTO"/>
      </w:pPr>
      <w:r w:rsidRPr="00CA10EA">
        <w:t>G</w:t>
      </w:r>
      <w:r>
        <w:t>arcia</w:t>
      </w:r>
      <w:r w:rsidRPr="00CA10EA">
        <w:t>-M</w:t>
      </w:r>
      <w:r>
        <w:t xml:space="preserve">olina, Ullman e Widom (2001, grifo do autor, p. 166) afirmam que, como o nome implica, uma árvore B organiza seus blocos em uma árvore. A árvore é </w:t>
      </w:r>
      <w:del w:id="80" w:author="cc.7190" w:date="2009-06-16T11:35:00Z">
        <w:r w:rsidRPr="00113D01" w:rsidDel="00774407">
          <w:rPr>
            <w:u w:val="single"/>
            <w:rPrChange w:id="81" w:author="cc.7190" w:date="2009-06-16T11:34:00Z">
              <w:rPr>
                <w:i/>
                <w:iCs/>
              </w:rPr>
            </w:rPrChange>
          </w:rPr>
          <w:delText>equilibrada</w:delText>
        </w:r>
      </w:del>
      <w:ins w:id="82" w:author="cc.7190" w:date="2009-06-16T11:35:00Z">
        <w:r>
          <w:rPr>
            <w:u w:val="single"/>
          </w:rPr>
          <w:t>balanceada</w:t>
        </w:r>
      </w:ins>
      <w:r>
        <w:t>, o que significa que todos os caminhos desde a raiz até uma folha têm o mesmo comprimento. Em geral, existem três camadas em uma árvore B: a raiz, uma camada intermediária e as folhas, mas é possível haver qualquer número de camadas.</w:t>
      </w:r>
    </w:p>
    <w:p w:rsidR="00113D01" w:rsidRDefault="00113D01" w:rsidP="001B3A88">
      <w:pPr>
        <w:pStyle w:val="TF-TEXTO"/>
      </w:pPr>
      <w:r>
        <w:t>Uma variante da árvore B, denominada árvore B+ (</w:t>
      </w:r>
      <w:r w:rsidRPr="0031597A">
        <w:rPr>
          <w:i/>
          <w:iCs/>
        </w:rPr>
        <w:t>B+Tree</w:t>
      </w:r>
      <w:r>
        <w:t xml:space="preserve">), mais comumente utilizada em sistemas comerciais, difere essencialmente na localização dos dados. Nesta última os dados são somente armazenados nos nós folha e nos nós intermediários são apenas chaves que orientam a busca na árvore. Segundo Elmasri e Navathe </w:t>
      </w:r>
      <w:r w:rsidRPr="00733731">
        <w:t>(2005, p. 3</w:t>
      </w:r>
      <w:r>
        <w:t>36</w:t>
      </w:r>
      <w:r w:rsidRPr="00733731">
        <w:t>)</w:t>
      </w:r>
      <w:r>
        <w:t>, os nós árvore B são preenchidos entre 50% e 100%, e ponteiros para os blocos de dados são armazenados em ambos os nós internos e nós folhas da estrutura da árvore. Nas árvores B+ os ponteiros para os blocos de dados são armazenados apenas nos nós folhas;</w:t>
      </w:r>
      <w:ins w:id="83" w:author="cc.7190" w:date="2009-06-16T11:36:00Z">
        <w:r>
          <w:t xml:space="preserve"> i</w:t>
        </w:r>
      </w:ins>
      <w:del w:id="84" w:author="cc.7190" w:date="2009-06-16T11:35:00Z">
        <w:r w:rsidDel="00774407">
          <w:delText xml:space="preserve"> I</w:delText>
        </w:r>
      </w:del>
      <w:r>
        <w:t>sso pode levar a menos níveis e a índices mais densos.</w:t>
      </w:r>
    </w:p>
    <w:p w:rsidR="00113D01" w:rsidRDefault="00113D01" w:rsidP="001B3A88">
      <w:pPr>
        <w:pStyle w:val="TF-TEXTO"/>
      </w:pPr>
      <w:r>
        <w:t>A construção de um índice árvore B leva em consideração o tamanho de cada bloco de dados do banco, sendo este dividido de forma a contabilizar, em relação ao dado a ser organizado, a quantidade de nós filhos que cada nó pode possuir, ou seja, têm uma ramificação com quantidade previsível e fixa de nós filhos. Neste contexto, o espaço das chaves do índice deve</w:t>
      </w:r>
      <w:del w:id="85" w:author="cc.7190" w:date="2009-06-16T11:36:00Z">
        <w:r w:rsidDel="00774407">
          <w:delText>m</w:delText>
        </w:r>
      </w:del>
      <w:r>
        <w:t xml:space="preserve"> sempre prever o maior valor possível de cada campo. Assim, a indexação de um campo texto de tamanho variável sempre ocupará seu tamanho máximo nos nós do índice. Isto pode ser especialmente impactante na indexação de campos de texto de tamanho variável com limites muito grandes.</w:t>
      </w:r>
    </w:p>
    <w:p w:rsidR="00113D01" w:rsidRPr="001122DE" w:rsidRDefault="00113D01" w:rsidP="001122DE">
      <w:pPr>
        <w:pStyle w:val="TF-TEXTO"/>
      </w:pPr>
      <w:r w:rsidRPr="001122DE">
        <w:t>A empresa Tokutek desenvolveu um tipo de tabela baseado em uma nova tecnologia de indexação em árvores fractais</w:t>
      </w:r>
      <w:ins w:id="86" w:author="cc.7190" w:date="2009-06-16T11:36:00Z">
        <w:r>
          <w:t xml:space="preserve"> </w:t>
        </w:r>
        <w:commentRangeStart w:id="87"/>
        <w:r>
          <w:t>(ref bibliog)</w:t>
        </w:r>
      </w:ins>
      <w:commentRangeEnd w:id="87"/>
      <w:r>
        <w:rPr>
          <w:rStyle w:val="CommentReference"/>
        </w:rPr>
        <w:commentReference w:id="87"/>
      </w:r>
      <w:r w:rsidRPr="001122DE">
        <w:t>. Este tipo de indexação tem resultados promissores conforme exemplificado</w:t>
      </w:r>
      <w:ins w:id="88" w:author="cc.7190" w:date="2009-06-16T11:38:00Z">
        <w:r>
          <w:t>s:</w:t>
        </w:r>
      </w:ins>
      <w:r w:rsidRPr="001122DE">
        <w:t xml:space="preserve"> na </w:t>
      </w:r>
      <w:r w:rsidRPr="001122DE">
        <w:fldChar w:fldCharType="begin"/>
      </w:r>
      <w:r w:rsidRPr="001122DE">
        <w:instrText xml:space="preserve"> REF _Ref231485062 \h </w:instrText>
      </w:r>
      <w:r w:rsidRPr="001122DE">
        <w:fldChar w:fldCharType="separate"/>
      </w:r>
      <w:r>
        <w:t xml:space="preserve">Figura </w:t>
      </w:r>
      <w:r>
        <w:rPr>
          <w:noProof/>
        </w:rPr>
        <w:t>1</w:t>
      </w:r>
      <w:r w:rsidRPr="001122DE">
        <w:fldChar w:fldCharType="end"/>
      </w:r>
      <w:ins w:id="89" w:author="cc.7190" w:date="2009-06-16T11:38:00Z">
        <w:r>
          <w:t>,</w:t>
        </w:r>
      </w:ins>
      <w:r w:rsidRPr="001122DE">
        <w:t xml:space="preserve"> onde é inserido um bilhão de registros em uma tabela com três índices compostos (múltiplas colunas)</w:t>
      </w:r>
      <w:ins w:id="90" w:author="cc.7190" w:date="2009-06-16T11:38:00Z">
        <w:r>
          <w:t>;</w:t>
        </w:r>
      </w:ins>
      <w:del w:id="91" w:author="cc.7190" w:date="2009-06-16T11:37:00Z">
        <w:r w:rsidRPr="001122DE" w:rsidDel="00774407">
          <w:delText>,</w:delText>
        </w:r>
      </w:del>
      <w:r w:rsidRPr="001122DE">
        <w:t xml:space="preserve"> </w:t>
      </w:r>
      <w:r>
        <w:t xml:space="preserve">na </w:t>
      </w:r>
      <w:r>
        <w:fldChar w:fldCharType="begin"/>
      </w:r>
      <w:r>
        <w:instrText xml:space="preserve"> REF _Ref231830921 \h </w:instrText>
      </w:r>
      <w:r>
        <w:fldChar w:fldCharType="separate"/>
      </w:r>
      <w:r>
        <w:t xml:space="preserve">Figura </w:t>
      </w:r>
      <w:r>
        <w:rPr>
          <w:noProof/>
        </w:rPr>
        <w:t>2</w:t>
      </w:r>
      <w:r>
        <w:fldChar w:fldCharType="end"/>
      </w:r>
      <w:ins w:id="92" w:author="cc.7190" w:date="2009-06-16T11:38:00Z">
        <w:r>
          <w:t>,</w:t>
        </w:r>
      </w:ins>
      <w:r>
        <w:t xml:space="preserve"> </w:t>
      </w:r>
      <w:r w:rsidRPr="001122DE">
        <w:t>onde ocorre a inclusão de duzentos e cinquenta mil registros e a partir disso, a cada mil registros incluídos, são excluídos outros mil</w:t>
      </w:r>
      <w:ins w:id="93" w:author="cc.7190" w:date="2009-06-16T11:38:00Z">
        <w:r>
          <w:t>;</w:t>
        </w:r>
      </w:ins>
      <w:del w:id="94" w:author="cc.7190" w:date="2009-06-16T11:38:00Z">
        <w:r w:rsidRPr="001122DE" w:rsidDel="00774407">
          <w:delText>,</w:delText>
        </w:r>
      </w:del>
      <w:r w:rsidRPr="001122DE">
        <w:t xml:space="preserve"> e na </w:t>
      </w:r>
      <w:r w:rsidRPr="001122DE">
        <w:fldChar w:fldCharType="begin"/>
      </w:r>
      <w:r w:rsidRPr="001122DE">
        <w:instrText xml:space="preserve"> REF _Ref231485240 \h </w:instrText>
      </w:r>
      <w:r w:rsidRPr="001122DE">
        <w:fldChar w:fldCharType="separate"/>
      </w:r>
      <w:r>
        <w:t xml:space="preserve">Figura </w:t>
      </w:r>
      <w:r>
        <w:rPr>
          <w:noProof/>
        </w:rPr>
        <w:t>3</w:t>
      </w:r>
      <w:r w:rsidRPr="001122DE">
        <w:fldChar w:fldCharType="end"/>
      </w:r>
      <w:ins w:id="95" w:author="cc.7190" w:date="2009-06-16T11:38:00Z">
        <w:r>
          <w:t>,</w:t>
        </w:r>
      </w:ins>
      <w:r w:rsidRPr="001122DE">
        <w:t xml:space="preserve"> onde é feito um teste de consultas com o crescimento na quantidade de registros, e os tempos consulta são </w:t>
      </w:r>
      <w:del w:id="96" w:author="cc.7190" w:date="2009-06-16T11:38:00Z">
        <w:r w:rsidRPr="001122DE" w:rsidDel="00774407">
          <w:delText xml:space="preserve">extraordinariamente </w:delText>
        </w:r>
      </w:del>
      <w:r w:rsidRPr="001122DE">
        <w:t>mais constantes. Porém, por mais que seja um tipo de tabela de um banco de dados de código aberto, o TokuDB (tipo de tabela da Tokutek para o MySQL) não tem seu código aberto.</w:t>
      </w:r>
    </w:p>
    <w:p w:rsidR="00113D01" w:rsidRDefault="00113D01" w:rsidP="00365D74">
      <w:pPr>
        <w:pStyle w:val="TF-ilustraoIMAGEM"/>
      </w:pPr>
      <w:r w:rsidRPr="00CF410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graf1.png" style="width:348.75pt;height:203.25pt;visibility:visible" o:bordertopcolor="black" o:borderleftcolor="black" o:borderbottomcolor="black" o:borderrightcolor="black">
            <v:imagedata r:id="rId11" o:title=""/>
            <w10:bordertop type="single" width="6"/>
            <w10:borderleft type="single" width="6"/>
            <w10:borderbottom type="single" width="6"/>
            <w10:borderright type="single" width="6"/>
          </v:shape>
        </w:pict>
      </w:r>
    </w:p>
    <w:p w:rsidR="00113D01" w:rsidRPr="00365D74" w:rsidRDefault="00113D01" w:rsidP="004B408C">
      <w:pPr>
        <w:pStyle w:val="TF-ilustraoFONTE"/>
        <w:ind w:left="709"/>
      </w:pPr>
      <w:r>
        <w:t xml:space="preserve">      Fonte: adaptado de Tokutek (2009).</w:t>
      </w:r>
    </w:p>
    <w:p w:rsidR="00113D01" w:rsidRPr="008C3D3F" w:rsidRDefault="00113D01" w:rsidP="00365D74">
      <w:pPr>
        <w:pStyle w:val="TF-ilustraoLEGENDA"/>
      </w:pPr>
      <w:bookmarkStart w:id="97" w:name="_Ref231485062"/>
      <w:bookmarkStart w:id="98" w:name="_Toc232491084"/>
      <w:r>
        <w:t xml:space="preserve">Figura </w:t>
      </w:r>
      <w:fldSimple w:instr=" SEQ Figura \* ARABIC ">
        <w:r>
          <w:rPr>
            <w:noProof/>
          </w:rPr>
          <w:t>1</w:t>
        </w:r>
      </w:fldSimple>
      <w:bookmarkEnd w:id="97"/>
      <w:r>
        <w:t xml:space="preserve"> - Teste Tokutek: inserção de um bilhão de registros</w:t>
      </w:r>
      <w:bookmarkEnd w:id="98"/>
    </w:p>
    <w:p w:rsidR="00113D01" w:rsidRDefault="00113D01" w:rsidP="00365D74">
      <w:pPr>
        <w:pStyle w:val="TF-ilustraoIMAGEM"/>
      </w:pPr>
      <w:r w:rsidRPr="00CF410E">
        <w:pict>
          <v:shape id="Picture 3" o:spid="_x0000_i1026" type="#_x0000_t75" alt="graf2.png" style="width:347.25pt;height:209.25pt;visibility:visible" o:bordertopcolor="black" o:borderleftcolor="black" o:borderbottomcolor="black" o:borderrightcolor="black">
            <v:imagedata r:id="rId12" o:title="" croptop="12039f"/>
            <w10:bordertop type="single" width="6"/>
            <w10:borderleft type="single" width="6"/>
            <w10:borderbottom type="single" width="6"/>
            <w10:borderright type="single" width="6"/>
          </v:shape>
        </w:pict>
      </w:r>
    </w:p>
    <w:p w:rsidR="00113D01" w:rsidRPr="00365D74" w:rsidRDefault="00113D01" w:rsidP="00DE009E">
      <w:pPr>
        <w:pStyle w:val="TF-ilustraoFONTE"/>
      </w:pPr>
      <w:bookmarkStart w:id="99" w:name="_Ref231485238"/>
      <w:r>
        <w:tab/>
        <w:t xml:space="preserve">       Fonte: adaptado de Tokutek (2009).</w:t>
      </w:r>
    </w:p>
    <w:p w:rsidR="00113D01" w:rsidRPr="00DE009E" w:rsidRDefault="00113D01" w:rsidP="00DE009E">
      <w:pPr>
        <w:pStyle w:val="TF-ilustraoLEGENDA"/>
      </w:pPr>
      <w:bookmarkStart w:id="100" w:name="_Ref231830921"/>
      <w:bookmarkStart w:id="101" w:name="_Toc232491085"/>
      <w:r>
        <w:t xml:space="preserve">Figura </w:t>
      </w:r>
      <w:fldSimple w:instr=" SEQ Figura \* ARABIC ">
        <w:r>
          <w:rPr>
            <w:noProof/>
          </w:rPr>
          <w:t>2</w:t>
        </w:r>
      </w:fldSimple>
      <w:bookmarkEnd w:id="99"/>
      <w:bookmarkEnd w:id="100"/>
      <w:r>
        <w:t xml:space="preserve"> - Teste Tokutek: inserção/exclusão de quinhentos milhões registros</w:t>
      </w:r>
      <w:bookmarkEnd w:id="101"/>
    </w:p>
    <w:p w:rsidR="00113D01" w:rsidRDefault="00113D01" w:rsidP="00365D74">
      <w:pPr>
        <w:pStyle w:val="TF-ilustraoIMAGEM"/>
      </w:pPr>
      <w:r w:rsidRPr="00CF410E">
        <w:pict>
          <v:shape id="Picture 6" o:spid="_x0000_i1027" type="#_x0000_t75" alt="graf3.png" style="width:349.5pt;height:228pt;visibility:visible" o:bordertopcolor="black" o:borderleftcolor="black" o:borderbottomcolor="black" o:borderrightcolor="black">
            <v:imagedata r:id="rId13" o:title=""/>
            <w10:bordertop type="single" width="6"/>
            <w10:borderleft type="single" width="6"/>
            <w10:borderbottom type="single" width="6"/>
            <w10:borderright type="single" width="6"/>
          </v:shape>
        </w:pict>
      </w:r>
    </w:p>
    <w:p w:rsidR="00113D01" w:rsidRPr="00365D74" w:rsidRDefault="00113D01" w:rsidP="00365D74">
      <w:pPr>
        <w:pStyle w:val="TF-ilustraoFONTE"/>
        <w:ind w:firstLine="709"/>
      </w:pPr>
      <w:r>
        <w:t xml:space="preserve">       Fonte: adaptado de Tokutek (2009).</w:t>
      </w:r>
    </w:p>
    <w:p w:rsidR="00113D01" w:rsidRPr="00DE009E" w:rsidRDefault="00113D01" w:rsidP="00DE009E">
      <w:pPr>
        <w:pStyle w:val="TF-ilustraoLEGENDA"/>
      </w:pPr>
      <w:bookmarkStart w:id="102" w:name="_Ref231485240"/>
      <w:bookmarkStart w:id="103" w:name="_Toc232491086"/>
      <w:r>
        <w:t xml:space="preserve">Figura </w:t>
      </w:r>
      <w:fldSimple w:instr=" SEQ Figura \* ARABIC ">
        <w:r>
          <w:rPr>
            <w:noProof/>
          </w:rPr>
          <w:t>3</w:t>
        </w:r>
      </w:fldSimple>
      <w:bookmarkEnd w:id="102"/>
      <w:r>
        <w:t xml:space="preserve"> - Teste Tokutek: c</w:t>
      </w:r>
      <w:r w:rsidRPr="00AA0AAD">
        <w:t>onsulta</w:t>
      </w:r>
      <w:r>
        <w:t xml:space="preserve"> em tabela com índices de árvores fractais</w:t>
      </w:r>
      <w:bookmarkEnd w:id="103"/>
    </w:p>
    <w:p w:rsidR="00113D01" w:rsidRPr="00300781" w:rsidRDefault="00113D01" w:rsidP="005D089A">
      <w:pPr>
        <w:pStyle w:val="Heading2"/>
        <w:numPr>
          <w:numberingChange w:id="104" w:author="cc.7190" w:date="2009-06-16T11:09:00Z" w:original="%1:2:0:.%2:3:0:"/>
        </w:numPr>
      </w:pPr>
      <w:bookmarkStart w:id="105" w:name="_Toc232491155"/>
      <w:r w:rsidRPr="00300781">
        <w:t>tipos de tabela do MySQL</w:t>
      </w:r>
      <w:bookmarkEnd w:id="105"/>
    </w:p>
    <w:p w:rsidR="00113D01" w:rsidRPr="00642656" w:rsidRDefault="00113D01" w:rsidP="00FF2B14">
      <w:pPr>
        <w:pStyle w:val="TF-TEXTO"/>
      </w:pPr>
      <w:r w:rsidRPr="00642656">
        <w:t>MySQL, o mais popular SGBD com linguagem de consulta estruturada (SQL</w:t>
      </w:r>
      <w:r w:rsidRPr="00642656">
        <w:rPr>
          <w:rStyle w:val="FootnoteReference"/>
        </w:rPr>
        <w:footnoteReference w:id="6"/>
      </w:r>
      <w:r w:rsidRPr="00642656">
        <w:t>), é desenvolvido, distribuído e mantido por MySQL AB. MySQL AB</w:t>
      </w:r>
      <w:r>
        <w:rPr>
          <w:rStyle w:val="FootnoteReference"/>
        </w:rPr>
        <w:footnoteReference w:id="7"/>
      </w:r>
      <w:r w:rsidRPr="00642656">
        <w:t xml:space="preserve"> é uma empresa comercial, fundada pelos desenvolvedores do MySQL. É da segunda geração de companias </w:t>
      </w:r>
      <w:r w:rsidRPr="00723192">
        <w:rPr>
          <w:i/>
          <w:iCs/>
        </w:rPr>
        <w:t>Open Source</w:t>
      </w:r>
      <w:r w:rsidRPr="00642656">
        <w:t>, pois une os valores da metodologia de código aberto com um modelo de negócio bem sucedido (DUBOIS, 2008). Empresas como Yahoo!, Google, Nokia e YouTube, utilizam o SGBD MySQL em seus sistemas. É altamente portável, possui alta performance, é confiável e fácil de utilizar (MYSQL AB, 2008).</w:t>
      </w:r>
    </w:p>
    <w:p w:rsidR="00113D01" w:rsidRPr="00723192" w:rsidRDefault="00113D01" w:rsidP="00FF2B14">
      <w:pPr>
        <w:pStyle w:val="TF-TEXTO"/>
      </w:pPr>
      <w:r w:rsidRPr="00723192">
        <w:t xml:space="preserve">Os </w:t>
      </w:r>
      <w:r w:rsidRPr="00723192">
        <w:rPr>
          <w:i/>
          <w:iCs/>
        </w:rPr>
        <w:t>storage engines</w:t>
      </w:r>
      <w:r w:rsidRPr="00723192">
        <w:t xml:space="preserve"> de cada tipo de tabela gerenciam o armazenamento e indexação de dados do MySQL. O servidor comunica-se com o </w:t>
      </w:r>
      <w:r w:rsidRPr="00723192">
        <w:rPr>
          <w:i/>
          <w:iCs/>
        </w:rPr>
        <w:t xml:space="preserve">storage engine </w:t>
      </w:r>
      <w:r w:rsidRPr="00723192">
        <w:t xml:space="preserve">através de uma </w:t>
      </w:r>
      <w:r w:rsidRPr="00723192">
        <w:rPr>
          <w:i/>
          <w:iCs/>
        </w:rPr>
        <w:t>Application Programming Interface</w:t>
      </w:r>
      <w:r w:rsidRPr="00723192">
        <w:t xml:space="preserve"> (API). Esses podem ser construídos de maneira progressiva começando como somente leitura, e então implementando rotinas de gravação e exclusão, e posteriormente indexação e controle transacional (MYSQL COMMUNITY, 2008).</w:t>
      </w:r>
    </w:p>
    <w:p w:rsidR="00113D01" w:rsidRDefault="00113D01" w:rsidP="00C93DE8">
      <w:pPr>
        <w:pStyle w:val="TF-TEXTO"/>
      </w:pPr>
      <w:r w:rsidRPr="00723192">
        <w:t xml:space="preserve">A partir da versão 5.1, foi introduzida no MySQL uma arquitetura que permite utilizar diferentes </w:t>
      </w:r>
      <w:r w:rsidRPr="00723192">
        <w:rPr>
          <w:i/>
          <w:iCs/>
        </w:rPr>
        <w:t>storage engines</w:t>
      </w:r>
      <w:r w:rsidRPr="00723192">
        <w:t xml:space="preserve"> adicionando-os em um servidor com o serviço de banco de dados em execução sem precisar recompilar</w:t>
      </w:r>
      <w:r w:rsidRPr="00723192">
        <w:rPr>
          <w:rStyle w:val="FootnoteReference"/>
        </w:rPr>
        <w:footnoteReference w:id="8"/>
      </w:r>
      <w:r w:rsidRPr="00723192">
        <w:t xml:space="preserve"> os códigos-fonte do servidor MySQL em si, o </w:t>
      </w:r>
      <w:r w:rsidRPr="00C93DE8">
        <w:t>que</w:t>
      </w:r>
      <w:r w:rsidRPr="00723192">
        <w:t xml:space="preserve"> facilita o acoplamento de novos tipos de tabela e evita que o desenvolvedor seja obrigado a possuir o código-fonte completo do MySQL para que seja possível implementar um novo tipo de tabela.</w:t>
      </w:r>
      <w:r>
        <w:t xml:space="preserve"> É possível visualizar a arquitetura global do MySQL na </w:t>
      </w:r>
      <w:r>
        <w:fldChar w:fldCharType="begin"/>
      </w:r>
      <w:r>
        <w:instrText xml:space="preserve"> REF _Ref231831052 \h </w:instrText>
      </w:r>
      <w:r>
        <w:fldChar w:fldCharType="separate"/>
      </w:r>
      <w:r>
        <w:t xml:space="preserve">Figura </w:t>
      </w:r>
      <w:r>
        <w:rPr>
          <w:noProof/>
        </w:rPr>
        <w:t>4</w:t>
      </w:r>
      <w:r>
        <w:fldChar w:fldCharType="end"/>
      </w:r>
      <w:r>
        <w:t>.</w:t>
      </w:r>
    </w:p>
    <w:p w:rsidR="00113D01" w:rsidRDefault="00113D01" w:rsidP="006C3381">
      <w:pPr>
        <w:pStyle w:val="TF-ilustraoIMAGEM"/>
      </w:pPr>
      <w:r w:rsidRPr="00CF410E">
        <w:pict>
          <v:shape id="Picture 1" o:spid="_x0000_i1028" type="#_x0000_t75" alt="Arquitetura MySQL.png" style="width:365.25pt;height:251.25pt;visibility:visible">
            <v:imagedata r:id="rId14" o:title=""/>
          </v:shape>
        </w:pict>
      </w:r>
    </w:p>
    <w:p w:rsidR="00113D01" w:rsidRPr="006C3381" w:rsidRDefault="00113D01" w:rsidP="00CD6823">
      <w:pPr>
        <w:pStyle w:val="TF-ilustraoFONTE"/>
        <w:ind w:firstLine="709"/>
      </w:pPr>
      <w:bookmarkStart w:id="106" w:name="_Ref231471719"/>
      <w:r>
        <w:t xml:space="preserve">   </w:t>
      </w:r>
      <w:r w:rsidRPr="006C3381">
        <w:t xml:space="preserve">Fonte: </w:t>
      </w:r>
      <w:r>
        <w:t>adaptado de Dubois (</w:t>
      </w:r>
      <w:r w:rsidRPr="00642656">
        <w:t>2008</w:t>
      </w:r>
      <w:r>
        <w:t>).</w:t>
      </w:r>
    </w:p>
    <w:p w:rsidR="00113D01" w:rsidRDefault="00113D01" w:rsidP="006C47BA">
      <w:pPr>
        <w:pStyle w:val="TF-ilustraoLEGENDA"/>
      </w:pPr>
      <w:bookmarkStart w:id="107" w:name="_Ref231831052"/>
      <w:bookmarkStart w:id="108" w:name="_Toc232491087"/>
      <w:r>
        <w:t xml:space="preserve">Figura </w:t>
      </w:r>
      <w:fldSimple w:instr=" SEQ Figura \* ARABIC ">
        <w:r>
          <w:rPr>
            <w:noProof/>
          </w:rPr>
          <w:t>4</w:t>
        </w:r>
      </w:fldSimple>
      <w:bookmarkEnd w:id="106"/>
      <w:bookmarkEnd w:id="107"/>
      <w:r>
        <w:t xml:space="preserve"> - </w:t>
      </w:r>
      <w:r w:rsidRPr="000805E9">
        <w:t xml:space="preserve">Arquitetura global do MySQL com </w:t>
      </w:r>
      <w:r w:rsidRPr="005E62BE">
        <w:rPr>
          <w:i/>
          <w:iCs/>
        </w:rPr>
        <w:t>storage engines</w:t>
      </w:r>
      <w:r w:rsidRPr="000805E9">
        <w:t xml:space="preserve"> plugáveis</w:t>
      </w:r>
      <w:bookmarkEnd w:id="108"/>
    </w:p>
    <w:p w:rsidR="00113D01" w:rsidRDefault="00113D01" w:rsidP="00C9226C">
      <w:pPr>
        <w:pStyle w:val="Heading3"/>
        <w:numPr>
          <w:numberingChange w:id="109" w:author="cc.7190" w:date="2009-06-16T11:09:00Z" w:original="%1:2:0:.%2:3:0:.%3:1:0:"/>
        </w:numPr>
      </w:pPr>
      <w:bookmarkStart w:id="110" w:name="_Toc232491156"/>
      <w:r w:rsidRPr="00746529">
        <w:t xml:space="preserve">Arquitetura de </w:t>
      </w:r>
      <w:r w:rsidRPr="00746529">
        <w:rPr>
          <w:i/>
          <w:iCs/>
        </w:rPr>
        <w:t>storage engines</w:t>
      </w:r>
      <w:r w:rsidRPr="00746529">
        <w:t xml:space="preserve"> do MySQL</w:t>
      </w:r>
      <w:bookmarkEnd w:id="110"/>
    </w:p>
    <w:p w:rsidR="00113D01" w:rsidRDefault="00113D01" w:rsidP="0029779F">
      <w:pPr>
        <w:pStyle w:val="TF-TEXTO"/>
      </w:pPr>
      <w:r>
        <w:t xml:space="preserve">Alguns dos recursos que podem estar presentes em um </w:t>
      </w:r>
      <w:r w:rsidRPr="005E62BE">
        <w:rPr>
          <w:i/>
          <w:iCs/>
        </w:rPr>
        <w:t>storage engine</w:t>
      </w:r>
      <w:r>
        <w:t xml:space="preserve"> são: concorrência, controle transacional, integridade referencial, armazenamento físico, indexação, gerenciamento de memória, dentre outros (DUBOIS, 2008). Estes recursos e </w:t>
      </w:r>
      <w:ins w:id="111" w:author="cc.7190" w:date="2009-06-16T11:41:00Z">
        <w:r>
          <w:t xml:space="preserve">a </w:t>
        </w:r>
      </w:ins>
      <w:r>
        <w:t>qualidade apresentada por cada um são os diferenciais procurados pelo administrador de banco de dados para escolher um tipo de tabela ou outro.</w:t>
      </w:r>
    </w:p>
    <w:p w:rsidR="00113D01" w:rsidRDefault="00113D01" w:rsidP="0029779F">
      <w:pPr>
        <w:pStyle w:val="TF-TEXTO"/>
      </w:pPr>
      <w:r w:rsidRPr="00723192">
        <w:t xml:space="preserve">Além dos códigos-fonte dos </w:t>
      </w:r>
      <w:r w:rsidRPr="00723192">
        <w:rPr>
          <w:i/>
          <w:iCs/>
        </w:rPr>
        <w:t xml:space="preserve">storage engines </w:t>
      </w:r>
      <w:r w:rsidRPr="00723192">
        <w:t xml:space="preserve">estarem disponíveis por serem de código aberto, existe uma versão exemplo </w:t>
      </w:r>
      <w:r>
        <w:t>d</w:t>
      </w:r>
      <w:r w:rsidRPr="00723192">
        <w:t>o MySQL disponibilizada pela MySQL AB na linguagem C</w:t>
      </w:r>
      <w:r>
        <w:t>++</w:t>
      </w:r>
      <w:r w:rsidRPr="00723192">
        <w:t xml:space="preserve"> e um manual de passos a serem seguidos para a sua implementação.</w:t>
      </w:r>
    </w:p>
    <w:p w:rsidR="00113D01" w:rsidRPr="00A377D8" w:rsidRDefault="00113D01" w:rsidP="0029779F">
      <w:pPr>
        <w:pStyle w:val="TF-TEXTO"/>
      </w:pPr>
      <w:r>
        <w:t xml:space="preserve">O </w:t>
      </w:r>
      <w:r w:rsidRPr="00A377D8">
        <w:rPr>
          <w:i/>
          <w:iCs/>
        </w:rPr>
        <w:t>storage engine</w:t>
      </w:r>
      <w:r w:rsidRPr="00A377D8">
        <w:t xml:space="preserve"> exemplo </w:t>
      </w:r>
      <w:r>
        <w:t xml:space="preserve">não faz nada. Seu propósito é ilustrar ao desenvolvedor como começar a construir um tipo de tabela. O tipo de tabela se chama </w:t>
      </w:r>
      <w:r w:rsidRPr="00A377D8">
        <w:rPr>
          <w:i/>
          <w:iCs/>
        </w:rPr>
        <w:t>EXAMPLE</w:t>
      </w:r>
      <w:r>
        <w:t xml:space="preserve">, disponível junto aos códigos fonte do MySQL, possui a especificação de uma classe com as informações básicas que um </w:t>
      </w:r>
      <w:r w:rsidRPr="00FC4A51">
        <w:rPr>
          <w:i/>
          <w:iCs/>
        </w:rPr>
        <w:t>storage engine</w:t>
      </w:r>
      <w:r>
        <w:t xml:space="preserve"> deve possuir.</w:t>
      </w:r>
    </w:p>
    <w:p w:rsidR="00113D01" w:rsidRPr="00FA4CB5" w:rsidRDefault="00113D01" w:rsidP="005D089A">
      <w:pPr>
        <w:pStyle w:val="Heading2"/>
        <w:numPr>
          <w:numberingChange w:id="112" w:author="cc.7190" w:date="2009-06-16T11:09:00Z" w:original="%1:2:0:.%2:4:0:"/>
        </w:numPr>
      </w:pPr>
      <w:bookmarkStart w:id="113" w:name="_Toc232491157"/>
      <w:r w:rsidRPr="00FA4CB5">
        <w:rPr>
          <w:i/>
          <w:iCs/>
        </w:rPr>
        <w:t>BENCHMARKING</w:t>
      </w:r>
      <w:r w:rsidRPr="00FA4CB5">
        <w:t xml:space="preserve"> COMO Prova de conceito</w:t>
      </w:r>
      <w:bookmarkEnd w:id="113"/>
    </w:p>
    <w:p w:rsidR="00113D01" w:rsidRPr="00CC7ACD" w:rsidRDefault="00113D01" w:rsidP="00FF2B14">
      <w:pPr>
        <w:pStyle w:val="TF-TEXTO"/>
      </w:pPr>
      <w:r w:rsidRPr="00CC7ACD">
        <w:t xml:space="preserve">Um dos métodos de prova de conceito é o </w:t>
      </w:r>
      <w:r w:rsidRPr="00CC7ACD">
        <w:rPr>
          <w:i/>
          <w:iCs/>
        </w:rPr>
        <w:t>benchmarking</w:t>
      </w:r>
      <w:r w:rsidRPr="00CC7ACD">
        <w:t>. Este método tem como prerrogativa a execução de testes a partir de sistemas automatizados em dois ou mais programas, fornecendo como saída</w:t>
      </w:r>
      <w:r>
        <w:t xml:space="preserve"> algumas </w:t>
      </w:r>
      <w:r w:rsidRPr="00CC7ACD">
        <w:t xml:space="preserve">métricas para comparação entre eles. Segundo Ramakrishnan (1998, p. 465), </w:t>
      </w:r>
      <w:r w:rsidRPr="00CC7ACD">
        <w:rPr>
          <w:i/>
          <w:iCs/>
        </w:rPr>
        <w:t>benchmarks</w:t>
      </w:r>
      <w:r w:rsidRPr="00CC7ACD">
        <w:t xml:space="preserve"> deveriam ser portáveis, de fácil compreensão, naturalmente escaláveis para maiores faixas de problemas e deveriam medir performance de pico (por exemplo, transações/segundo) para volumes típicos de trabalho no domínio do sistema.</w:t>
      </w:r>
    </w:p>
    <w:p w:rsidR="00113D01" w:rsidRPr="00CC7ACD" w:rsidRDefault="00113D01" w:rsidP="00FF2B14">
      <w:pPr>
        <w:pStyle w:val="TF-TEXTO"/>
      </w:pPr>
      <w:r w:rsidRPr="00CC7ACD">
        <w:t xml:space="preserve">Dificilmente será criado um comparativo que obtenha resultados simples e diretos. De acordo com as estatísticas e resultados das ferramentas utilizadas para auxiliar o processo de análise, o ser humano é quem chegará às devidas conclusões. </w:t>
      </w:r>
      <w:r>
        <w:t>São</w:t>
      </w:r>
      <w:r w:rsidRPr="00CC7ACD">
        <w:t xml:space="preserve"> levado</w:t>
      </w:r>
      <w:r>
        <w:t>s</w:t>
      </w:r>
      <w:r w:rsidRPr="00CC7ACD">
        <w:t xml:space="preserve"> em consideração </w:t>
      </w:r>
      <w:r w:rsidRPr="007336FF">
        <w:t xml:space="preserve">alguns </w:t>
      </w:r>
      <w:r w:rsidRPr="00CC7ACD">
        <w:t>pontos facilmente delineáveis como a capacidade da infra-estrutura, roteiro dos testes, entre outros. Mas também pontos mais subjetivos como otimizações e implementações distintas existentes nos artefatos testados.</w:t>
      </w:r>
    </w:p>
    <w:p w:rsidR="00113D01" w:rsidRDefault="00113D01" w:rsidP="00FF2B14">
      <w:pPr>
        <w:pStyle w:val="TF-TEXTO"/>
      </w:pPr>
      <w:r w:rsidRPr="00CC7ACD">
        <w:t xml:space="preserve">Desta forma, o </w:t>
      </w:r>
      <w:r w:rsidRPr="00665216">
        <w:rPr>
          <w:i/>
          <w:iCs/>
        </w:rPr>
        <w:t>benchmarking</w:t>
      </w:r>
      <w:r w:rsidRPr="00CC7ACD">
        <w:t>, como prova de conceito, é utilizado por sua característica sistemática e informacional, possibilitando ao analista projetar, acompanhar e traçar conclusões de menor risco de refutação.</w:t>
      </w:r>
    </w:p>
    <w:p w:rsidR="00113D01" w:rsidRPr="005458FD" w:rsidRDefault="00113D01" w:rsidP="005D089A">
      <w:pPr>
        <w:pStyle w:val="Heading2"/>
        <w:numPr>
          <w:numberingChange w:id="114" w:author="cc.7190" w:date="2009-06-16T11:09:00Z" w:original="%1:2:0:.%2:5:0:"/>
        </w:numPr>
      </w:pPr>
      <w:bookmarkStart w:id="115" w:name="_Toc232491158"/>
      <w:r>
        <w:t>OSDB</w:t>
      </w:r>
      <w:bookmarkEnd w:id="115"/>
    </w:p>
    <w:p w:rsidR="00113D01" w:rsidRDefault="00113D01" w:rsidP="003428F3">
      <w:pPr>
        <w:pStyle w:val="TF-TEXTO"/>
      </w:pPr>
      <w:r w:rsidRPr="00CC7ACD">
        <w:t xml:space="preserve">Conforme estudo realizado por Pires, Nascimento e Salgado (2006), o OSDB é uma ferramenta de </w:t>
      </w:r>
      <w:r w:rsidRPr="00CC7ACD">
        <w:rPr>
          <w:i/>
          <w:iCs/>
        </w:rPr>
        <w:t>benchmark</w:t>
      </w:r>
      <w:r w:rsidRPr="00CC7ACD">
        <w:t xml:space="preserve"> de código aberto que cresceu a partir de um pequeno projeto </w:t>
      </w:r>
      <w:r>
        <w:t xml:space="preserve">de Andy Riebs </w:t>
      </w:r>
      <w:r w:rsidRPr="00CC7ACD">
        <w:t xml:space="preserve">na Compaq Computer Association com o objetivo inicial de avaliar a taxa de </w:t>
      </w:r>
      <w:r w:rsidRPr="00CC7ACD">
        <w:rPr>
          <w:i/>
          <w:iCs/>
        </w:rPr>
        <w:t>In/Out</w:t>
      </w:r>
      <w:r w:rsidRPr="00CC7ACD">
        <w:t xml:space="preserve"> (I/O) e o poder de processamento da plataforma GNU Linux/Alpha</w:t>
      </w:r>
      <w:r w:rsidRPr="00CC7ACD">
        <w:rPr>
          <w:rStyle w:val="FootnoteReference"/>
        </w:rPr>
        <w:footnoteReference w:id="9"/>
      </w:r>
      <w:r w:rsidRPr="00CC7ACD">
        <w:t>. O OSDB é compatível com vários SGBDs, entre eles o MySQL, e possibilita a comparação através de métricas como tamanho máximo suficiente do banco de dados para completar o teste em menos de 12 horas, tempo de resposta das consultas e número de linhas retornadas por segundo.</w:t>
      </w:r>
    </w:p>
    <w:p w:rsidR="00113D01" w:rsidRDefault="00113D01" w:rsidP="00FD0077">
      <w:pPr>
        <w:pStyle w:val="TF-TEXTO"/>
        <w:tabs>
          <w:tab w:val="left" w:pos="2055"/>
        </w:tabs>
      </w:pPr>
      <w:r w:rsidRPr="00FD0077">
        <w:rPr>
          <w:i/>
          <w:iCs/>
        </w:rPr>
        <w:t>Benchmarks</w:t>
      </w:r>
      <w:r>
        <w:t xml:space="preserve"> são raramente confiáveis e úteis. Estes são vistos com desconfiança, pois os indivíduos que apresentam os resultados podem ter motivações e competência suspeitas. Também são considerados inúteis, pois dificilmente o modelo é equiparável aos trabalhos que se deseja comparar (</w:t>
      </w:r>
      <w:r w:rsidRPr="00B10A26">
        <w:t>RIEBS</w:t>
      </w:r>
      <w:r>
        <w:t xml:space="preserve">, 2004). Portanto, para um </w:t>
      </w:r>
      <w:r w:rsidRPr="000D7485">
        <w:rPr>
          <w:i/>
          <w:iCs/>
        </w:rPr>
        <w:t>benchmark</w:t>
      </w:r>
      <w:r>
        <w:t xml:space="preserve"> estar acima de qualquer suspeita e sempre se adequar a necessidade do desenvolvedor, o ideal é ser transparente e acessível a qualquer interessado, como o OSDB que é de código aberto.</w:t>
      </w:r>
    </w:p>
    <w:p w:rsidR="00113D01" w:rsidRPr="00CC7ACD" w:rsidRDefault="00113D01" w:rsidP="005D089A">
      <w:pPr>
        <w:pStyle w:val="Heading2"/>
        <w:numPr>
          <w:numberingChange w:id="116" w:author="cc.7190" w:date="2009-06-16T11:09:00Z" w:original="%1:2:0:.%2:6:0:"/>
        </w:numPr>
      </w:pPr>
      <w:bookmarkStart w:id="117" w:name="_Toc232491159"/>
      <w:r w:rsidRPr="00CC7ACD">
        <w:t>trabalhos correlatos</w:t>
      </w:r>
      <w:bookmarkEnd w:id="117"/>
    </w:p>
    <w:p w:rsidR="00113D01" w:rsidRPr="00CC7ACD" w:rsidRDefault="00113D01" w:rsidP="00EC0779">
      <w:pPr>
        <w:pStyle w:val="TF-TEXTO"/>
      </w:pPr>
      <w:r w:rsidRPr="00CC7ACD">
        <w:t xml:space="preserve">Existem diversas iniciativas correlatas ao trabalho proposto, sendo: um novo tipo de tabela com o intuito de substituir o MyISAM, o Maria do MySQL (DUBOIS, 2008); o tipo de indexação </w:t>
      </w:r>
      <w:r w:rsidRPr="00AD7B03">
        <w:rPr>
          <w:i/>
          <w:iCs/>
        </w:rPr>
        <w:t>Bitmap</w:t>
      </w:r>
      <w:r w:rsidRPr="00CC7ACD">
        <w:t>, que é um método aplicável apenas para algumas necessidades específicas (CYRAN et al., 2005); e um comparativo de desempenho entre SGBDs de código aberto (PIRES; NASCIMENTO; SALGADO, 2006).</w:t>
      </w:r>
    </w:p>
    <w:p w:rsidR="00113D01" w:rsidRPr="00AD7B03" w:rsidRDefault="00113D01" w:rsidP="00AD0A13">
      <w:pPr>
        <w:pStyle w:val="Heading3"/>
        <w:numPr>
          <w:numberingChange w:id="118" w:author="cc.7190" w:date="2009-06-16T11:09:00Z" w:original="%1:2:0:.%2:6:0:.%3:1:0:"/>
        </w:numPr>
        <w:ind w:left="851" w:hanging="851"/>
      </w:pPr>
      <w:r w:rsidRPr="00AD7B03">
        <w:t xml:space="preserve"> </w:t>
      </w:r>
      <w:bookmarkStart w:id="119" w:name="_Toc232491160"/>
      <w:r w:rsidRPr="00AD7B03">
        <w:t>Maria: tipo de tabela</w:t>
      </w:r>
      <w:bookmarkEnd w:id="119"/>
    </w:p>
    <w:p w:rsidR="00113D01" w:rsidRPr="00AD7B03" w:rsidRDefault="00113D01" w:rsidP="00EC0779">
      <w:pPr>
        <w:pStyle w:val="TF-TEXTO"/>
      </w:pPr>
      <w:r w:rsidRPr="00AD7B03">
        <w:t xml:space="preserve">O </w:t>
      </w:r>
      <w:r w:rsidRPr="00AD7B03">
        <w:rPr>
          <w:i/>
          <w:iCs/>
        </w:rPr>
        <w:t>storage engine</w:t>
      </w:r>
      <w:r w:rsidRPr="00AD7B03">
        <w:t xml:space="preserve"> do tipo de tabela Maria foi introduzido no MySQL a partir da versão 6.0.6 e é uma especialização do MyISAM com o recurso de operações atômicas (operações iniciam bloqueando a tabela para alteração e só liberam outras alterações com o término da operação corrente, com o desbloqueio da tabela). Este tipo de tabela suporta todas as principais funcionalidades do </w:t>
      </w:r>
      <w:r w:rsidRPr="00AD7B03">
        <w:rPr>
          <w:i/>
          <w:iCs/>
        </w:rPr>
        <w:t>storage engine</w:t>
      </w:r>
      <w:r w:rsidRPr="00AD7B03">
        <w:t xml:space="preserve"> MyISAM, porém inclui facilidades de recuperação (em caso de um problema de sistema), gravação completa de históricos (incluindo criação e limpeza de tabelas), entre outros. O Maria mantém a velocidade e a flexibilidade de seu predecessor combinando estas características com suporte transacional (DUBOIS, 2008).</w:t>
      </w:r>
    </w:p>
    <w:p w:rsidR="00113D01" w:rsidRPr="00AD7B03" w:rsidRDefault="00113D01" w:rsidP="00EC0779">
      <w:pPr>
        <w:pStyle w:val="TF-TEXTO"/>
      </w:pPr>
      <w:r w:rsidRPr="00AD7B03">
        <w:t>No MyISAM existem três formatos de linha: fixo, variável e comprimido. O primeiro e o segundo são selecionados automaticamente dependendo do tipo dos campos da tabela, ou seja, caso a tabela tenha algum campo de tamanho variável o formato da linha muda para atender essa necessidade. O formato de linha comprimida, que é uma configuração opcional que visa redução de utilização de espaço em disco, possui um processo intermediário de compressão e descompressão. Porém estes três formatos de linha existem por compatibilidade e para serem usados em modelos não transacionais. Portanto, foi implementado um novo formato de linha no tipo de tabela Maria que é formado por páginas, exatamente para possibilitar um fim transacional otimizado.</w:t>
      </w:r>
    </w:p>
    <w:p w:rsidR="00113D01" w:rsidRPr="00E72BD5" w:rsidRDefault="00113D01" w:rsidP="00AD0A13">
      <w:pPr>
        <w:pStyle w:val="Heading3"/>
        <w:numPr>
          <w:numberingChange w:id="120" w:author="cc.7190" w:date="2009-06-16T11:09:00Z" w:original="%1:2:0:.%2:6:0:.%3:2:0:"/>
        </w:numPr>
        <w:ind w:left="851" w:hanging="851"/>
      </w:pPr>
      <w:bookmarkStart w:id="121" w:name="_Toc232491161"/>
      <w:r w:rsidRPr="00E72BD5">
        <w:t xml:space="preserve">Indexação </w:t>
      </w:r>
      <w:r w:rsidRPr="00E72BD5">
        <w:rPr>
          <w:i/>
          <w:iCs/>
        </w:rPr>
        <w:t>Bitmap</w:t>
      </w:r>
      <w:bookmarkEnd w:id="121"/>
    </w:p>
    <w:p w:rsidR="00113D01" w:rsidRDefault="00113D01" w:rsidP="001911C6">
      <w:pPr>
        <w:pStyle w:val="TF-TEXTO"/>
      </w:pPr>
      <w:r w:rsidRPr="00EA1629">
        <w:t xml:space="preserve">O propósito de um índice é prover ponteiros para as linhas de uma tabela correspondentes a uma chave. Em um índice regular, isso é alcançado gravando uma lista de RIDs para as chaves de cada linha. O SGBD Oracle grava as chaves repetidamente para cada RID. Em um índice </w:t>
      </w:r>
      <w:r w:rsidRPr="00076718">
        <w:rPr>
          <w:i/>
          <w:iCs/>
        </w:rPr>
        <w:t>Bitmap</w:t>
      </w:r>
      <w:r w:rsidRPr="00EA1629">
        <w:t xml:space="preserve">, é utilizado um mapeamento de </w:t>
      </w:r>
      <w:r w:rsidRPr="00EA1629">
        <w:rPr>
          <w:i/>
          <w:iCs/>
        </w:rPr>
        <w:t>bits</w:t>
      </w:r>
      <w:r w:rsidRPr="00EA1629">
        <w:t xml:space="preserve">, ao invés de uma lista de RIDs (CYRAN et al., 2005). Cada </w:t>
      </w:r>
      <w:r w:rsidRPr="00EA1629">
        <w:rPr>
          <w:i/>
          <w:iCs/>
        </w:rPr>
        <w:t>bit</w:t>
      </w:r>
      <w:r w:rsidRPr="00EA1629">
        <w:t xml:space="preserve"> deste mapeamento corresponde a um possível RID, ou seja, se o </w:t>
      </w:r>
      <w:r w:rsidRPr="00EA1629">
        <w:rPr>
          <w:i/>
          <w:iCs/>
        </w:rPr>
        <w:t>bit</w:t>
      </w:r>
      <w:r w:rsidRPr="00EA1629">
        <w:t xml:space="preserve"> estiver ligado, a posição dele corresponde à posição do registro desejado na tabela (</w:t>
      </w:r>
      <w:r>
        <w:fldChar w:fldCharType="begin"/>
      </w:r>
      <w:r>
        <w:instrText xml:space="preserve"> REF _Ref231831263 \h </w:instrText>
      </w:r>
      <w:r>
        <w:fldChar w:fldCharType="separate"/>
      </w:r>
      <w:r>
        <w:t xml:space="preserve">Figura </w:t>
      </w:r>
      <w:r>
        <w:rPr>
          <w:noProof/>
        </w:rPr>
        <w:t>5</w:t>
      </w:r>
      <w:r>
        <w:fldChar w:fldCharType="end"/>
      </w:r>
      <w:r w:rsidRPr="00EA1629">
        <w:t xml:space="preserve">). Isso é eficiente pelo fato de não precisar acessar os dados físicos da tabela para restringir as informações que serão acessadas. O sistema de indexação permite a realização de intersecção entre índices do tipo </w:t>
      </w:r>
      <w:r w:rsidRPr="00FD3E95">
        <w:rPr>
          <w:i/>
          <w:iCs/>
        </w:rPr>
        <w:t>Bitmap</w:t>
      </w:r>
      <w:r w:rsidRPr="00EA1629">
        <w:t xml:space="preserve"> sobre diferentes colunas para aumentar ainda mais a performance e a pontualidade da obtenção da informação.</w:t>
      </w:r>
    </w:p>
    <w:p w:rsidR="00113D01" w:rsidRDefault="00113D01" w:rsidP="00056C6A">
      <w:pPr>
        <w:pStyle w:val="TF-ilustraoIMAGEM"/>
      </w:pPr>
      <w:r w:rsidRPr="00CF410E">
        <w:pict>
          <v:shape id="Picture 2" o:spid="_x0000_i1029" type="#_x0000_t75" alt="bitmap.PNG" style="width:165.75pt;height:141.75pt;visibility:visible" o:bordertopcolor="black" o:borderleftcolor="black" o:borderbottomcolor="black" o:borderrightcolor="black">
            <v:imagedata r:id="rId15" o:title=""/>
            <w10:bordertop type="single" width="6"/>
            <w10:borderleft type="single" width="6"/>
            <w10:borderbottom type="single" width="6"/>
            <w10:borderright type="single" width="6"/>
          </v:shape>
        </w:pict>
      </w:r>
    </w:p>
    <w:p w:rsidR="00113D01" w:rsidRPr="006E54EF" w:rsidRDefault="00113D01" w:rsidP="006E54EF">
      <w:pPr>
        <w:pStyle w:val="TF-ilustraoLEGENDA"/>
      </w:pPr>
      <w:bookmarkStart w:id="122" w:name="_Ref231831263"/>
      <w:bookmarkStart w:id="123" w:name="_Toc232491088"/>
      <w:r>
        <w:t xml:space="preserve">Figura </w:t>
      </w:r>
      <w:fldSimple w:instr=" SEQ Figura \* ARABIC ">
        <w:r>
          <w:rPr>
            <w:noProof/>
          </w:rPr>
          <w:t>5</w:t>
        </w:r>
      </w:fldSimple>
      <w:bookmarkEnd w:id="122"/>
      <w:r>
        <w:t xml:space="preserve"> - </w:t>
      </w:r>
      <w:r w:rsidRPr="00E87966">
        <w:t xml:space="preserve">Tabela com índice do tipo </w:t>
      </w:r>
      <w:r w:rsidRPr="006E54EF">
        <w:rPr>
          <w:i/>
          <w:iCs/>
        </w:rPr>
        <w:t>Bitmap</w:t>
      </w:r>
      <w:bookmarkEnd w:id="123"/>
    </w:p>
    <w:p w:rsidR="00113D01" w:rsidRPr="006E54EF" w:rsidRDefault="00113D01" w:rsidP="00EC0779">
      <w:pPr>
        <w:pStyle w:val="TF-TEXTO"/>
      </w:pPr>
      <w:r w:rsidRPr="006E54EF">
        <w:t xml:space="preserve">Porém, esta eficiência tem um alto custo de atualização. Para cada gravação efetuada na tabela, existe a necessidade de reconstrução total do índice. Isso se faz imprescindível pela necessidade de atualização do mapa de </w:t>
      </w:r>
      <w:r w:rsidRPr="006E54EF">
        <w:rPr>
          <w:i/>
          <w:iCs/>
        </w:rPr>
        <w:t>bits</w:t>
      </w:r>
      <w:r w:rsidRPr="006E54EF">
        <w:t>, tornando-se inviável para tabelas com grande volume de atualização. Portanto, este tipo de índice deve ser utilizado sobre colunas com muita repetição do conteúdo e sobre tabelas com baixo índice de atualização.</w:t>
      </w:r>
    </w:p>
    <w:p w:rsidR="00113D01" w:rsidRPr="006E54EF" w:rsidRDefault="00113D01" w:rsidP="00AD0A13">
      <w:pPr>
        <w:pStyle w:val="Heading3"/>
        <w:numPr>
          <w:numberingChange w:id="124" w:author="cc.7190" w:date="2009-06-16T11:09:00Z" w:original="%1:2:0:.%2:6:0:.%3:3:0:"/>
        </w:numPr>
        <w:ind w:left="851" w:hanging="851"/>
      </w:pPr>
      <w:bookmarkStart w:id="125" w:name="_Toc232491162"/>
      <w:r w:rsidRPr="006E54EF">
        <w:t>Comparativo de desempenho entre bancos de dados de código aberto</w:t>
      </w:r>
      <w:bookmarkEnd w:id="125"/>
    </w:p>
    <w:p w:rsidR="00113D01" w:rsidRPr="00410FF3" w:rsidRDefault="00113D01" w:rsidP="00EC0779">
      <w:pPr>
        <w:pStyle w:val="TF-TEXTO"/>
      </w:pPr>
      <w:r w:rsidRPr="00410FF3">
        <w:t>O objetivo da proposta de Pires, Nascimento e Salgado (2006, p. 1) é apresentar um estudo comparativo de desempenho entre os SGBD MySQL e Post</w:t>
      </w:r>
      <w:r>
        <w:t>G</w:t>
      </w:r>
      <w:r w:rsidRPr="00410FF3">
        <w:t xml:space="preserve">reSQL, em plataforma GNU/Linux, utilizando o </w:t>
      </w:r>
      <w:r w:rsidRPr="00410FF3">
        <w:rPr>
          <w:i/>
          <w:iCs/>
        </w:rPr>
        <w:t xml:space="preserve">Open Source Database Benchmark </w:t>
      </w:r>
      <w:r w:rsidRPr="00410FF3">
        <w:t>(OSDB). O estudo consiste em analisar as métricas geradas pelo OSDB e estimular melhorias nas funcionalidades dos SGBDs relacionadas com desempenho.</w:t>
      </w:r>
    </w:p>
    <w:p w:rsidR="00113D01" w:rsidRPr="00410FF3" w:rsidRDefault="00113D01" w:rsidP="00EC0779">
      <w:pPr>
        <w:pStyle w:val="TF-TEXTO"/>
      </w:pPr>
      <w:r w:rsidRPr="00410FF3">
        <w:t xml:space="preserve">É inicialmente feita uma análise entre alguns </w:t>
      </w:r>
      <w:r w:rsidRPr="00410FF3">
        <w:rPr>
          <w:i/>
          <w:iCs/>
        </w:rPr>
        <w:t>benchmarks</w:t>
      </w:r>
      <w:r w:rsidRPr="00410FF3">
        <w:t>, chegando-se à conclusão de que o OSDB é o que melhor se ad</w:t>
      </w:r>
      <w:ins w:id="126" w:author="cc.7190" w:date="2009-06-16T12:15:00Z">
        <w:r>
          <w:t>e</w:t>
        </w:r>
      </w:ins>
      <w:del w:id="127" w:author="cc.7190" w:date="2009-06-16T12:15:00Z">
        <w:r w:rsidRPr="00410FF3" w:rsidDel="0093239E">
          <w:delText>é</w:delText>
        </w:r>
      </w:del>
      <w:r w:rsidRPr="00410FF3">
        <w:t>qua às suas necessidades de testes pela abrangência destes testes e possibilidades de variação.</w:t>
      </w:r>
    </w:p>
    <w:p w:rsidR="00113D01" w:rsidRPr="00410FF3" w:rsidRDefault="00113D01" w:rsidP="00EC0779">
      <w:pPr>
        <w:pStyle w:val="TF-TEXTO"/>
      </w:pPr>
      <w:r w:rsidRPr="00410FF3">
        <w:t xml:space="preserve">As configurações de </w:t>
      </w:r>
      <w:r w:rsidRPr="008D625B">
        <w:t>hardware</w:t>
      </w:r>
      <w:r w:rsidRPr="00410FF3">
        <w:t>, sistema operacional e banco de dados em que seriam realizados todos os testes são descritas de forma detalhada. Estes testes são resumidos visando auxiliar a análise e a inferência de um resultado. Em seguida são apresentados detalhadamente apenas os testes onde houve maior divergência. Alguns destes testes são:</w:t>
      </w:r>
    </w:p>
    <w:p w:rsidR="00113D01" w:rsidRPr="00410FF3" w:rsidRDefault="00113D01" w:rsidP="00013819">
      <w:pPr>
        <w:pStyle w:val="TF-ALNEA"/>
        <w:numPr>
          <w:ilvl w:val="0"/>
          <w:numId w:val="43"/>
          <w:numberingChange w:id="128" w:author="cc.7190" w:date="2009-06-16T11:09:00Z" w:original="%1:1:4:)"/>
        </w:numPr>
      </w:pPr>
      <w:r w:rsidRPr="00410FF3">
        <w:t>carga e estrutura: criação de tabelas, carga das tabelas e criação de índices;</w:t>
      </w:r>
    </w:p>
    <w:p w:rsidR="00113D01" w:rsidRPr="00410FF3" w:rsidRDefault="00113D01" w:rsidP="00013819">
      <w:pPr>
        <w:pStyle w:val="TF-ALNEA"/>
        <w:numPr>
          <w:ilvl w:val="0"/>
          <w:numId w:val="43"/>
          <w:numberingChange w:id="129" w:author="cc.7190" w:date="2009-06-16T11:09:00Z" w:original="%1:2:4:)"/>
        </w:numPr>
      </w:pPr>
      <w:r w:rsidRPr="00410FF3">
        <w:t>seleções: capacidade do SGBD de escolher a melhor forma de consulta à tabela;</w:t>
      </w:r>
    </w:p>
    <w:p w:rsidR="00113D01" w:rsidRPr="00410FF3" w:rsidRDefault="00113D01" w:rsidP="00013819">
      <w:pPr>
        <w:pStyle w:val="TF-ALNEA"/>
        <w:numPr>
          <w:ilvl w:val="0"/>
          <w:numId w:val="43"/>
          <w:numberingChange w:id="130" w:author="cc.7190" w:date="2009-06-16T11:09:00Z" w:original="%1:3:4:)"/>
        </w:numPr>
      </w:pPr>
      <w:r w:rsidRPr="00410FF3">
        <w:t>junções: teste de junção sem utilizar índices;</w:t>
      </w:r>
    </w:p>
    <w:p w:rsidR="00113D01" w:rsidRPr="00410FF3" w:rsidRDefault="00113D01" w:rsidP="00013819">
      <w:pPr>
        <w:pStyle w:val="TF-ALNEA"/>
        <w:numPr>
          <w:ilvl w:val="0"/>
          <w:numId w:val="43"/>
          <w:numberingChange w:id="131" w:author="cc.7190" w:date="2009-06-16T11:09:00Z" w:original="%1:4:4:)"/>
        </w:numPr>
      </w:pPr>
      <w:r w:rsidRPr="00410FF3">
        <w:t xml:space="preserve">projeções: seleção utilizando uma cláusula de unicidade de linhas (cláusula </w:t>
      </w:r>
      <w:r w:rsidRPr="006C32F9">
        <w:rPr>
          <w:rStyle w:val="TF-OBJETO"/>
        </w:rPr>
        <w:t>distinct</w:t>
      </w:r>
      <w:r w:rsidRPr="00410FF3">
        <w:t xml:space="preserve"> do SQL);</w:t>
      </w:r>
    </w:p>
    <w:p w:rsidR="00113D01" w:rsidRPr="00410FF3" w:rsidRDefault="00113D01" w:rsidP="00013819">
      <w:pPr>
        <w:pStyle w:val="TF-ALNEA"/>
        <w:numPr>
          <w:ilvl w:val="0"/>
          <w:numId w:val="43"/>
          <w:numberingChange w:id="132" w:author="cc.7190" w:date="2009-06-16T11:09:00Z" w:original="%1:5:4:)"/>
        </w:numPr>
      </w:pPr>
      <w:r w:rsidRPr="00410FF3">
        <w:t xml:space="preserve">agregações: utilização de agrupamento (cláusula </w:t>
      </w:r>
      <w:r w:rsidRPr="006C32F9">
        <w:rPr>
          <w:rStyle w:val="TF-OBJETO"/>
        </w:rPr>
        <w:t>group by</w:t>
      </w:r>
      <w:r w:rsidRPr="00410FF3">
        <w:t xml:space="preserve">) e funções de agregação em colunas indexadas (por exemplo, a função </w:t>
      </w:r>
      <w:r w:rsidRPr="006C32F9">
        <w:rPr>
          <w:rStyle w:val="TF-OBJETO"/>
        </w:rPr>
        <w:t>sum</w:t>
      </w:r>
      <w:r w:rsidRPr="00410FF3">
        <w:t xml:space="preserve"> do SQL).</w:t>
      </w:r>
    </w:p>
    <w:p w:rsidR="00113D01" w:rsidRPr="00EC0779" w:rsidRDefault="00113D01" w:rsidP="00410FF3">
      <w:pPr>
        <w:pStyle w:val="TF-TEXTO"/>
      </w:pPr>
      <w:r w:rsidRPr="00410FF3">
        <w:t>Como conclusão é definida onde há possibilidade de melhoria em cada um dos SGBDs e qual que apresentou melhores resultados nos testes executados. São então descritos possíveis novos testes em outras configurações de hardware, sistema operacional e SGBD.</w:t>
      </w:r>
      <w:bookmarkStart w:id="133" w:name="_Toc54164914"/>
      <w:bookmarkStart w:id="134" w:name="_Toc54165668"/>
      <w:bookmarkStart w:id="135" w:name="_Toc54169326"/>
      <w:bookmarkStart w:id="136" w:name="_Toc96347432"/>
      <w:bookmarkStart w:id="137" w:name="_Toc96357716"/>
      <w:bookmarkStart w:id="138" w:name="_Toc96491859"/>
      <w:bookmarkEnd w:id="62"/>
    </w:p>
    <w:p w:rsidR="00113D01" w:rsidRPr="00410FF3" w:rsidRDefault="00113D01">
      <w:pPr>
        <w:pStyle w:val="Heading1"/>
        <w:numPr>
          <w:numberingChange w:id="139" w:author="cc.7190" w:date="2009-06-16T11:09:00Z" w:original="%1:3:0:"/>
        </w:numPr>
      </w:pPr>
      <w:bookmarkStart w:id="140" w:name="_Toc232491163"/>
      <w:r w:rsidRPr="00410FF3">
        <w:t>DESENVOLVIMENTO</w:t>
      </w:r>
      <w:bookmarkEnd w:id="133"/>
      <w:bookmarkEnd w:id="134"/>
      <w:bookmarkEnd w:id="135"/>
      <w:bookmarkEnd w:id="136"/>
      <w:bookmarkEnd w:id="137"/>
      <w:bookmarkEnd w:id="138"/>
      <w:r w:rsidRPr="00410FF3">
        <w:t xml:space="preserve"> DO TIPO DE TABELA</w:t>
      </w:r>
      <w:bookmarkEnd w:id="140"/>
    </w:p>
    <w:p w:rsidR="00113D01" w:rsidRPr="00B44F7B" w:rsidRDefault="00113D01" w:rsidP="00525780">
      <w:pPr>
        <w:pStyle w:val="TF-TEXTO"/>
      </w:pPr>
      <w:r>
        <w:t xml:space="preserve">O desenvolvimento do projeto divide-se em duas etapas: o desenvolvimento do Tipo de Tabela e o desenvolvimento da prova de conceito. </w:t>
      </w:r>
      <w:r w:rsidRPr="00B44F7B">
        <w:t xml:space="preserve">Neste </w:t>
      </w:r>
      <w:r>
        <w:t>capítulo são apresentados os requisitos do sistema, especificação, implementação e os resultados obtidos em relação ao desenvolvimento do Tipo de Tabela.</w:t>
      </w:r>
    </w:p>
    <w:p w:rsidR="00113D01" w:rsidRPr="0097221A" w:rsidRDefault="00113D01" w:rsidP="005D089A">
      <w:pPr>
        <w:pStyle w:val="Heading2"/>
        <w:numPr>
          <w:numberingChange w:id="141" w:author="cc.7190" w:date="2009-06-16T11:09:00Z" w:original="%1:3:0:.%2:1:0:"/>
        </w:numPr>
        <w:rPr>
          <w:lang w:val="pt-BR"/>
        </w:rPr>
      </w:pPr>
      <w:bookmarkStart w:id="142" w:name="_Toc54164915"/>
      <w:bookmarkStart w:id="143" w:name="_Toc54165669"/>
      <w:bookmarkStart w:id="144" w:name="_Toc54169327"/>
      <w:bookmarkStart w:id="145" w:name="_Toc96347433"/>
      <w:bookmarkStart w:id="146" w:name="_Toc96357717"/>
      <w:bookmarkStart w:id="147" w:name="_Toc96491860"/>
      <w:bookmarkStart w:id="148" w:name="_Toc232491164"/>
      <w:r w:rsidRPr="0097221A">
        <w:rPr>
          <w:lang w:val="pt-BR"/>
        </w:rPr>
        <w:t>requisitos principais do problema a ser trabalhado</w:t>
      </w:r>
      <w:bookmarkEnd w:id="142"/>
      <w:bookmarkEnd w:id="143"/>
      <w:bookmarkEnd w:id="144"/>
      <w:bookmarkEnd w:id="145"/>
      <w:bookmarkEnd w:id="146"/>
      <w:bookmarkEnd w:id="147"/>
      <w:bookmarkEnd w:id="148"/>
    </w:p>
    <w:p w:rsidR="00113D01" w:rsidRDefault="00113D01" w:rsidP="004B437D">
      <w:pPr>
        <w:pStyle w:val="TF-TEXTO"/>
      </w:pPr>
      <w:r w:rsidRPr="000635F8">
        <w:t>Simplificando a estrutura de uma tabela a uma estrutura formada por linhas e colunas onde cada linha é um registro e cada coluna é um campo, é representad</w:t>
      </w:r>
      <w:r>
        <w:t>a</w:t>
      </w:r>
      <w:r w:rsidRPr="000635F8">
        <w:t xml:space="preserve"> na </w:t>
      </w:r>
      <w:r>
        <w:fldChar w:fldCharType="begin"/>
      </w:r>
      <w:r>
        <w:instrText xml:space="preserve"> REF _Ref232490001 \h </w:instrText>
      </w:r>
      <w:r>
        <w:fldChar w:fldCharType="separate"/>
      </w:r>
      <w:r>
        <w:t xml:space="preserve">Figura </w:t>
      </w:r>
      <w:r>
        <w:rPr>
          <w:noProof/>
        </w:rPr>
        <w:t>6</w:t>
      </w:r>
      <w:r>
        <w:fldChar w:fldCharType="end"/>
      </w:r>
      <w:r>
        <w:t xml:space="preserve"> </w:t>
      </w:r>
      <w:r w:rsidRPr="000635F8">
        <w:t>esta estrutura com uma exemplificação de como ficariam os índices</w:t>
      </w:r>
      <w:r>
        <w:t>,</w:t>
      </w:r>
      <w:r w:rsidRPr="000635F8">
        <w:t xml:space="preserve"> caso estes existissem. Nesta estrutura o registro é atômico (linha em destaque na </w:t>
      </w:r>
      <w:fldSimple w:instr=" REF _Ref226258823 \h  \* MERGEFORMAT ">
        <w:r>
          <w:t xml:space="preserve">Figura </w:t>
        </w:r>
        <w:r>
          <w:rPr>
            <w:noProof/>
          </w:rPr>
          <w:t>6</w:t>
        </w:r>
      </w:fldSimple>
      <w:r w:rsidRPr="000635F8">
        <w:t xml:space="preserve">), ou seja, está sempre junto fisicamente. Na </w:t>
      </w:r>
      <w:r>
        <w:fldChar w:fldCharType="begin"/>
      </w:r>
      <w:r>
        <w:instrText xml:space="preserve"> REF _Ref232490009 \h </w:instrText>
      </w:r>
      <w:r>
        <w:fldChar w:fldCharType="separate"/>
      </w:r>
      <w:r>
        <w:t xml:space="preserve">Figura </w:t>
      </w:r>
      <w:r>
        <w:rPr>
          <w:noProof/>
        </w:rPr>
        <w:t>7</w:t>
      </w:r>
      <w:r>
        <w:fldChar w:fldCharType="end"/>
      </w:r>
      <w:r>
        <w:t xml:space="preserve"> </w:t>
      </w:r>
      <w:r w:rsidRPr="000635F8">
        <w:t xml:space="preserve">é representado </w:t>
      </w:r>
      <w:del w:id="149" w:author="cc.7190" w:date="2009-06-16T14:06:00Z">
        <w:r w:rsidRPr="000635F8" w:rsidDel="00096753">
          <w:delText xml:space="preserve">superficialmente </w:delText>
        </w:r>
      </w:del>
      <w:ins w:id="150" w:author="cc.7190" w:date="2009-06-16T14:06:00Z">
        <w:r>
          <w:t>esquematicamente</w:t>
        </w:r>
        <w:r w:rsidRPr="000635F8">
          <w:t xml:space="preserve"> </w:t>
        </w:r>
      </w:ins>
      <w:r w:rsidRPr="000635F8">
        <w:t>como será a nova estrutura de tabelas, tornando cada campo independente, ordenado e inter-relacionável.</w:t>
      </w:r>
    </w:p>
    <w:p w:rsidR="00113D01" w:rsidRDefault="00113D01" w:rsidP="009234C4">
      <w:pPr>
        <w:pStyle w:val="TF-ilustraoIMAGEM"/>
      </w:pPr>
      <w:r w:rsidRPr="00CF410E">
        <w:pict>
          <v:shape id="Picture 14" o:spid="_x0000_i1030" type="#_x0000_t75" alt="Estrutura simples.PNG" style="width:238.5pt;height:133.5pt;visibility:visible" o:bordertopcolor="black" o:borderleftcolor="black" o:borderbottomcolor="black" o:borderrightcolor="black">
            <v:imagedata r:id="rId16" o:title=""/>
            <w10:bordertop type="single" width="6"/>
            <w10:borderleft type="single" width="6"/>
            <w10:borderbottom type="single" width="6"/>
            <w10:borderright type="single" width="6"/>
          </v:shape>
        </w:pict>
      </w:r>
    </w:p>
    <w:p w:rsidR="00113D01" w:rsidRDefault="00113D01" w:rsidP="009234C4">
      <w:pPr>
        <w:pStyle w:val="TF-ilustraoLEGENDA"/>
      </w:pPr>
      <w:bookmarkStart w:id="151" w:name="_Ref232490001"/>
      <w:bookmarkStart w:id="152" w:name="_Toc232491089"/>
      <w:r>
        <w:t xml:space="preserve">Figura </w:t>
      </w:r>
      <w:fldSimple w:instr=" SEQ Figura \* ARABIC ">
        <w:r>
          <w:rPr>
            <w:noProof/>
          </w:rPr>
          <w:t>6</w:t>
        </w:r>
      </w:fldSimple>
      <w:bookmarkEnd w:id="151"/>
      <w:r>
        <w:t xml:space="preserve"> - </w:t>
      </w:r>
      <w:r w:rsidRPr="009F011B">
        <w:t>Estrutura comum de tabela</w:t>
      </w:r>
      <w:bookmarkEnd w:id="152"/>
    </w:p>
    <w:p w:rsidR="00113D01" w:rsidRDefault="00113D01" w:rsidP="009234C4">
      <w:pPr>
        <w:pStyle w:val="TF-ilustraoIMAGEM"/>
      </w:pPr>
      <w:r w:rsidRPr="00CF410E">
        <w:pict>
          <v:shape id="Picture 15" o:spid="_x0000_i1031" type="#_x0000_t75" alt="Nova estrutura.PNG" style="width:218.25pt;height:137.25pt;visibility:visible" o:bordertopcolor="black" o:borderleftcolor="black" o:borderbottomcolor="black" o:borderrightcolor="black">
            <v:imagedata r:id="rId17" o:title=""/>
            <w10:bordertop type="single" width="6"/>
            <w10:borderleft type="single" width="6"/>
            <w10:borderbottom type="single" width="6"/>
            <w10:borderright type="single" width="6"/>
          </v:shape>
        </w:pict>
      </w:r>
    </w:p>
    <w:p w:rsidR="00113D01" w:rsidRPr="009234C4" w:rsidRDefault="00113D01" w:rsidP="009234C4">
      <w:pPr>
        <w:pStyle w:val="TF-ilustraoLEGENDA"/>
      </w:pPr>
      <w:bookmarkStart w:id="153" w:name="_Ref232490009"/>
      <w:bookmarkStart w:id="154" w:name="_Toc232491090"/>
      <w:r>
        <w:t xml:space="preserve">Figura </w:t>
      </w:r>
      <w:fldSimple w:instr=" SEQ Figura \* ARABIC ">
        <w:r>
          <w:rPr>
            <w:noProof/>
          </w:rPr>
          <w:t>7</w:t>
        </w:r>
      </w:fldSimple>
      <w:bookmarkEnd w:id="153"/>
      <w:r>
        <w:t xml:space="preserve"> - </w:t>
      </w:r>
      <w:r w:rsidRPr="00FB49FD">
        <w:t>Nova estrutura de tabela</w:t>
      </w:r>
      <w:bookmarkEnd w:id="154"/>
    </w:p>
    <w:p w:rsidR="00113D01" w:rsidRPr="002F1028" w:rsidRDefault="00113D01" w:rsidP="00455BA6">
      <w:pPr>
        <w:pStyle w:val="TF-TEXTO"/>
      </w:pPr>
      <w:r w:rsidRPr="002F1028">
        <w:t xml:space="preserve">A arquitetura do </w:t>
      </w:r>
      <w:r>
        <w:t>T</w:t>
      </w:r>
      <w:r w:rsidRPr="002F1028">
        <w:t xml:space="preserve">ipo de </w:t>
      </w:r>
      <w:r>
        <w:t>T</w:t>
      </w:r>
      <w:r w:rsidRPr="002F1028">
        <w:t>abela proposto deverá:</w:t>
      </w:r>
    </w:p>
    <w:p w:rsidR="00113D01" w:rsidRPr="002F1028" w:rsidRDefault="00113D01" w:rsidP="00A929F3">
      <w:pPr>
        <w:pStyle w:val="TF-ALNEA"/>
        <w:numPr>
          <w:ilvl w:val="0"/>
          <w:numId w:val="44"/>
          <w:numberingChange w:id="155" w:author="cc.7190" w:date="2009-06-16T11:09:00Z" w:original="%1:1:4:)"/>
        </w:numPr>
      </w:pPr>
      <w:r w:rsidRPr="002F1028">
        <w:t>permitir ao usuário</w:t>
      </w:r>
      <w:r w:rsidRPr="002F1028">
        <w:rPr>
          <w:rStyle w:val="FootnoteReference"/>
        </w:rPr>
        <w:footnoteReference w:id="10"/>
      </w:r>
      <w:r w:rsidRPr="002F1028">
        <w:t xml:space="preserve"> criar e remover tabelas (Requisito Funcional - RF);</w:t>
      </w:r>
    </w:p>
    <w:p w:rsidR="00113D01" w:rsidRPr="002F1028" w:rsidRDefault="00113D01" w:rsidP="001469BF">
      <w:pPr>
        <w:pStyle w:val="TF-ALNEA"/>
        <w:numPr>
          <w:numberingChange w:id="156" w:author="cc.7190" w:date="2009-06-16T11:09:00Z" w:original="%1:2:4:)"/>
        </w:numPr>
      </w:pPr>
      <w:r w:rsidRPr="002F1028">
        <w:t xml:space="preserve">permitir ao usuário inserir, atualizar e remover </w:t>
      </w:r>
      <w:r>
        <w:t xml:space="preserve">registros, das tabelas criadas </w:t>
      </w:r>
      <w:r w:rsidRPr="002F1028">
        <w:t>(RF);</w:t>
      </w:r>
    </w:p>
    <w:p w:rsidR="00113D01" w:rsidRPr="002F1028" w:rsidRDefault="00113D01" w:rsidP="001469BF">
      <w:pPr>
        <w:pStyle w:val="TF-ALNEA"/>
        <w:numPr>
          <w:numberingChange w:id="157" w:author="cc.7190" w:date="2009-06-16T11:09:00Z" w:original="%1:3:4:)"/>
        </w:numPr>
      </w:pPr>
      <w:r w:rsidRPr="002F1028">
        <w:t>permitir ao usuário extrair registros, das tabelas criadas, utilizando a linguagem SQL, limitando-se a uma tabela por extração e sem recursos de agrupamento (RF);</w:t>
      </w:r>
    </w:p>
    <w:p w:rsidR="00113D01" w:rsidRPr="002F1028" w:rsidRDefault="00113D01" w:rsidP="001469BF">
      <w:pPr>
        <w:pStyle w:val="TF-ALNEA"/>
        <w:numPr>
          <w:numberingChange w:id="158" w:author="cc.7190" w:date="2009-06-16T11:09:00Z" w:original="%1:4:4:)"/>
        </w:numPr>
      </w:pPr>
      <w:r w:rsidRPr="002F1028">
        <w:t>permitir ao usuário projetar quaisquer campos da tabela desejada e criar condições para restringir a extração (RF);</w:t>
      </w:r>
    </w:p>
    <w:p w:rsidR="00113D01" w:rsidRDefault="00113D01" w:rsidP="001469BF">
      <w:pPr>
        <w:pStyle w:val="TF-ALNEA"/>
        <w:numPr>
          <w:numberingChange w:id="159" w:author="cc.7190" w:date="2009-06-16T11:09:00Z" w:original="%1:5:4:)"/>
        </w:numPr>
      </w:pPr>
      <w:r w:rsidRPr="002F1028">
        <w:t>ser implementado utilizando a linguagem de programação C</w:t>
      </w:r>
      <w:r>
        <w:t>++</w:t>
      </w:r>
      <w:r w:rsidRPr="002F1028">
        <w:t xml:space="preserve"> com a biblioteca GNU </w:t>
      </w:r>
      <w:r w:rsidRPr="00DE0D62">
        <w:rPr>
          <w:i/>
          <w:iCs/>
        </w:rPr>
        <w:t>Compiler Collection</w:t>
      </w:r>
      <w:r w:rsidRPr="002F1028">
        <w:t xml:space="preserve"> (GCC) em Linux com o pacote Ubuntu </w:t>
      </w:r>
      <w:r>
        <w:t>(Requisito Não Funcional – RNF);</w:t>
      </w:r>
    </w:p>
    <w:p w:rsidR="00113D01" w:rsidRPr="001C4726" w:rsidRDefault="00113D01" w:rsidP="001469BF">
      <w:pPr>
        <w:pStyle w:val="TF-ALNEA"/>
        <w:numPr>
          <w:numberingChange w:id="160" w:author="cc.7190" w:date="2009-06-16T11:09:00Z" w:original="%1:6:4:)"/>
        </w:numPr>
      </w:pPr>
      <w:r>
        <w:t>ser implementado compreendendo o armazenamento dos dados e metadados</w:t>
      </w:r>
      <w:r>
        <w:rPr>
          <w:rStyle w:val="FootnoteReference"/>
        </w:rPr>
        <w:footnoteReference w:id="11"/>
      </w:r>
      <w:r>
        <w:t xml:space="preserve"> no dispositivo secundário e implementando um gerenciamento de memória primitivo, não </w:t>
      </w:r>
      <w:r w:rsidRPr="001C4726">
        <w:t>implementando controle transacional nem de concorrência (RNF);</w:t>
      </w:r>
    </w:p>
    <w:p w:rsidR="00113D01" w:rsidRDefault="00113D01" w:rsidP="001469BF">
      <w:pPr>
        <w:pStyle w:val="TF-ALNEA"/>
        <w:numPr>
          <w:numberingChange w:id="161" w:author="cc.7190" w:date="2009-06-16T11:09:00Z" w:original="%1:7:4:)"/>
        </w:numPr>
      </w:pPr>
      <w:r>
        <w:t xml:space="preserve">As instruções SQL </w:t>
      </w:r>
      <w:r w:rsidRPr="001C4726">
        <w:t>deve</w:t>
      </w:r>
      <w:r>
        <w:t>m</w:t>
      </w:r>
      <w:r w:rsidRPr="001C4726">
        <w:t xml:space="preserve"> obedecer ao padrão definido no manual de referência do MySQL (DUBOIS, 2008)</w:t>
      </w:r>
      <w:r>
        <w:t xml:space="preserve"> (Regra de Negócio - RN);</w:t>
      </w:r>
    </w:p>
    <w:p w:rsidR="00113D01" w:rsidRDefault="00113D01" w:rsidP="001469BF">
      <w:pPr>
        <w:pStyle w:val="TF-ALNEA"/>
        <w:numPr>
          <w:numberingChange w:id="162" w:author="cc.7190" w:date="2009-06-16T11:09:00Z" w:original="%1:8:4:)"/>
        </w:numPr>
      </w:pPr>
      <w:r w:rsidRPr="001C4726">
        <w:t>A</w:t>
      </w:r>
      <w:r>
        <w:t>s</w:t>
      </w:r>
      <w:r w:rsidRPr="001C4726">
        <w:t xml:space="preserve"> tabela</w:t>
      </w:r>
      <w:r>
        <w:t>s</w:t>
      </w:r>
      <w:r w:rsidRPr="001C4726">
        <w:t xml:space="preserve"> deve</w:t>
      </w:r>
      <w:r>
        <w:t>m</w:t>
      </w:r>
      <w:r w:rsidRPr="001C4726">
        <w:t xml:space="preserve"> ser definida</w:t>
      </w:r>
      <w:r>
        <w:t>s</w:t>
      </w:r>
      <w:r w:rsidRPr="001C4726">
        <w:t xml:space="preserve"> </w:t>
      </w:r>
      <w:r>
        <w:t xml:space="preserve">apenas </w:t>
      </w:r>
      <w:r w:rsidRPr="001C4726">
        <w:t>com campos de tipo texto ou numérico inteiro</w:t>
      </w:r>
      <w:r>
        <w:t xml:space="preserve"> (RN);</w:t>
      </w:r>
    </w:p>
    <w:p w:rsidR="00113D01" w:rsidRDefault="00113D01" w:rsidP="001469BF">
      <w:pPr>
        <w:pStyle w:val="TF-ALNEA"/>
        <w:numPr>
          <w:numberingChange w:id="163" w:author="cc.7190" w:date="2009-06-16T11:09:00Z" w:original="%1:9:4:)"/>
        </w:numPr>
      </w:pPr>
      <w:r>
        <w:t>Os tipos texto serão limitados a 127 caracteres (RN);</w:t>
      </w:r>
    </w:p>
    <w:p w:rsidR="00113D01" w:rsidRDefault="00113D01" w:rsidP="001469BF">
      <w:pPr>
        <w:pStyle w:val="TF-ALNEA"/>
        <w:numPr>
          <w:numberingChange w:id="164" w:author="cc.7190" w:date="2009-06-16T11:09:00Z" w:original="%1:10:4:)"/>
        </w:numPr>
      </w:pPr>
      <w:r>
        <w:t xml:space="preserve">Os tipos numéricos deverão estar entre -2147483648 e 2147483647 (inteiro de 32 </w:t>
      </w:r>
      <w:r w:rsidRPr="00814DD1">
        <w:rPr>
          <w:i/>
          <w:iCs/>
        </w:rPr>
        <w:t>bits</w:t>
      </w:r>
      <w:r>
        <w:t>) (RN);</w:t>
      </w:r>
    </w:p>
    <w:p w:rsidR="00113D01" w:rsidRPr="001C4726" w:rsidRDefault="00113D01" w:rsidP="001469BF">
      <w:pPr>
        <w:pStyle w:val="TF-ALNEA"/>
        <w:numPr>
          <w:numberingChange w:id="165" w:author="cc.7190" w:date="2009-06-16T11:09:00Z" w:original="%1:11:4:)"/>
        </w:numPr>
      </w:pPr>
      <w:r>
        <w:t>As limitações de tamanho na definição do campo não serão validadas (RN);</w:t>
      </w:r>
    </w:p>
    <w:p w:rsidR="00113D01" w:rsidRDefault="00113D01" w:rsidP="001469BF">
      <w:pPr>
        <w:pStyle w:val="TF-ALNEA"/>
        <w:numPr>
          <w:numberingChange w:id="166" w:author="cc.7190" w:date="2009-06-16T11:09:00Z" w:original="%1:12:4:)"/>
        </w:numPr>
      </w:pPr>
      <w:r w:rsidRPr="001C4726">
        <w:t>A</w:t>
      </w:r>
      <w:r>
        <w:t>s</w:t>
      </w:r>
      <w:r w:rsidRPr="001C4726">
        <w:t xml:space="preserve"> tabela</w:t>
      </w:r>
      <w:r>
        <w:t>s</w:t>
      </w:r>
      <w:r w:rsidRPr="001C4726">
        <w:t xml:space="preserve"> deve</w:t>
      </w:r>
      <w:r>
        <w:t>m</w:t>
      </w:r>
      <w:r w:rsidRPr="001C4726">
        <w:t xml:space="preserve"> ser definida</w:t>
      </w:r>
      <w:r>
        <w:t>s</w:t>
      </w:r>
      <w:r w:rsidRPr="001C4726">
        <w:t xml:space="preserve"> apenas com os campos e seus tipos. Qualquer outra definição ocasionará erro de criação</w:t>
      </w:r>
      <w:r>
        <w:t xml:space="preserve">. Como por </w:t>
      </w:r>
      <w:r w:rsidRPr="001C4726">
        <w:t>exemplo, chaves primárias, obrigatoriedade, auto-i</w:t>
      </w:r>
      <w:r>
        <w:t>ncremento, etc. (RN).</w:t>
      </w:r>
    </w:p>
    <w:p w:rsidR="00113D01" w:rsidRPr="00993131" w:rsidRDefault="00113D01" w:rsidP="005D089A">
      <w:pPr>
        <w:pStyle w:val="Heading2"/>
        <w:numPr>
          <w:numberingChange w:id="167" w:author="cc.7190" w:date="2009-06-16T11:09:00Z" w:original="%1:3:0:.%2:2:0:"/>
        </w:numPr>
      </w:pPr>
      <w:bookmarkStart w:id="168" w:name="_Toc54164916"/>
      <w:bookmarkStart w:id="169" w:name="_Toc54165670"/>
      <w:bookmarkStart w:id="170" w:name="_Toc54169328"/>
      <w:bookmarkStart w:id="171" w:name="_Toc96347434"/>
      <w:bookmarkStart w:id="172" w:name="_Toc96357718"/>
      <w:bookmarkStart w:id="173" w:name="_Toc96491861"/>
      <w:bookmarkStart w:id="174" w:name="_Toc232491165"/>
      <w:r w:rsidRPr="00993131">
        <w:t>ESPECIFICAÇÃO</w:t>
      </w:r>
      <w:bookmarkEnd w:id="168"/>
      <w:bookmarkEnd w:id="169"/>
      <w:bookmarkEnd w:id="170"/>
      <w:bookmarkEnd w:id="171"/>
      <w:bookmarkEnd w:id="172"/>
      <w:bookmarkEnd w:id="173"/>
      <w:bookmarkEnd w:id="174"/>
    </w:p>
    <w:p w:rsidR="00113D01" w:rsidRDefault="00113D01" w:rsidP="00993131">
      <w:pPr>
        <w:pStyle w:val="TF-TEXTO"/>
      </w:pPr>
      <w:r w:rsidRPr="00993131">
        <w:t xml:space="preserve">O </w:t>
      </w:r>
      <w:r>
        <w:t>projeto do Tipo T</w:t>
      </w:r>
      <w:r w:rsidRPr="00993131">
        <w:t>abela é especificado</w:t>
      </w:r>
      <w:r>
        <w:t xml:space="preserve"> empregando o processo de análise e projeto orientado a objetos. A ferramenta </w:t>
      </w:r>
      <w:r w:rsidRPr="009C7E34">
        <w:t>Enterprise Architect</w:t>
      </w:r>
      <w:r>
        <w:t xml:space="preserve"> (EA) é utilizada para o desenvolvimento de todos os diagramas da </w:t>
      </w:r>
      <w:r w:rsidRPr="00993131">
        <w:rPr>
          <w:i/>
          <w:iCs/>
        </w:rPr>
        <w:t>Unified Modeling Language</w:t>
      </w:r>
      <w:r>
        <w:t xml:space="preserve"> (UML). </w:t>
      </w:r>
    </w:p>
    <w:p w:rsidR="00113D01" w:rsidRDefault="00113D01" w:rsidP="00993131">
      <w:pPr>
        <w:pStyle w:val="TF-TEXTO"/>
      </w:pPr>
      <w:r>
        <w:t xml:space="preserve">O Tipo de Tabela foi denominado Vogal (AEIOU - </w:t>
      </w:r>
      <w:r w:rsidRPr="00993131">
        <w:t xml:space="preserve">Armazenamento e </w:t>
      </w:r>
      <w:r>
        <w:t>E</w:t>
      </w:r>
      <w:r w:rsidRPr="00993131">
        <w:t xml:space="preserve">xtração de </w:t>
      </w:r>
      <w:r>
        <w:t>I</w:t>
      </w:r>
      <w:r w:rsidRPr="00993131">
        <w:t xml:space="preserve">nformação </w:t>
      </w:r>
      <w:r>
        <w:t>O</w:t>
      </w:r>
      <w:r w:rsidRPr="00993131">
        <w:t xml:space="preserve">timizada por </w:t>
      </w:r>
      <w:r>
        <w:t>U</w:t>
      </w:r>
      <w:r w:rsidRPr="00993131">
        <w:t>nicidade</w:t>
      </w:r>
      <w:r>
        <w:t>) e seu código fonte está disponível no endereço &lt;</w:t>
      </w:r>
      <w:r w:rsidRPr="00993131">
        <w:t>http://code.google.com/p/vogal/</w:t>
      </w:r>
      <w:r>
        <w:t>&gt;.</w:t>
      </w:r>
    </w:p>
    <w:p w:rsidR="00113D01" w:rsidRPr="00B4107B" w:rsidRDefault="00113D01" w:rsidP="00C123E5">
      <w:pPr>
        <w:pStyle w:val="Heading3"/>
        <w:numPr>
          <w:numberingChange w:id="175" w:author="cc.7190" w:date="2009-06-16T11:09:00Z" w:original="%1:3:0:.%2:2:0:.%3:1:0:"/>
        </w:numPr>
      </w:pPr>
      <w:bookmarkStart w:id="176" w:name="_Toc232491166"/>
      <w:r>
        <w:t>Diagrama de casos de uso</w:t>
      </w:r>
      <w:bookmarkEnd w:id="176"/>
    </w:p>
    <w:p w:rsidR="00113D01" w:rsidRPr="00077F8D" w:rsidRDefault="00113D01">
      <w:pPr>
        <w:pStyle w:val="TF-TEXTO"/>
      </w:pPr>
      <w:r w:rsidRPr="00077F8D">
        <w:t xml:space="preserve">Na </w:t>
      </w:r>
      <w:fldSimple w:instr=" REF _Ref231459409 \h  \* MERGEFORMAT ">
        <w:r>
          <w:t xml:space="preserve">Figura </w:t>
        </w:r>
        <w:r>
          <w:rPr>
            <w:noProof/>
          </w:rPr>
          <w:t>8</w:t>
        </w:r>
      </w:fldSimple>
      <w:r>
        <w:t xml:space="preserve"> são demonstrados os casos de uso do projeto.</w:t>
      </w:r>
    </w:p>
    <w:p w:rsidR="00113D01" w:rsidRDefault="00113D01" w:rsidP="00077F8D">
      <w:pPr>
        <w:pStyle w:val="TF-TEXTO"/>
        <w:keepNext/>
        <w:ind w:firstLine="0"/>
        <w:jc w:val="center"/>
      </w:pPr>
      <w:r w:rsidRPr="00CF410E">
        <w:rPr>
          <w:noProof/>
        </w:rPr>
        <w:pict>
          <v:shape id="Picture 5" o:spid="_x0000_i1032" type="#_x0000_t75" style="width:415.5pt;height:318pt;visibility:visible">
            <v:imagedata r:id="rId18" o:title=""/>
          </v:shape>
        </w:pict>
      </w:r>
    </w:p>
    <w:p w:rsidR="00113D01" w:rsidRDefault="00113D01" w:rsidP="00077F8D">
      <w:pPr>
        <w:pStyle w:val="TF-ilustraoLEGENDA"/>
      </w:pPr>
      <w:bookmarkStart w:id="177" w:name="_Ref231459409"/>
      <w:bookmarkStart w:id="178" w:name="_Toc232491091"/>
      <w:r>
        <w:t xml:space="preserve">Figura </w:t>
      </w:r>
      <w:fldSimple w:instr=" SEQ Figura \* ARABIC ">
        <w:r>
          <w:rPr>
            <w:noProof/>
          </w:rPr>
          <w:t>9</w:t>
        </w:r>
      </w:fldSimple>
      <w:bookmarkEnd w:id="177"/>
      <w:r>
        <w:t xml:space="preserve"> - Diagrama de casos de uso</w:t>
      </w:r>
      <w:bookmarkEnd w:id="178"/>
    </w:p>
    <w:p w:rsidR="00113D01" w:rsidRPr="00CE29B3" w:rsidRDefault="00113D01" w:rsidP="000B66E1">
      <w:pPr>
        <w:pStyle w:val="TF-TEXTO"/>
      </w:pPr>
      <w:r w:rsidRPr="00CE29B3">
        <w:t xml:space="preserve">Os casos de uso visualizados na </w:t>
      </w:r>
      <w:fldSimple w:instr=" REF _Ref231459409 \h  \* MERGEFORMAT ">
        <w:r>
          <w:t xml:space="preserve">Figura </w:t>
        </w:r>
        <w:r>
          <w:rPr>
            <w:noProof/>
          </w:rPr>
          <w:t>8</w:t>
        </w:r>
      </w:fldSimple>
      <w:r w:rsidRPr="00CE29B3">
        <w:t xml:space="preserve"> são:</w:t>
      </w:r>
    </w:p>
    <w:p w:rsidR="00113D01" w:rsidRPr="00CE29B3" w:rsidRDefault="00113D01" w:rsidP="004B664C">
      <w:pPr>
        <w:pStyle w:val="TF-TEXTO"/>
        <w:numPr>
          <w:ilvl w:val="0"/>
          <w:numId w:val="4"/>
          <w:numberingChange w:id="179" w:author="cc.7190" w:date="2009-06-16T11:09:00Z" w:original="%1:1:4:)"/>
        </w:numPr>
      </w:pPr>
      <w:r w:rsidRPr="00172844">
        <w:rPr>
          <w:rFonts w:ascii="Courier New" w:hAnsi="Courier New" w:cs="Courier New"/>
          <w:sz w:val="20"/>
          <w:szCs w:val="20"/>
        </w:rPr>
        <w:t>Criar tabela</w:t>
      </w:r>
      <w:r w:rsidRPr="00CE29B3">
        <w:t>:</w:t>
      </w:r>
      <w:r>
        <w:t xml:space="preserve"> permite ao usuário criar uma tabela (</w:t>
      </w:r>
      <w:r>
        <w:fldChar w:fldCharType="begin"/>
      </w:r>
      <w:r>
        <w:instrText xml:space="preserve"> REF _Ref231460060 \h </w:instrText>
      </w:r>
      <w:r>
        <w:fldChar w:fldCharType="separate"/>
      </w:r>
      <w:r>
        <w:t xml:space="preserve">Quadro </w:t>
      </w:r>
      <w:r>
        <w:rPr>
          <w:noProof/>
        </w:rPr>
        <w:t>1</w:t>
      </w:r>
      <w:r>
        <w:fldChar w:fldCharType="end"/>
      </w:r>
      <w:r>
        <w:t>);</w:t>
      </w:r>
    </w:p>
    <w:p w:rsidR="00113D01" w:rsidRPr="00CE29B3" w:rsidRDefault="00113D01" w:rsidP="004B664C">
      <w:pPr>
        <w:pStyle w:val="TF-TEXTO"/>
        <w:numPr>
          <w:ilvl w:val="0"/>
          <w:numId w:val="4"/>
          <w:numberingChange w:id="180" w:author="cc.7190" w:date="2009-06-16T11:09:00Z" w:original="%1:2:4:)"/>
        </w:numPr>
      </w:pPr>
      <w:r w:rsidRPr="00172844">
        <w:rPr>
          <w:rFonts w:ascii="Courier New" w:hAnsi="Courier New" w:cs="Courier New"/>
          <w:sz w:val="20"/>
          <w:szCs w:val="20"/>
        </w:rPr>
        <w:t>Remover tabela</w:t>
      </w:r>
      <w:r w:rsidRPr="00CE29B3">
        <w:t>:</w:t>
      </w:r>
      <w:r>
        <w:t xml:space="preserve"> permite ao usuário remover uma tabela (</w:t>
      </w:r>
      <w:r>
        <w:fldChar w:fldCharType="begin"/>
      </w:r>
      <w:r>
        <w:instrText xml:space="preserve"> REF _Ref231461602 \h </w:instrText>
      </w:r>
      <w:r>
        <w:fldChar w:fldCharType="separate"/>
      </w:r>
      <w:r>
        <w:t xml:space="preserve">Quadro </w:t>
      </w:r>
      <w:r>
        <w:rPr>
          <w:noProof/>
        </w:rPr>
        <w:t>2</w:t>
      </w:r>
      <w:r>
        <w:fldChar w:fldCharType="end"/>
      </w:r>
      <w:r>
        <w:t>);</w:t>
      </w:r>
    </w:p>
    <w:p w:rsidR="00113D01" w:rsidRPr="00CE29B3" w:rsidRDefault="00113D01" w:rsidP="004B664C">
      <w:pPr>
        <w:pStyle w:val="TF-TEXTO"/>
        <w:numPr>
          <w:ilvl w:val="0"/>
          <w:numId w:val="4"/>
          <w:numberingChange w:id="181" w:author="cc.7190" w:date="2009-06-16T11:09:00Z" w:original="%1:3:4:)"/>
        </w:numPr>
      </w:pPr>
      <w:r w:rsidRPr="00172844">
        <w:rPr>
          <w:rFonts w:ascii="Courier New" w:hAnsi="Courier New" w:cs="Courier New"/>
          <w:sz w:val="20"/>
          <w:szCs w:val="20"/>
        </w:rPr>
        <w:t>Inserir registro</w:t>
      </w:r>
      <w:r w:rsidRPr="00CE29B3">
        <w:t>:</w:t>
      </w:r>
      <w:r>
        <w:t xml:space="preserve"> permite ao usuário inserir um registro (</w:t>
      </w:r>
      <w:r>
        <w:fldChar w:fldCharType="begin"/>
      </w:r>
      <w:r>
        <w:instrText xml:space="preserve"> REF _Ref231461607 \h </w:instrText>
      </w:r>
      <w:r>
        <w:fldChar w:fldCharType="separate"/>
      </w:r>
      <w:r>
        <w:t xml:space="preserve">Quadro </w:t>
      </w:r>
      <w:r>
        <w:rPr>
          <w:noProof/>
        </w:rPr>
        <w:t>3</w:t>
      </w:r>
      <w:r>
        <w:fldChar w:fldCharType="end"/>
      </w:r>
      <w:r>
        <w:t>);</w:t>
      </w:r>
    </w:p>
    <w:p w:rsidR="00113D01" w:rsidRPr="00CE29B3" w:rsidRDefault="00113D01" w:rsidP="004B664C">
      <w:pPr>
        <w:pStyle w:val="TF-TEXTO"/>
        <w:numPr>
          <w:ilvl w:val="0"/>
          <w:numId w:val="4"/>
          <w:numberingChange w:id="182" w:author="cc.7190" w:date="2009-06-16T11:09:00Z" w:original="%1:4:4:)"/>
        </w:numPr>
      </w:pPr>
      <w:r w:rsidRPr="00172844">
        <w:rPr>
          <w:rFonts w:ascii="Courier New" w:hAnsi="Courier New" w:cs="Courier New"/>
          <w:sz w:val="20"/>
          <w:szCs w:val="20"/>
        </w:rPr>
        <w:t>Atualizar registro</w:t>
      </w:r>
      <w:r w:rsidRPr="00CE29B3">
        <w:t>:</w:t>
      </w:r>
      <w:r>
        <w:t xml:space="preserve"> permite ao usuário atualizar um registro (</w:t>
      </w:r>
      <w:r>
        <w:fldChar w:fldCharType="begin"/>
      </w:r>
      <w:r>
        <w:instrText xml:space="preserve"> REF _Ref231461614 \h </w:instrText>
      </w:r>
      <w:r>
        <w:fldChar w:fldCharType="separate"/>
      </w:r>
      <w:r>
        <w:t xml:space="preserve">Quadro </w:t>
      </w:r>
      <w:r>
        <w:rPr>
          <w:noProof/>
        </w:rPr>
        <w:t>4</w:t>
      </w:r>
      <w:r>
        <w:fldChar w:fldCharType="end"/>
      </w:r>
      <w:r>
        <w:t>);</w:t>
      </w:r>
    </w:p>
    <w:p w:rsidR="00113D01" w:rsidRPr="00CE29B3" w:rsidRDefault="00113D01" w:rsidP="004B664C">
      <w:pPr>
        <w:pStyle w:val="TF-TEXTO"/>
        <w:numPr>
          <w:ilvl w:val="0"/>
          <w:numId w:val="4"/>
          <w:numberingChange w:id="183" w:author="cc.7190" w:date="2009-06-16T11:09:00Z" w:original="%1:5:4:)"/>
        </w:numPr>
      </w:pPr>
      <w:r w:rsidRPr="00172844">
        <w:rPr>
          <w:rFonts w:ascii="Courier New" w:hAnsi="Courier New" w:cs="Courier New"/>
          <w:sz w:val="20"/>
          <w:szCs w:val="20"/>
        </w:rPr>
        <w:t>Remover registro</w:t>
      </w:r>
      <w:r w:rsidRPr="00CE29B3">
        <w:t>:</w:t>
      </w:r>
      <w:r>
        <w:t xml:space="preserve"> permite ao usuário remover um registro (</w:t>
      </w:r>
      <w:r>
        <w:fldChar w:fldCharType="begin"/>
      </w:r>
      <w:r>
        <w:instrText xml:space="preserve"> REF _Ref231461617 \h </w:instrText>
      </w:r>
      <w:r>
        <w:fldChar w:fldCharType="separate"/>
      </w:r>
      <w:r>
        <w:t xml:space="preserve">Quadro </w:t>
      </w:r>
      <w:r>
        <w:rPr>
          <w:noProof/>
        </w:rPr>
        <w:t>5</w:t>
      </w:r>
      <w:r>
        <w:fldChar w:fldCharType="end"/>
      </w:r>
      <w:r>
        <w:t>);</w:t>
      </w:r>
    </w:p>
    <w:p w:rsidR="00113D01" w:rsidRDefault="00113D01" w:rsidP="004B664C">
      <w:pPr>
        <w:pStyle w:val="TF-TEXTO"/>
        <w:numPr>
          <w:ilvl w:val="0"/>
          <w:numId w:val="4"/>
          <w:numberingChange w:id="184" w:author="cc.7190" w:date="2009-06-16T11:09:00Z" w:original="%1:6:4:)"/>
        </w:numPr>
      </w:pPr>
      <w:r w:rsidRPr="00172844">
        <w:rPr>
          <w:rFonts w:ascii="Courier New" w:hAnsi="Courier New" w:cs="Courier New"/>
          <w:sz w:val="20"/>
          <w:szCs w:val="20"/>
        </w:rPr>
        <w:t>Selecionar registro</w:t>
      </w:r>
      <w:r w:rsidRPr="00CE29B3">
        <w:t>:</w:t>
      </w:r>
      <w:r>
        <w:t xml:space="preserve"> permite ao usuário selecionar um registro (</w:t>
      </w:r>
      <w:r>
        <w:fldChar w:fldCharType="begin"/>
      </w:r>
      <w:r>
        <w:instrText xml:space="preserve"> REF _Ref231461623 \h </w:instrText>
      </w:r>
      <w:r>
        <w:fldChar w:fldCharType="separate"/>
      </w:r>
      <w:r>
        <w:t xml:space="preserve">Quadro </w:t>
      </w:r>
      <w:r>
        <w:rPr>
          <w:noProof/>
        </w:rPr>
        <w:t>6</w:t>
      </w:r>
      <w:r>
        <w:fldChar w:fldCharType="end"/>
      </w:r>
      <w:r>
        <w:t>).</w:t>
      </w:r>
    </w:p>
    <w:tbl>
      <w:tblPr>
        <w:tblW w:w="0" w:type="auto"/>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51"/>
        <w:gridCol w:w="7261"/>
      </w:tblGrid>
      <w:tr w:rsidR="00113D01">
        <w:tc>
          <w:tcPr>
            <w:tcW w:w="1951" w:type="dxa"/>
            <w:tcBorders>
              <w:bottom w:val="single" w:sz="18" w:space="0" w:color="4F81BD"/>
            </w:tcBorders>
          </w:tcPr>
          <w:p w:rsidR="00113D01" w:rsidRPr="00C01782" w:rsidRDefault="00113D01" w:rsidP="00C01782">
            <w:pPr>
              <w:pStyle w:val="TF-TEXTO"/>
              <w:ind w:firstLine="0"/>
              <w:rPr>
                <w:b/>
                <w:bCs/>
                <w:sz w:val="20"/>
                <w:szCs w:val="20"/>
              </w:rPr>
            </w:pPr>
            <w:r w:rsidRPr="00C01782">
              <w:rPr>
                <w:b/>
                <w:bCs/>
                <w:sz w:val="20"/>
                <w:szCs w:val="20"/>
              </w:rPr>
              <w:t>Caso de Uso</w:t>
            </w:r>
          </w:p>
        </w:tc>
        <w:tc>
          <w:tcPr>
            <w:tcW w:w="7261" w:type="dxa"/>
            <w:tcBorders>
              <w:bottom w:val="single" w:sz="18" w:space="0" w:color="4F81BD"/>
            </w:tcBorders>
          </w:tcPr>
          <w:p w:rsidR="00113D01" w:rsidRPr="00C01782" w:rsidRDefault="00113D01" w:rsidP="00C01782">
            <w:pPr>
              <w:pStyle w:val="TF-TEXTO"/>
              <w:ind w:firstLine="0"/>
              <w:rPr>
                <w:b/>
                <w:bCs/>
                <w:sz w:val="20"/>
                <w:szCs w:val="20"/>
              </w:rPr>
            </w:pPr>
            <w:r w:rsidRPr="00C01782">
              <w:rPr>
                <w:rFonts w:ascii="Courier New" w:hAnsi="Courier New" w:cs="Courier New"/>
                <w:b/>
                <w:bCs/>
                <w:sz w:val="20"/>
                <w:szCs w:val="20"/>
              </w:rPr>
              <w:t>Criar tabela</w:t>
            </w:r>
          </w:p>
        </w:tc>
      </w:tr>
      <w:tr w:rsidR="00113D01">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Resumo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Através de um cliente</w:t>
            </w:r>
            <w:r w:rsidRPr="00C01782">
              <w:rPr>
                <w:rStyle w:val="FootnoteReference"/>
                <w:sz w:val="20"/>
                <w:szCs w:val="20"/>
              </w:rPr>
              <w:footnoteReference w:id="12"/>
            </w:r>
            <w:r w:rsidRPr="00C01782">
              <w:rPr>
                <w:sz w:val="20"/>
                <w:szCs w:val="20"/>
              </w:rPr>
              <w:t xml:space="preserve"> o usuário redige uma instrução SQL para criação de uma tabela do tipo Vogal.</w:t>
            </w:r>
          </w:p>
        </w:tc>
      </w:tr>
      <w:tr w:rsidR="00113D01">
        <w:tc>
          <w:tcPr>
            <w:tcW w:w="1951" w:type="dxa"/>
          </w:tcPr>
          <w:p w:rsidR="00113D01" w:rsidRPr="00C01782" w:rsidRDefault="00113D01" w:rsidP="00C01782">
            <w:pPr>
              <w:pStyle w:val="TF-TEXTO"/>
              <w:ind w:firstLine="0"/>
              <w:rPr>
                <w:b/>
                <w:bCs/>
                <w:sz w:val="20"/>
                <w:szCs w:val="20"/>
              </w:rPr>
            </w:pPr>
            <w:r w:rsidRPr="00C01782">
              <w:rPr>
                <w:b/>
                <w:bCs/>
                <w:sz w:val="20"/>
                <w:szCs w:val="20"/>
              </w:rPr>
              <w:t>Ator</w:t>
            </w:r>
          </w:p>
        </w:tc>
        <w:tc>
          <w:tcPr>
            <w:tcW w:w="7261" w:type="dxa"/>
          </w:tcPr>
          <w:p w:rsidR="00113D01" w:rsidRPr="00C01782" w:rsidRDefault="00113D01" w:rsidP="00C01782">
            <w:pPr>
              <w:pStyle w:val="TF-TEXTO"/>
              <w:ind w:firstLine="0"/>
              <w:rPr>
                <w:sz w:val="20"/>
                <w:szCs w:val="20"/>
              </w:rPr>
            </w:pPr>
            <w:r w:rsidRPr="00C01782">
              <w:rPr>
                <w:sz w:val="20"/>
                <w:szCs w:val="20"/>
              </w:rPr>
              <w:t>Usuário</w:t>
            </w:r>
          </w:p>
        </w:tc>
      </w:tr>
      <w:tr w:rsidR="00113D01">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Pré-condição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O usuário deve estar conectado a um banco de dados MySQL existente através de qualquer cliente que permita instruções SQL.</w:t>
            </w:r>
          </w:p>
        </w:tc>
      </w:tr>
      <w:tr w:rsidR="00113D01">
        <w:tc>
          <w:tcPr>
            <w:tcW w:w="1951" w:type="dxa"/>
          </w:tcPr>
          <w:p w:rsidR="00113D01" w:rsidRPr="00C01782" w:rsidRDefault="00113D01" w:rsidP="00C01782">
            <w:pPr>
              <w:pStyle w:val="TF-TEXTO"/>
              <w:ind w:firstLine="0"/>
              <w:rPr>
                <w:b/>
                <w:bCs/>
                <w:sz w:val="20"/>
                <w:szCs w:val="20"/>
              </w:rPr>
            </w:pPr>
            <w:r w:rsidRPr="00C01782">
              <w:rPr>
                <w:b/>
                <w:bCs/>
                <w:sz w:val="20"/>
                <w:szCs w:val="20"/>
              </w:rPr>
              <w:t>Pós-condição</w:t>
            </w:r>
          </w:p>
        </w:tc>
        <w:tc>
          <w:tcPr>
            <w:tcW w:w="7261" w:type="dxa"/>
          </w:tcPr>
          <w:p w:rsidR="00113D01" w:rsidRPr="00C01782" w:rsidRDefault="00113D01" w:rsidP="00C01782">
            <w:pPr>
              <w:pStyle w:val="TF-TEXTO"/>
              <w:ind w:firstLine="0"/>
              <w:rPr>
                <w:sz w:val="20"/>
                <w:szCs w:val="20"/>
              </w:rPr>
            </w:pPr>
            <w:r w:rsidRPr="00C01782">
              <w:rPr>
                <w:sz w:val="20"/>
                <w:szCs w:val="20"/>
              </w:rPr>
              <w:t>Tabela criada no banco de dados.</w:t>
            </w:r>
          </w:p>
        </w:tc>
      </w:tr>
      <w:tr w:rsidR="00113D01">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Fluxo principal</w:t>
            </w:r>
          </w:p>
        </w:tc>
        <w:tc>
          <w:tcPr>
            <w:tcW w:w="7261" w:type="dxa"/>
            <w:shd w:val="clear" w:color="auto" w:fill="D3DFEE"/>
          </w:tcPr>
          <w:p w:rsidR="00113D01" w:rsidRPr="00C01782" w:rsidRDefault="00113D01" w:rsidP="00C01782">
            <w:pPr>
              <w:pStyle w:val="TF-TEXTO"/>
              <w:numPr>
                <w:ilvl w:val="0"/>
                <w:numId w:val="5"/>
                <w:numberingChange w:id="185" w:author="cc.7190" w:date="2009-06-16T11:09:00Z" w:original="%1:1:0:."/>
              </w:numPr>
              <w:rPr>
                <w:sz w:val="20"/>
                <w:szCs w:val="20"/>
              </w:rPr>
            </w:pPr>
            <w:r w:rsidRPr="00C01782">
              <w:rPr>
                <w:sz w:val="20"/>
                <w:szCs w:val="20"/>
              </w:rPr>
              <w:t xml:space="preserve">O usuário cria uma instrução </w:t>
            </w:r>
            <w:r w:rsidRPr="00C01782">
              <w:rPr>
                <w:i/>
                <w:iCs/>
                <w:sz w:val="20"/>
                <w:szCs w:val="20"/>
              </w:rPr>
              <w:t>Data Definition Language</w:t>
            </w:r>
            <w:r w:rsidRPr="00C01782">
              <w:rPr>
                <w:sz w:val="20"/>
                <w:szCs w:val="20"/>
              </w:rPr>
              <w:t xml:space="preserve"> (DDL) </w:t>
            </w:r>
            <w:r w:rsidRPr="00C01782">
              <w:rPr>
                <w:rStyle w:val="FootnoteReference"/>
                <w:sz w:val="20"/>
                <w:szCs w:val="20"/>
              </w:rPr>
              <w:t xml:space="preserve"> </w:t>
            </w:r>
            <w:r w:rsidRPr="00C01782">
              <w:rPr>
                <w:rStyle w:val="FootnoteReference"/>
                <w:sz w:val="20"/>
                <w:szCs w:val="20"/>
              </w:rPr>
              <w:footnoteReference w:id="13"/>
            </w:r>
            <w:r w:rsidRPr="00C01782">
              <w:rPr>
                <w:sz w:val="20"/>
                <w:szCs w:val="20"/>
              </w:rPr>
              <w:t xml:space="preserve"> para criação de uma tabela do tipo Vogal;</w:t>
            </w:r>
          </w:p>
          <w:p w:rsidR="00113D01" w:rsidRPr="00C01782" w:rsidRDefault="00113D01" w:rsidP="00C01782">
            <w:pPr>
              <w:pStyle w:val="TF-TEXTO"/>
              <w:numPr>
                <w:ilvl w:val="0"/>
                <w:numId w:val="5"/>
                <w:numberingChange w:id="186" w:author="cc.7190" w:date="2009-06-16T11:09:00Z" w:original="%1:2:0:."/>
              </w:numPr>
              <w:rPr>
                <w:sz w:val="20"/>
                <w:szCs w:val="20"/>
              </w:rPr>
            </w:pPr>
            <w:r w:rsidRPr="00C01782">
              <w:rPr>
                <w:sz w:val="20"/>
                <w:szCs w:val="20"/>
              </w:rPr>
              <w:t>O usuário comanda a execução desta instrução DDL no servidor através de opção disponível no cliente;</w:t>
            </w:r>
          </w:p>
          <w:p w:rsidR="00113D01" w:rsidRPr="00C01782" w:rsidRDefault="00113D01" w:rsidP="00C01782">
            <w:pPr>
              <w:pStyle w:val="TF-TEXTO"/>
              <w:numPr>
                <w:ilvl w:val="0"/>
                <w:numId w:val="5"/>
                <w:numberingChange w:id="187" w:author="cc.7190" w:date="2009-06-16T11:09:00Z" w:original="%1:3:0:."/>
              </w:numPr>
              <w:rPr>
                <w:sz w:val="20"/>
                <w:szCs w:val="20"/>
              </w:rPr>
            </w:pPr>
            <w:r w:rsidRPr="00C01782">
              <w:rPr>
                <w:sz w:val="20"/>
                <w:szCs w:val="20"/>
              </w:rPr>
              <w:t>O sistema cria a tabela no esquema.</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Exceções</w:t>
            </w:r>
          </w:p>
        </w:tc>
        <w:tc>
          <w:tcPr>
            <w:tcW w:w="7261" w:type="dxa"/>
          </w:tcPr>
          <w:p w:rsidR="00113D01" w:rsidRPr="00C01782" w:rsidRDefault="00113D01" w:rsidP="00C01782">
            <w:pPr>
              <w:pStyle w:val="TF-TEXTO"/>
              <w:keepNext/>
              <w:numPr>
                <w:ilvl w:val="0"/>
                <w:numId w:val="7"/>
                <w:numberingChange w:id="188" w:author="cc.7190" w:date="2009-06-16T11:09:00Z" w:original="%1:2:0:."/>
              </w:numPr>
              <w:rPr>
                <w:sz w:val="20"/>
                <w:szCs w:val="20"/>
              </w:rPr>
            </w:pPr>
            <w:r w:rsidRPr="00C01782">
              <w:rPr>
                <w:sz w:val="20"/>
                <w:szCs w:val="20"/>
              </w:rPr>
              <w:t>O sistema gera erro na criação de uma tabela caso outra tabela possua mesmo nome;</w:t>
            </w:r>
          </w:p>
          <w:p w:rsidR="00113D01" w:rsidRPr="00C01782" w:rsidRDefault="00113D01" w:rsidP="00C01782">
            <w:pPr>
              <w:pStyle w:val="TF-TEXTO"/>
              <w:keepNext/>
              <w:numPr>
                <w:ilvl w:val="0"/>
                <w:numId w:val="8"/>
                <w:numberingChange w:id="189" w:author="cc.7190" w:date="2009-06-16T11:09:00Z" w:original="%1:2:0:."/>
              </w:numPr>
              <w:rPr>
                <w:sz w:val="20"/>
                <w:szCs w:val="20"/>
              </w:rPr>
            </w:pPr>
            <w:r w:rsidRPr="00C01782">
              <w:rPr>
                <w:sz w:val="20"/>
                <w:szCs w:val="20"/>
              </w:rPr>
              <w:t>O sistema gera erro na criação de uma tabela caso a tabela tenha colunas com nomes iguais.</w:t>
            </w:r>
          </w:p>
        </w:tc>
      </w:tr>
    </w:tbl>
    <w:p w:rsidR="00113D01" w:rsidRDefault="00113D01" w:rsidP="00D45940">
      <w:pPr>
        <w:pStyle w:val="TF-ilustraoLEGENDA"/>
        <w:rPr>
          <w:rFonts w:ascii="Courier New" w:hAnsi="Courier New" w:cs="Courier New"/>
          <w:sz w:val="20"/>
          <w:szCs w:val="20"/>
        </w:rPr>
      </w:pPr>
      <w:bookmarkStart w:id="190" w:name="_Ref231460060"/>
      <w:bookmarkStart w:id="191" w:name="_Toc232491092"/>
      <w:r>
        <w:t xml:space="preserve">Quadro </w:t>
      </w:r>
      <w:fldSimple w:instr=" SEQ Quadro \* ARABIC ">
        <w:r>
          <w:rPr>
            <w:noProof/>
          </w:rPr>
          <w:t>1</w:t>
        </w:r>
      </w:fldSimple>
      <w:bookmarkEnd w:id="190"/>
      <w:r>
        <w:t xml:space="preserve"> - Caso de uso </w:t>
      </w:r>
      <w:r w:rsidRPr="00D45940">
        <w:rPr>
          <w:rFonts w:ascii="Courier New" w:hAnsi="Courier New" w:cs="Courier New"/>
          <w:sz w:val="20"/>
          <w:szCs w:val="20"/>
        </w:rPr>
        <w:t>Criar tabela</w:t>
      </w:r>
      <w:bookmarkEnd w:id="191"/>
    </w:p>
    <w:tbl>
      <w:tblPr>
        <w:tblW w:w="0" w:type="auto"/>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51"/>
        <w:gridCol w:w="7261"/>
      </w:tblGrid>
      <w:tr w:rsidR="00113D01" w:rsidRPr="00D96492">
        <w:tc>
          <w:tcPr>
            <w:tcW w:w="1951" w:type="dxa"/>
            <w:tcBorders>
              <w:bottom w:val="single" w:sz="18" w:space="0" w:color="4F81BD"/>
            </w:tcBorders>
          </w:tcPr>
          <w:p w:rsidR="00113D01" w:rsidRPr="00C01782" w:rsidRDefault="00113D01" w:rsidP="00C01782">
            <w:pPr>
              <w:pStyle w:val="TF-TEXTO"/>
              <w:ind w:firstLine="0"/>
              <w:rPr>
                <w:b/>
                <w:bCs/>
                <w:sz w:val="20"/>
                <w:szCs w:val="20"/>
              </w:rPr>
            </w:pPr>
            <w:r w:rsidRPr="00C01782">
              <w:rPr>
                <w:b/>
                <w:bCs/>
                <w:sz w:val="20"/>
                <w:szCs w:val="20"/>
              </w:rPr>
              <w:t>Caso de Uso</w:t>
            </w:r>
          </w:p>
        </w:tc>
        <w:tc>
          <w:tcPr>
            <w:tcW w:w="7261" w:type="dxa"/>
            <w:tcBorders>
              <w:bottom w:val="single" w:sz="18" w:space="0" w:color="4F81BD"/>
            </w:tcBorders>
          </w:tcPr>
          <w:p w:rsidR="00113D01" w:rsidRPr="00C01782" w:rsidRDefault="00113D01" w:rsidP="00C01782">
            <w:pPr>
              <w:pStyle w:val="TF-TEXTO"/>
              <w:ind w:firstLine="0"/>
              <w:rPr>
                <w:b/>
                <w:bCs/>
                <w:sz w:val="20"/>
                <w:szCs w:val="20"/>
              </w:rPr>
            </w:pPr>
            <w:r w:rsidRPr="00C01782">
              <w:rPr>
                <w:rFonts w:ascii="Courier New" w:hAnsi="Courier New" w:cs="Courier New"/>
                <w:b/>
                <w:bCs/>
                <w:sz w:val="20"/>
                <w:szCs w:val="20"/>
              </w:rPr>
              <w:t>Remover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Resumo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Através de um cliente o usuário redige uma instrução SQL para remoção de uma tabela do tipo Vogal.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Ator</w:t>
            </w:r>
          </w:p>
        </w:tc>
        <w:tc>
          <w:tcPr>
            <w:tcW w:w="7261" w:type="dxa"/>
          </w:tcPr>
          <w:p w:rsidR="00113D01" w:rsidRPr="00C01782" w:rsidRDefault="00113D01" w:rsidP="00C01782">
            <w:pPr>
              <w:pStyle w:val="TF-TEXTO"/>
              <w:ind w:firstLine="0"/>
              <w:rPr>
                <w:sz w:val="20"/>
                <w:szCs w:val="20"/>
              </w:rPr>
            </w:pPr>
            <w:r w:rsidRPr="00C01782">
              <w:rPr>
                <w:sz w:val="20"/>
                <w:szCs w:val="20"/>
              </w:rPr>
              <w:t>Usuário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Pré-condição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O usuário deve estar conectado a um banco de dados MySQL existente através de qualquer cliente que permita instruções SQL.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Pós-condição</w:t>
            </w:r>
          </w:p>
        </w:tc>
        <w:tc>
          <w:tcPr>
            <w:tcW w:w="7261" w:type="dxa"/>
          </w:tcPr>
          <w:p w:rsidR="00113D01" w:rsidRPr="00C01782" w:rsidRDefault="00113D01" w:rsidP="00C01782">
            <w:pPr>
              <w:pStyle w:val="TF-TEXTO"/>
              <w:ind w:firstLine="0"/>
              <w:rPr>
                <w:sz w:val="20"/>
                <w:szCs w:val="20"/>
              </w:rPr>
            </w:pPr>
            <w:r w:rsidRPr="00C01782">
              <w:rPr>
                <w:sz w:val="20"/>
                <w:szCs w:val="20"/>
              </w:rPr>
              <w:t>Tabela removida do banco de dados.</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Fluxo principal</w:t>
            </w:r>
          </w:p>
        </w:tc>
        <w:tc>
          <w:tcPr>
            <w:tcW w:w="7261" w:type="dxa"/>
            <w:shd w:val="clear" w:color="auto" w:fill="D3DFEE"/>
          </w:tcPr>
          <w:p w:rsidR="00113D01" w:rsidRPr="00C01782" w:rsidRDefault="00113D01" w:rsidP="00C01782">
            <w:pPr>
              <w:pStyle w:val="TF-TEXTO"/>
              <w:numPr>
                <w:ilvl w:val="0"/>
                <w:numId w:val="6"/>
                <w:numberingChange w:id="192" w:author="cc.7190" w:date="2009-06-16T11:09:00Z" w:original="%1:1:0:."/>
              </w:numPr>
              <w:rPr>
                <w:sz w:val="20"/>
                <w:szCs w:val="20"/>
              </w:rPr>
            </w:pPr>
            <w:r w:rsidRPr="00C01782">
              <w:rPr>
                <w:sz w:val="20"/>
                <w:szCs w:val="20"/>
              </w:rPr>
              <w:t>O usuário cria uma instrução DDL para remoção de uma tabela do tipo Vogal;</w:t>
            </w:r>
          </w:p>
          <w:p w:rsidR="00113D01" w:rsidRPr="00C01782" w:rsidRDefault="00113D01" w:rsidP="00C01782">
            <w:pPr>
              <w:pStyle w:val="TF-TEXTO"/>
              <w:numPr>
                <w:ilvl w:val="0"/>
                <w:numId w:val="6"/>
                <w:numberingChange w:id="193" w:author="cc.7190" w:date="2009-06-16T11:09:00Z" w:original="%1:2:0:."/>
              </w:numPr>
              <w:rPr>
                <w:sz w:val="20"/>
                <w:szCs w:val="20"/>
              </w:rPr>
            </w:pPr>
            <w:r w:rsidRPr="00C01782">
              <w:rPr>
                <w:sz w:val="20"/>
                <w:szCs w:val="20"/>
              </w:rPr>
              <w:t>O usuário comanda a execução desta instrução DDL no servidor através de opção disponível no cliente;</w:t>
            </w:r>
          </w:p>
          <w:p w:rsidR="00113D01" w:rsidRPr="00C01782" w:rsidRDefault="00113D01" w:rsidP="00C01782">
            <w:pPr>
              <w:pStyle w:val="TF-TEXTO"/>
              <w:numPr>
                <w:ilvl w:val="0"/>
                <w:numId w:val="6"/>
                <w:numberingChange w:id="194" w:author="cc.7190" w:date="2009-06-16T11:09:00Z" w:original="%1:3:0:."/>
              </w:numPr>
              <w:rPr>
                <w:sz w:val="20"/>
                <w:szCs w:val="20"/>
              </w:rPr>
            </w:pPr>
            <w:r w:rsidRPr="00C01782">
              <w:rPr>
                <w:sz w:val="20"/>
                <w:szCs w:val="20"/>
              </w:rPr>
              <w:t>O sistema remove a tabela no esquema.</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Exceções</w:t>
            </w:r>
          </w:p>
        </w:tc>
        <w:tc>
          <w:tcPr>
            <w:tcW w:w="7261" w:type="dxa"/>
          </w:tcPr>
          <w:p w:rsidR="00113D01" w:rsidRPr="00C01782" w:rsidRDefault="00113D01" w:rsidP="00C01782">
            <w:pPr>
              <w:pStyle w:val="TF-TEXTO"/>
              <w:keepNext/>
              <w:numPr>
                <w:ilvl w:val="0"/>
                <w:numId w:val="9"/>
                <w:numberingChange w:id="195" w:author="cc.7190" w:date="2009-06-16T11:09:00Z" w:original="%1:2:0:."/>
              </w:numPr>
              <w:rPr>
                <w:sz w:val="20"/>
                <w:szCs w:val="20"/>
              </w:rPr>
            </w:pPr>
            <w:r w:rsidRPr="00C01782">
              <w:rPr>
                <w:sz w:val="20"/>
                <w:szCs w:val="20"/>
              </w:rPr>
              <w:t>O sistema gera erro na remoção de uma tabela que não existe.</w:t>
            </w:r>
          </w:p>
        </w:tc>
      </w:tr>
    </w:tbl>
    <w:p w:rsidR="00113D01" w:rsidRPr="00CE29B3" w:rsidRDefault="00113D01" w:rsidP="00C31108">
      <w:pPr>
        <w:pStyle w:val="TF-ilustraoLEGENDA"/>
      </w:pPr>
      <w:bookmarkStart w:id="196" w:name="_Ref231461602"/>
      <w:bookmarkStart w:id="197" w:name="_Toc232491093"/>
      <w:r>
        <w:t xml:space="preserve">Quadro </w:t>
      </w:r>
      <w:fldSimple w:instr=" SEQ Quadro \* ARABIC ">
        <w:r>
          <w:rPr>
            <w:noProof/>
          </w:rPr>
          <w:t>2</w:t>
        </w:r>
      </w:fldSimple>
      <w:bookmarkEnd w:id="196"/>
      <w:r>
        <w:t xml:space="preserve"> - Caso de uso </w:t>
      </w:r>
      <w:r>
        <w:rPr>
          <w:rFonts w:ascii="Courier New" w:hAnsi="Courier New" w:cs="Courier New"/>
          <w:sz w:val="20"/>
          <w:szCs w:val="20"/>
        </w:rPr>
        <w:t>Remover</w:t>
      </w:r>
      <w:r w:rsidRPr="00D45940">
        <w:rPr>
          <w:rFonts w:ascii="Courier New" w:hAnsi="Courier New" w:cs="Courier New"/>
          <w:sz w:val="20"/>
          <w:szCs w:val="20"/>
        </w:rPr>
        <w:t xml:space="preserve"> tabela</w:t>
      </w:r>
      <w:bookmarkEnd w:id="197"/>
    </w:p>
    <w:p w:rsidR="00113D01" w:rsidRDefault="00113D01">
      <w:r>
        <w:br w:type="page"/>
      </w:r>
    </w:p>
    <w:tbl>
      <w:tblPr>
        <w:tblW w:w="0" w:type="auto"/>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51"/>
        <w:gridCol w:w="7261"/>
      </w:tblGrid>
      <w:tr w:rsidR="00113D01" w:rsidRPr="00D96492">
        <w:tc>
          <w:tcPr>
            <w:tcW w:w="1951" w:type="dxa"/>
            <w:tcBorders>
              <w:bottom w:val="single" w:sz="18" w:space="0" w:color="4F81BD"/>
            </w:tcBorders>
          </w:tcPr>
          <w:p w:rsidR="00113D01" w:rsidRPr="00C01782" w:rsidRDefault="00113D01" w:rsidP="00C01782">
            <w:pPr>
              <w:pStyle w:val="TF-TEXTO"/>
              <w:ind w:firstLine="0"/>
              <w:rPr>
                <w:b/>
                <w:bCs/>
                <w:sz w:val="20"/>
                <w:szCs w:val="20"/>
              </w:rPr>
            </w:pPr>
            <w:r w:rsidRPr="00C01782">
              <w:rPr>
                <w:b/>
                <w:bCs/>
                <w:sz w:val="20"/>
                <w:szCs w:val="20"/>
              </w:rPr>
              <w:t>Caso de Uso</w:t>
            </w:r>
          </w:p>
        </w:tc>
        <w:tc>
          <w:tcPr>
            <w:tcW w:w="7261" w:type="dxa"/>
            <w:tcBorders>
              <w:bottom w:val="single" w:sz="18" w:space="0" w:color="4F81BD"/>
            </w:tcBorders>
          </w:tcPr>
          <w:p w:rsidR="00113D01" w:rsidRPr="00C01782" w:rsidRDefault="00113D01" w:rsidP="00C01782">
            <w:pPr>
              <w:pStyle w:val="TF-TEXTO"/>
              <w:ind w:firstLine="0"/>
              <w:rPr>
                <w:b/>
                <w:bCs/>
                <w:sz w:val="20"/>
                <w:szCs w:val="20"/>
              </w:rPr>
            </w:pPr>
            <w:r w:rsidRPr="00C01782">
              <w:rPr>
                <w:rFonts w:ascii="Courier New" w:hAnsi="Courier New" w:cs="Courier New"/>
                <w:b/>
                <w:bCs/>
                <w:sz w:val="20"/>
                <w:szCs w:val="20"/>
              </w:rPr>
              <w:t>Inserir registro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Resumo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Através de um cliente o usuário redige uma instrução SQL para inserção de um registro em uma tabela do tipo Vogal.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Ator</w:t>
            </w:r>
          </w:p>
        </w:tc>
        <w:tc>
          <w:tcPr>
            <w:tcW w:w="7261" w:type="dxa"/>
          </w:tcPr>
          <w:p w:rsidR="00113D01" w:rsidRPr="00C01782" w:rsidRDefault="00113D01" w:rsidP="00C01782">
            <w:pPr>
              <w:pStyle w:val="TF-TEXTO"/>
              <w:ind w:firstLine="0"/>
              <w:rPr>
                <w:sz w:val="20"/>
                <w:szCs w:val="20"/>
              </w:rPr>
            </w:pPr>
            <w:r w:rsidRPr="00C01782">
              <w:rPr>
                <w:sz w:val="20"/>
                <w:szCs w:val="20"/>
              </w:rPr>
              <w:t>Usuário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Pré-condição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O usuário deve estar conectado a um banco de dados MySQL existente através de qualquer cliente que permita instruções SQL.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Pós-condição</w:t>
            </w:r>
          </w:p>
        </w:tc>
        <w:tc>
          <w:tcPr>
            <w:tcW w:w="7261" w:type="dxa"/>
          </w:tcPr>
          <w:p w:rsidR="00113D01" w:rsidRPr="00C01782" w:rsidRDefault="00113D01" w:rsidP="00C01782">
            <w:pPr>
              <w:pStyle w:val="TF-TEXTO"/>
              <w:ind w:firstLine="0"/>
              <w:rPr>
                <w:sz w:val="20"/>
                <w:szCs w:val="20"/>
              </w:rPr>
            </w:pPr>
            <w:r w:rsidRPr="00C01782">
              <w:rPr>
                <w:sz w:val="20"/>
                <w:szCs w:val="20"/>
              </w:rPr>
              <w:t>Registro inserido na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Fluxo principal</w:t>
            </w:r>
          </w:p>
        </w:tc>
        <w:tc>
          <w:tcPr>
            <w:tcW w:w="7261" w:type="dxa"/>
            <w:shd w:val="clear" w:color="auto" w:fill="D3DFEE"/>
          </w:tcPr>
          <w:p w:rsidR="00113D01" w:rsidRPr="00C01782" w:rsidRDefault="00113D01" w:rsidP="00C01782">
            <w:pPr>
              <w:pStyle w:val="TF-TEXTO"/>
              <w:numPr>
                <w:ilvl w:val="0"/>
                <w:numId w:val="10"/>
                <w:numberingChange w:id="198" w:author="cc.7190" w:date="2009-06-16T11:09:00Z" w:original="%1:1:0:."/>
              </w:numPr>
              <w:rPr>
                <w:sz w:val="20"/>
                <w:szCs w:val="20"/>
              </w:rPr>
            </w:pPr>
            <w:r w:rsidRPr="00C01782">
              <w:rPr>
                <w:sz w:val="20"/>
                <w:szCs w:val="20"/>
              </w:rPr>
              <w:t xml:space="preserve">O usuário cria uma instrução </w:t>
            </w:r>
            <w:r w:rsidRPr="00C01782">
              <w:rPr>
                <w:i/>
                <w:iCs/>
                <w:sz w:val="20"/>
                <w:szCs w:val="20"/>
              </w:rPr>
              <w:t>Data Manipulation Language</w:t>
            </w:r>
            <w:r w:rsidRPr="00C01782">
              <w:rPr>
                <w:sz w:val="20"/>
                <w:szCs w:val="20"/>
              </w:rPr>
              <w:t xml:space="preserve"> (DML) </w:t>
            </w:r>
            <w:r w:rsidRPr="00C01782">
              <w:rPr>
                <w:rStyle w:val="FootnoteReference"/>
                <w:sz w:val="20"/>
                <w:szCs w:val="20"/>
              </w:rPr>
              <w:t xml:space="preserve"> </w:t>
            </w:r>
            <w:r w:rsidRPr="00C01782">
              <w:rPr>
                <w:rStyle w:val="FootnoteReference"/>
                <w:sz w:val="20"/>
                <w:szCs w:val="20"/>
              </w:rPr>
              <w:footnoteReference w:id="14"/>
            </w:r>
            <w:r w:rsidRPr="00C01782">
              <w:rPr>
                <w:sz w:val="20"/>
                <w:szCs w:val="20"/>
              </w:rPr>
              <w:t xml:space="preserve"> para inserção de um registro em uma tabela do tipo Vogal;</w:t>
            </w:r>
          </w:p>
          <w:p w:rsidR="00113D01" w:rsidRPr="00C01782" w:rsidRDefault="00113D01" w:rsidP="00C01782">
            <w:pPr>
              <w:pStyle w:val="TF-TEXTO"/>
              <w:numPr>
                <w:ilvl w:val="0"/>
                <w:numId w:val="10"/>
                <w:numberingChange w:id="199" w:author="cc.7190" w:date="2009-06-16T11:09:00Z" w:original="%1:2:0:."/>
              </w:numPr>
              <w:rPr>
                <w:sz w:val="20"/>
                <w:szCs w:val="20"/>
              </w:rPr>
            </w:pPr>
            <w:r w:rsidRPr="00C01782">
              <w:rPr>
                <w:sz w:val="20"/>
                <w:szCs w:val="20"/>
              </w:rPr>
              <w:t>O usuário comanda a execução desta instrução DML no servidor através de opção disponível no cliente;</w:t>
            </w:r>
          </w:p>
          <w:p w:rsidR="00113D01" w:rsidRPr="00C01782" w:rsidRDefault="00113D01" w:rsidP="00C01782">
            <w:pPr>
              <w:pStyle w:val="TF-TEXTO"/>
              <w:numPr>
                <w:ilvl w:val="0"/>
                <w:numId w:val="10"/>
                <w:numberingChange w:id="200" w:author="cc.7190" w:date="2009-06-16T11:09:00Z" w:original="%1:3:0:."/>
              </w:numPr>
              <w:rPr>
                <w:sz w:val="20"/>
                <w:szCs w:val="20"/>
              </w:rPr>
            </w:pPr>
            <w:r w:rsidRPr="00C01782">
              <w:rPr>
                <w:sz w:val="20"/>
                <w:szCs w:val="20"/>
              </w:rPr>
              <w:t>O sistema insere o registro na tabela.</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Exceções</w:t>
            </w:r>
          </w:p>
        </w:tc>
        <w:tc>
          <w:tcPr>
            <w:tcW w:w="7261" w:type="dxa"/>
          </w:tcPr>
          <w:p w:rsidR="00113D01" w:rsidRPr="00C01782" w:rsidRDefault="00113D01" w:rsidP="00C01782">
            <w:pPr>
              <w:pStyle w:val="TF-TEXTO"/>
              <w:keepNext/>
              <w:numPr>
                <w:ilvl w:val="0"/>
                <w:numId w:val="11"/>
                <w:numberingChange w:id="201" w:author="cc.7190" w:date="2009-06-16T11:09:00Z" w:original="%1:2:0:."/>
              </w:numPr>
              <w:rPr>
                <w:sz w:val="20"/>
                <w:szCs w:val="20"/>
              </w:rPr>
            </w:pPr>
            <w:r w:rsidRPr="00C01782">
              <w:rPr>
                <w:sz w:val="20"/>
                <w:szCs w:val="20"/>
              </w:rPr>
              <w:t>O sistema gera erro na inclusão do registro caso a tabela não exista.</w:t>
            </w:r>
          </w:p>
        </w:tc>
      </w:tr>
    </w:tbl>
    <w:p w:rsidR="00113D01" w:rsidRPr="00CE29B3" w:rsidRDefault="00113D01" w:rsidP="00C31108">
      <w:pPr>
        <w:pStyle w:val="TF-ilustraoLEGENDA"/>
      </w:pPr>
      <w:bookmarkStart w:id="202" w:name="_Ref231461607"/>
      <w:bookmarkStart w:id="203" w:name="_Toc232491094"/>
      <w:r>
        <w:t xml:space="preserve">Quadro </w:t>
      </w:r>
      <w:fldSimple w:instr=" SEQ Quadro \* ARABIC ">
        <w:r>
          <w:rPr>
            <w:noProof/>
          </w:rPr>
          <w:t>3</w:t>
        </w:r>
      </w:fldSimple>
      <w:bookmarkEnd w:id="202"/>
      <w:r>
        <w:t xml:space="preserve"> - Caso de uso </w:t>
      </w:r>
      <w:r>
        <w:rPr>
          <w:rFonts w:ascii="Courier New" w:hAnsi="Courier New" w:cs="Courier New"/>
          <w:sz w:val="20"/>
          <w:szCs w:val="20"/>
        </w:rPr>
        <w:t>Inserir registro</w:t>
      </w:r>
      <w:bookmarkEnd w:id="203"/>
    </w:p>
    <w:tbl>
      <w:tblPr>
        <w:tblW w:w="9212"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51"/>
        <w:gridCol w:w="7261"/>
      </w:tblGrid>
      <w:tr w:rsidR="00113D01" w:rsidRPr="00D96492">
        <w:tc>
          <w:tcPr>
            <w:tcW w:w="1951" w:type="dxa"/>
            <w:tcBorders>
              <w:bottom w:val="single" w:sz="18" w:space="0" w:color="4F81BD"/>
            </w:tcBorders>
          </w:tcPr>
          <w:p w:rsidR="00113D01" w:rsidRPr="00C01782" w:rsidRDefault="00113D01" w:rsidP="00C01782">
            <w:pPr>
              <w:pStyle w:val="TF-TEXTO"/>
              <w:ind w:firstLine="0"/>
              <w:rPr>
                <w:b/>
                <w:bCs/>
                <w:sz w:val="20"/>
                <w:szCs w:val="20"/>
              </w:rPr>
            </w:pPr>
            <w:r w:rsidRPr="00C01782">
              <w:rPr>
                <w:b/>
                <w:bCs/>
                <w:sz w:val="20"/>
                <w:szCs w:val="20"/>
              </w:rPr>
              <w:t>Caso de Uso</w:t>
            </w:r>
          </w:p>
        </w:tc>
        <w:tc>
          <w:tcPr>
            <w:tcW w:w="7261" w:type="dxa"/>
            <w:tcBorders>
              <w:bottom w:val="single" w:sz="18" w:space="0" w:color="4F81BD"/>
            </w:tcBorders>
          </w:tcPr>
          <w:p w:rsidR="00113D01" w:rsidRPr="00C01782" w:rsidRDefault="00113D01" w:rsidP="00C01782">
            <w:pPr>
              <w:pStyle w:val="TF-TEXTO"/>
              <w:ind w:firstLine="0"/>
              <w:rPr>
                <w:b/>
                <w:bCs/>
                <w:sz w:val="20"/>
                <w:szCs w:val="20"/>
              </w:rPr>
            </w:pPr>
            <w:r w:rsidRPr="00C01782">
              <w:rPr>
                <w:rFonts w:ascii="Courier New" w:hAnsi="Courier New" w:cs="Courier New"/>
                <w:b/>
                <w:bCs/>
                <w:sz w:val="20"/>
                <w:szCs w:val="20"/>
              </w:rPr>
              <w:t>Atualizar registro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Resumo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Através de um cliente o usuário redige uma instrução SQL para atualização de um registro em uma tabela do tipo Vogal.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Ator</w:t>
            </w:r>
          </w:p>
        </w:tc>
        <w:tc>
          <w:tcPr>
            <w:tcW w:w="7261" w:type="dxa"/>
          </w:tcPr>
          <w:p w:rsidR="00113D01" w:rsidRPr="00C01782" w:rsidRDefault="00113D01" w:rsidP="00C01782">
            <w:pPr>
              <w:pStyle w:val="TF-TEXTO"/>
              <w:ind w:firstLine="0"/>
              <w:rPr>
                <w:sz w:val="20"/>
                <w:szCs w:val="20"/>
              </w:rPr>
            </w:pPr>
            <w:r w:rsidRPr="00C01782">
              <w:rPr>
                <w:sz w:val="20"/>
                <w:szCs w:val="20"/>
              </w:rPr>
              <w:t>Usuário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Pré-condição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O usuário deve estar conectado a um banco de dados MySQL existente através de qualquer cliente que permita instruções SQL.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Pós-condição</w:t>
            </w:r>
          </w:p>
        </w:tc>
        <w:tc>
          <w:tcPr>
            <w:tcW w:w="7261" w:type="dxa"/>
          </w:tcPr>
          <w:p w:rsidR="00113D01" w:rsidRPr="00C01782" w:rsidRDefault="00113D01" w:rsidP="00C01782">
            <w:pPr>
              <w:pStyle w:val="TF-TEXTO"/>
              <w:ind w:firstLine="0"/>
              <w:rPr>
                <w:sz w:val="20"/>
                <w:szCs w:val="20"/>
              </w:rPr>
            </w:pPr>
            <w:r w:rsidRPr="00C01782">
              <w:rPr>
                <w:sz w:val="20"/>
                <w:szCs w:val="20"/>
              </w:rPr>
              <w:t>Registro atualizado na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Fluxo principal</w:t>
            </w:r>
          </w:p>
        </w:tc>
        <w:tc>
          <w:tcPr>
            <w:tcW w:w="7261" w:type="dxa"/>
            <w:shd w:val="clear" w:color="auto" w:fill="D3DFEE"/>
          </w:tcPr>
          <w:p w:rsidR="00113D01" w:rsidRPr="00C01782" w:rsidRDefault="00113D01" w:rsidP="00C01782">
            <w:pPr>
              <w:pStyle w:val="TF-TEXTO"/>
              <w:numPr>
                <w:ilvl w:val="0"/>
                <w:numId w:val="13"/>
                <w:numberingChange w:id="204" w:author="cc.7190" w:date="2009-06-16T11:09:00Z" w:original="%1:1:0:."/>
              </w:numPr>
              <w:rPr>
                <w:sz w:val="20"/>
                <w:szCs w:val="20"/>
              </w:rPr>
            </w:pPr>
            <w:r w:rsidRPr="00C01782">
              <w:rPr>
                <w:sz w:val="20"/>
                <w:szCs w:val="20"/>
              </w:rPr>
              <w:t>O usuário cria uma instrução DML para atualização de um registro em uma tabela do tipo Vogal;</w:t>
            </w:r>
          </w:p>
          <w:p w:rsidR="00113D01" w:rsidRPr="00C01782" w:rsidRDefault="00113D01" w:rsidP="00C01782">
            <w:pPr>
              <w:pStyle w:val="TF-TEXTO"/>
              <w:numPr>
                <w:ilvl w:val="0"/>
                <w:numId w:val="13"/>
                <w:numberingChange w:id="205" w:author="cc.7190" w:date="2009-06-16T11:09:00Z" w:original="%1:2:0:."/>
              </w:numPr>
              <w:rPr>
                <w:sz w:val="20"/>
                <w:szCs w:val="20"/>
              </w:rPr>
            </w:pPr>
            <w:r w:rsidRPr="00C01782">
              <w:rPr>
                <w:sz w:val="20"/>
                <w:szCs w:val="20"/>
              </w:rPr>
              <w:t>O usuário comanda a execução desta instrução DML no servidor através de opção disponível no cliente;</w:t>
            </w:r>
          </w:p>
          <w:p w:rsidR="00113D01" w:rsidRPr="00C01782" w:rsidRDefault="00113D01" w:rsidP="00C01782">
            <w:pPr>
              <w:pStyle w:val="TF-TEXTO"/>
              <w:numPr>
                <w:ilvl w:val="0"/>
                <w:numId w:val="13"/>
                <w:numberingChange w:id="206" w:author="cc.7190" w:date="2009-06-16T11:09:00Z" w:original="%1:3:0:."/>
              </w:numPr>
              <w:rPr>
                <w:sz w:val="20"/>
                <w:szCs w:val="20"/>
              </w:rPr>
            </w:pPr>
            <w:r w:rsidRPr="00C01782">
              <w:rPr>
                <w:sz w:val="20"/>
                <w:szCs w:val="20"/>
              </w:rPr>
              <w:t>O sistema exclui o registro na tabela;</w:t>
            </w:r>
          </w:p>
          <w:p w:rsidR="00113D01" w:rsidRPr="00C01782" w:rsidRDefault="00113D01" w:rsidP="00C01782">
            <w:pPr>
              <w:pStyle w:val="TF-TEXTO"/>
              <w:numPr>
                <w:ilvl w:val="0"/>
                <w:numId w:val="13"/>
                <w:numberingChange w:id="207" w:author="cc.7190" w:date="2009-06-16T11:09:00Z" w:original="%1:4:0:."/>
              </w:numPr>
              <w:rPr>
                <w:sz w:val="20"/>
                <w:szCs w:val="20"/>
              </w:rPr>
            </w:pPr>
            <w:r w:rsidRPr="00C01782">
              <w:rPr>
                <w:sz w:val="20"/>
                <w:szCs w:val="20"/>
              </w:rPr>
              <w:t>O sistema insere o registro na tabela.</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Fluxo alternativo</w:t>
            </w:r>
          </w:p>
        </w:tc>
        <w:tc>
          <w:tcPr>
            <w:tcW w:w="7261" w:type="dxa"/>
          </w:tcPr>
          <w:p w:rsidR="00113D01" w:rsidRPr="00C01782" w:rsidRDefault="00113D01" w:rsidP="00C01782">
            <w:pPr>
              <w:pStyle w:val="TF-TEXTO"/>
              <w:keepNext/>
              <w:ind w:firstLine="0"/>
              <w:rPr>
                <w:sz w:val="20"/>
                <w:szCs w:val="20"/>
              </w:rPr>
            </w:pPr>
            <w:r w:rsidRPr="00C01782">
              <w:rPr>
                <w:sz w:val="20"/>
                <w:szCs w:val="20"/>
              </w:rPr>
              <w:t>A partir do item 2 do fluxo principal:</w:t>
            </w:r>
          </w:p>
          <w:p w:rsidR="00113D01" w:rsidRPr="00C01782" w:rsidRDefault="00113D01" w:rsidP="00C01782">
            <w:pPr>
              <w:pStyle w:val="TF-TEXTO"/>
              <w:numPr>
                <w:ilvl w:val="1"/>
                <w:numId w:val="15"/>
                <w:numberingChange w:id="208" w:author="cc.7190" w:date="2009-06-16T11:09:00Z" w:original="%1:2:0:.%2:1:0:."/>
              </w:numPr>
              <w:rPr>
                <w:sz w:val="20"/>
                <w:szCs w:val="20"/>
              </w:rPr>
            </w:pPr>
            <w:r w:rsidRPr="00C01782">
              <w:rPr>
                <w:sz w:val="20"/>
                <w:szCs w:val="20"/>
              </w:rPr>
              <w:t>O sistema não consegue localizar o registro de acordo com a instrução recebida;</w:t>
            </w:r>
          </w:p>
          <w:p w:rsidR="00113D01" w:rsidRPr="00C01782" w:rsidRDefault="00113D01" w:rsidP="00C01782">
            <w:pPr>
              <w:pStyle w:val="TF-TEXTO"/>
              <w:numPr>
                <w:ilvl w:val="1"/>
                <w:numId w:val="15"/>
                <w:numberingChange w:id="209" w:author="cc.7190" w:date="2009-06-16T11:09:00Z" w:original="%1:2:0:.%2:2:0:."/>
              </w:numPr>
              <w:rPr>
                <w:sz w:val="20"/>
                <w:szCs w:val="20"/>
              </w:rPr>
            </w:pPr>
            <w:r w:rsidRPr="00C01782">
              <w:rPr>
                <w:sz w:val="20"/>
                <w:szCs w:val="20"/>
              </w:rPr>
              <w:t>O sistema não exclui nem insere o registro na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Exceções</w:t>
            </w:r>
          </w:p>
        </w:tc>
        <w:tc>
          <w:tcPr>
            <w:tcW w:w="7261" w:type="dxa"/>
            <w:shd w:val="clear" w:color="auto" w:fill="D3DFEE"/>
          </w:tcPr>
          <w:p w:rsidR="00113D01" w:rsidRPr="00C01782" w:rsidRDefault="00113D01" w:rsidP="00C01782">
            <w:pPr>
              <w:pStyle w:val="TF-TEXTO"/>
              <w:keepNext/>
              <w:numPr>
                <w:ilvl w:val="0"/>
                <w:numId w:val="12"/>
                <w:numberingChange w:id="210" w:author="cc.7190" w:date="2009-06-16T11:09:00Z" w:original="%1:2:0:."/>
              </w:numPr>
              <w:rPr>
                <w:sz w:val="20"/>
                <w:szCs w:val="20"/>
              </w:rPr>
            </w:pPr>
            <w:r w:rsidRPr="00C01782">
              <w:rPr>
                <w:sz w:val="20"/>
                <w:szCs w:val="20"/>
              </w:rPr>
              <w:t>O sistema gera erro na atualização do registro caso a tabela não exista.</w:t>
            </w:r>
          </w:p>
        </w:tc>
      </w:tr>
    </w:tbl>
    <w:p w:rsidR="00113D01" w:rsidRPr="00CE29B3" w:rsidRDefault="00113D01" w:rsidP="00C31108">
      <w:pPr>
        <w:pStyle w:val="TF-ilustraoLEGENDA"/>
      </w:pPr>
      <w:bookmarkStart w:id="211" w:name="_Ref231461614"/>
      <w:bookmarkStart w:id="212" w:name="_Toc232491095"/>
      <w:r>
        <w:t xml:space="preserve">Quadro </w:t>
      </w:r>
      <w:fldSimple w:instr=" SEQ Quadro \* ARABIC ">
        <w:r>
          <w:rPr>
            <w:noProof/>
          </w:rPr>
          <w:t>4</w:t>
        </w:r>
      </w:fldSimple>
      <w:bookmarkEnd w:id="211"/>
      <w:r>
        <w:t xml:space="preserve"> - Caso de uso </w:t>
      </w:r>
      <w:r>
        <w:rPr>
          <w:rFonts w:ascii="Courier New" w:hAnsi="Courier New" w:cs="Courier New"/>
          <w:sz w:val="20"/>
          <w:szCs w:val="20"/>
        </w:rPr>
        <w:t>Atualizar registro</w:t>
      </w:r>
      <w:bookmarkEnd w:id="212"/>
    </w:p>
    <w:p w:rsidR="00113D01" w:rsidRDefault="00113D01">
      <w:r>
        <w:br w:type="page"/>
      </w:r>
    </w:p>
    <w:tbl>
      <w:tblPr>
        <w:tblW w:w="9212"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51"/>
        <w:gridCol w:w="7261"/>
      </w:tblGrid>
      <w:tr w:rsidR="00113D01" w:rsidRPr="00D96492">
        <w:tc>
          <w:tcPr>
            <w:tcW w:w="1951" w:type="dxa"/>
            <w:tcBorders>
              <w:bottom w:val="single" w:sz="18" w:space="0" w:color="4F81BD"/>
            </w:tcBorders>
          </w:tcPr>
          <w:p w:rsidR="00113D01" w:rsidRPr="00C01782" w:rsidRDefault="00113D01" w:rsidP="00C01782">
            <w:pPr>
              <w:pStyle w:val="TF-TEXTO"/>
              <w:ind w:firstLine="0"/>
              <w:rPr>
                <w:b/>
                <w:bCs/>
                <w:sz w:val="20"/>
                <w:szCs w:val="20"/>
              </w:rPr>
            </w:pPr>
            <w:r w:rsidRPr="00C01782">
              <w:rPr>
                <w:b/>
                <w:bCs/>
                <w:sz w:val="20"/>
                <w:szCs w:val="20"/>
              </w:rPr>
              <w:t>Caso de Uso</w:t>
            </w:r>
          </w:p>
        </w:tc>
        <w:tc>
          <w:tcPr>
            <w:tcW w:w="7261" w:type="dxa"/>
            <w:tcBorders>
              <w:bottom w:val="single" w:sz="18" w:space="0" w:color="4F81BD"/>
            </w:tcBorders>
          </w:tcPr>
          <w:p w:rsidR="00113D01" w:rsidRPr="00C01782" w:rsidRDefault="00113D01" w:rsidP="00C01782">
            <w:pPr>
              <w:pStyle w:val="TF-TEXTO"/>
              <w:ind w:firstLine="0"/>
              <w:rPr>
                <w:b/>
                <w:bCs/>
                <w:sz w:val="20"/>
                <w:szCs w:val="20"/>
              </w:rPr>
            </w:pPr>
            <w:r w:rsidRPr="00C01782">
              <w:rPr>
                <w:rFonts w:ascii="Courier New" w:hAnsi="Courier New" w:cs="Courier New"/>
                <w:b/>
                <w:bCs/>
                <w:sz w:val="20"/>
                <w:szCs w:val="20"/>
              </w:rPr>
              <w:t>Remover registro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Resumo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Através de um cliente o usuário redige uma instrução SQL para remoção de um registro em uma tabela do tipo Vogal.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Ator</w:t>
            </w:r>
          </w:p>
        </w:tc>
        <w:tc>
          <w:tcPr>
            <w:tcW w:w="7261" w:type="dxa"/>
          </w:tcPr>
          <w:p w:rsidR="00113D01" w:rsidRPr="00C01782" w:rsidRDefault="00113D01" w:rsidP="00C01782">
            <w:pPr>
              <w:pStyle w:val="TF-TEXTO"/>
              <w:ind w:firstLine="0"/>
              <w:rPr>
                <w:sz w:val="20"/>
                <w:szCs w:val="20"/>
              </w:rPr>
            </w:pPr>
            <w:r w:rsidRPr="00C01782">
              <w:rPr>
                <w:sz w:val="20"/>
                <w:szCs w:val="20"/>
              </w:rPr>
              <w:t>Usuário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Pré-condição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O usuário deve estar conectado a um banco de dados MySQL existente através de qualquer cliente que permita instruções SQL.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Pós-condição</w:t>
            </w:r>
          </w:p>
        </w:tc>
        <w:tc>
          <w:tcPr>
            <w:tcW w:w="7261" w:type="dxa"/>
          </w:tcPr>
          <w:p w:rsidR="00113D01" w:rsidRPr="00C01782" w:rsidRDefault="00113D01" w:rsidP="00C01782">
            <w:pPr>
              <w:pStyle w:val="TF-TEXTO"/>
              <w:ind w:firstLine="0"/>
              <w:rPr>
                <w:sz w:val="20"/>
                <w:szCs w:val="20"/>
              </w:rPr>
            </w:pPr>
            <w:r w:rsidRPr="00C01782">
              <w:rPr>
                <w:sz w:val="20"/>
                <w:szCs w:val="20"/>
              </w:rPr>
              <w:t>Registro removido na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Fluxo principal</w:t>
            </w:r>
          </w:p>
        </w:tc>
        <w:tc>
          <w:tcPr>
            <w:tcW w:w="7261" w:type="dxa"/>
            <w:shd w:val="clear" w:color="auto" w:fill="D3DFEE"/>
          </w:tcPr>
          <w:p w:rsidR="00113D01" w:rsidRPr="00C01782" w:rsidRDefault="00113D01" w:rsidP="00C01782">
            <w:pPr>
              <w:pStyle w:val="TF-TEXTO"/>
              <w:numPr>
                <w:ilvl w:val="0"/>
                <w:numId w:val="14"/>
                <w:numberingChange w:id="213" w:author="cc.7190" w:date="2009-06-16T11:09:00Z" w:original="%1:1:0:."/>
              </w:numPr>
              <w:rPr>
                <w:sz w:val="20"/>
                <w:szCs w:val="20"/>
              </w:rPr>
            </w:pPr>
            <w:r w:rsidRPr="00C01782">
              <w:rPr>
                <w:sz w:val="20"/>
                <w:szCs w:val="20"/>
              </w:rPr>
              <w:t>O usuário cria uma instrução DML para remoção de um registro em uma tabela do tipo Vogal;</w:t>
            </w:r>
          </w:p>
          <w:p w:rsidR="00113D01" w:rsidRPr="00C01782" w:rsidRDefault="00113D01" w:rsidP="00C01782">
            <w:pPr>
              <w:pStyle w:val="TF-TEXTO"/>
              <w:numPr>
                <w:ilvl w:val="0"/>
                <w:numId w:val="14"/>
                <w:numberingChange w:id="214" w:author="cc.7190" w:date="2009-06-16T11:09:00Z" w:original="%1:2:0:."/>
              </w:numPr>
              <w:rPr>
                <w:sz w:val="20"/>
                <w:szCs w:val="20"/>
              </w:rPr>
            </w:pPr>
            <w:r w:rsidRPr="00C01782">
              <w:rPr>
                <w:sz w:val="20"/>
                <w:szCs w:val="20"/>
              </w:rPr>
              <w:t>O usuário comanda a execução desta instrução DML no servidor através de opção disponível no cliente;</w:t>
            </w:r>
          </w:p>
          <w:p w:rsidR="00113D01" w:rsidRPr="00C01782" w:rsidRDefault="00113D01" w:rsidP="00C01782">
            <w:pPr>
              <w:pStyle w:val="TF-TEXTO"/>
              <w:numPr>
                <w:ilvl w:val="0"/>
                <w:numId w:val="14"/>
                <w:numberingChange w:id="215" w:author="cc.7190" w:date="2009-06-16T11:09:00Z" w:original="%1:3:0:."/>
              </w:numPr>
              <w:rPr>
                <w:sz w:val="20"/>
                <w:szCs w:val="20"/>
              </w:rPr>
            </w:pPr>
            <w:r w:rsidRPr="00C01782">
              <w:rPr>
                <w:sz w:val="20"/>
                <w:szCs w:val="20"/>
              </w:rPr>
              <w:t>O sistema localiza o registro de acordo com a instrução recebida;</w:t>
            </w:r>
          </w:p>
          <w:p w:rsidR="00113D01" w:rsidRPr="00C01782" w:rsidRDefault="00113D01" w:rsidP="00C01782">
            <w:pPr>
              <w:pStyle w:val="TF-TEXTO"/>
              <w:numPr>
                <w:ilvl w:val="0"/>
                <w:numId w:val="14"/>
                <w:numberingChange w:id="216" w:author="cc.7190" w:date="2009-06-16T11:09:00Z" w:original="%1:4:0:."/>
              </w:numPr>
              <w:rPr>
                <w:sz w:val="20"/>
                <w:szCs w:val="20"/>
              </w:rPr>
            </w:pPr>
            <w:r w:rsidRPr="00C01782">
              <w:rPr>
                <w:sz w:val="20"/>
                <w:szCs w:val="20"/>
              </w:rPr>
              <w:t>O sistema remove o registro da tabela.</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Fluxo alternativo</w:t>
            </w:r>
          </w:p>
        </w:tc>
        <w:tc>
          <w:tcPr>
            <w:tcW w:w="7261" w:type="dxa"/>
          </w:tcPr>
          <w:p w:rsidR="00113D01" w:rsidRPr="00C01782" w:rsidRDefault="00113D01" w:rsidP="00C01782">
            <w:pPr>
              <w:pStyle w:val="TF-TEXTO"/>
              <w:keepNext/>
              <w:ind w:firstLine="0"/>
              <w:rPr>
                <w:sz w:val="20"/>
                <w:szCs w:val="20"/>
              </w:rPr>
            </w:pPr>
            <w:r w:rsidRPr="00C01782">
              <w:rPr>
                <w:sz w:val="20"/>
                <w:szCs w:val="20"/>
              </w:rPr>
              <w:t>A partir do item 2 do fluxo principal:</w:t>
            </w:r>
          </w:p>
          <w:p w:rsidR="00113D01" w:rsidRPr="00C01782" w:rsidRDefault="00113D01" w:rsidP="00C01782">
            <w:pPr>
              <w:pStyle w:val="TF-TEXTO"/>
              <w:numPr>
                <w:ilvl w:val="1"/>
                <w:numId w:val="18"/>
                <w:numberingChange w:id="217" w:author="cc.7190" w:date="2009-06-16T11:09:00Z" w:original="%1:2:0:.%2:1:0:."/>
              </w:numPr>
              <w:rPr>
                <w:sz w:val="20"/>
                <w:szCs w:val="20"/>
              </w:rPr>
            </w:pPr>
            <w:r w:rsidRPr="00C01782">
              <w:rPr>
                <w:sz w:val="20"/>
                <w:szCs w:val="20"/>
              </w:rPr>
              <w:t>O sistema não consegue localizar o registro de acordo com a instrução recebida;</w:t>
            </w:r>
          </w:p>
          <w:p w:rsidR="00113D01" w:rsidRPr="00C01782" w:rsidRDefault="00113D01" w:rsidP="00C01782">
            <w:pPr>
              <w:pStyle w:val="TF-TEXTO"/>
              <w:numPr>
                <w:ilvl w:val="1"/>
                <w:numId w:val="18"/>
                <w:numberingChange w:id="218" w:author="cc.7190" w:date="2009-06-16T11:09:00Z" w:original="%1:2:0:.%2:2:0:."/>
              </w:numPr>
              <w:rPr>
                <w:sz w:val="20"/>
                <w:szCs w:val="20"/>
              </w:rPr>
            </w:pPr>
            <w:r w:rsidRPr="00C01782">
              <w:rPr>
                <w:sz w:val="20"/>
                <w:szCs w:val="20"/>
              </w:rPr>
              <w:t>O sistema não remove o registro na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Exceções</w:t>
            </w:r>
          </w:p>
        </w:tc>
        <w:tc>
          <w:tcPr>
            <w:tcW w:w="7261" w:type="dxa"/>
            <w:shd w:val="clear" w:color="auto" w:fill="D3DFEE"/>
          </w:tcPr>
          <w:p w:rsidR="00113D01" w:rsidRPr="00C01782" w:rsidRDefault="00113D01" w:rsidP="00C01782">
            <w:pPr>
              <w:pStyle w:val="TF-TEXTO"/>
              <w:keepNext/>
              <w:numPr>
                <w:ilvl w:val="0"/>
                <w:numId w:val="16"/>
                <w:numberingChange w:id="219" w:author="cc.7190" w:date="2009-06-16T11:09:00Z" w:original="%1:2:0:."/>
              </w:numPr>
              <w:rPr>
                <w:sz w:val="20"/>
                <w:szCs w:val="20"/>
              </w:rPr>
            </w:pPr>
            <w:r w:rsidRPr="00C01782">
              <w:rPr>
                <w:sz w:val="20"/>
                <w:szCs w:val="20"/>
              </w:rPr>
              <w:t>O sistema gera erro na remoção do registro caso a tabela não exista.</w:t>
            </w:r>
          </w:p>
        </w:tc>
      </w:tr>
    </w:tbl>
    <w:p w:rsidR="00113D01" w:rsidRDefault="00113D01" w:rsidP="00C31108">
      <w:pPr>
        <w:pStyle w:val="TF-ilustraoLEGENDA"/>
        <w:rPr>
          <w:rFonts w:ascii="Courier New" w:hAnsi="Courier New" w:cs="Courier New"/>
          <w:sz w:val="20"/>
          <w:szCs w:val="20"/>
        </w:rPr>
      </w:pPr>
      <w:bookmarkStart w:id="220" w:name="_Ref231461617"/>
      <w:bookmarkStart w:id="221" w:name="_Toc232491096"/>
      <w:r>
        <w:t xml:space="preserve">Quadro </w:t>
      </w:r>
      <w:fldSimple w:instr=" SEQ Quadro \* ARABIC ">
        <w:r>
          <w:rPr>
            <w:noProof/>
          </w:rPr>
          <w:t>5</w:t>
        </w:r>
      </w:fldSimple>
      <w:bookmarkEnd w:id="220"/>
      <w:r>
        <w:t xml:space="preserve"> - Caso de uso </w:t>
      </w:r>
      <w:r>
        <w:rPr>
          <w:rFonts w:ascii="Courier New" w:hAnsi="Courier New" w:cs="Courier New"/>
          <w:sz w:val="20"/>
          <w:szCs w:val="20"/>
        </w:rPr>
        <w:t>Remover registro</w:t>
      </w:r>
      <w:bookmarkEnd w:id="221"/>
    </w:p>
    <w:tbl>
      <w:tblPr>
        <w:tblW w:w="9212"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951"/>
        <w:gridCol w:w="7261"/>
      </w:tblGrid>
      <w:tr w:rsidR="00113D01" w:rsidRPr="00D96492">
        <w:tc>
          <w:tcPr>
            <w:tcW w:w="1951" w:type="dxa"/>
            <w:tcBorders>
              <w:bottom w:val="single" w:sz="18" w:space="0" w:color="4F81BD"/>
            </w:tcBorders>
          </w:tcPr>
          <w:p w:rsidR="00113D01" w:rsidRPr="00C01782" w:rsidRDefault="00113D01" w:rsidP="00C01782">
            <w:pPr>
              <w:pStyle w:val="TF-TEXTO"/>
              <w:ind w:firstLine="0"/>
              <w:rPr>
                <w:b/>
                <w:bCs/>
                <w:sz w:val="20"/>
                <w:szCs w:val="20"/>
              </w:rPr>
            </w:pPr>
            <w:r w:rsidRPr="00C01782">
              <w:rPr>
                <w:b/>
                <w:bCs/>
                <w:sz w:val="20"/>
                <w:szCs w:val="20"/>
              </w:rPr>
              <w:t>Caso de Uso</w:t>
            </w:r>
          </w:p>
        </w:tc>
        <w:tc>
          <w:tcPr>
            <w:tcW w:w="7261" w:type="dxa"/>
            <w:tcBorders>
              <w:bottom w:val="single" w:sz="18" w:space="0" w:color="4F81BD"/>
            </w:tcBorders>
          </w:tcPr>
          <w:p w:rsidR="00113D01" w:rsidRPr="00C01782" w:rsidRDefault="00113D01" w:rsidP="00C01782">
            <w:pPr>
              <w:pStyle w:val="TF-TEXTO"/>
              <w:ind w:firstLine="0"/>
              <w:rPr>
                <w:b/>
                <w:bCs/>
                <w:sz w:val="20"/>
                <w:szCs w:val="20"/>
              </w:rPr>
            </w:pPr>
            <w:r w:rsidRPr="00C01782">
              <w:rPr>
                <w:rFonts w:ascii="Courier New" w:hAnsi="Courier New" w:cs="Courier New"/>
                <w:b/>
                <w:bCs/>
                <w:sz w:val="20"/>
                <w:szCs w:val="20"/>
              </w:rPr>
              <w:t>Selecionar registro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Resumo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Através de um cliente o usuário redige uma instrução SQL para seleção de um registro em uma tabela do tipo Vogal.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Ator</w:t>
            </w:r>
          </w:p>
        </w:tc>
        <w:tc>
          <w:tcPr>
            <w:tcW w:w="7261" w:type="dxa"/>
          </w:tcPr>
          <w:p w:rsidR="00113D01" w:rsidRPr="00C01782" w:rsidRDefault="00113D01" w:rsidP="00C01782">
            <w:pPr>
              <w:pStyle w:val="TF-TEXTO"/>
              <w:ind w:firstLine="0"/>
              <w:rPr>
                <w:sz w:val="20"/>
                <w:szCs w:val="20"/>
              </w:rPr>
            </w:pPr>
            <w:r w:rsidRPr="00C01782">
              <w:rPr>
                <w:sz w:val="20"/>
                <w:szCs w:val="20"/>
              </w:rPr>
              <w:t>Usuário</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Pré-condição</w:t>
            </w:r>
          </w:p>
        </w:tc>
        <w:tc>
          <w:tcPr>
            <w:tcW w:w="7261" w:type="dxa"/>
            <w:shd w:val="clear" w:color="auto" w:fill="D3DFEE"/>
          </w:tcPr>
          <w:p w:rsidR="00113D01" w:rsidRPr="00C01782" w:rsidRDefault="00113D01" w:rsidP="00C01782">
            <w:pPr>
              <w:pStyle w:val="TF-TEXTO"/>
              <w:ind w:firstLine="0"/>
              <w:rPr>
                <w:sz w:val="20"/>
                <w:szCs w:val="20"/>
              </w:rPr>
            </w:pPr>
            <w:r w:rsidRPr="00C01782">
              <w:rPr>
                <w:sz w:val="20"/>
                <w:szCs w:val="20"/>
              </w:rPr>
              <w:t>O usuário deve estar conectado a um banco de dados MySQL existente através de qualquer cliente que permita instruções SQL.</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Pós-condição</w:t>
            </w:r>
          </w:p>
        </w:tc>
        <w:tc>
          <w:tcPr>
            <w:tcW w:w="7261" w:type="dxa"/>
          </w:tcPr>
          <w:p w:rsidR="00113D01" w:rsidRPr="00C01782" w:rsidRDefault="00113D01" w:rsidP="00C01782">
            <w:pPr>
              <w:pStyle w:val="TF-TEXTO"/>
              <w:ind w:firstLine="0"/>
              <w:rPr>
                <w:sz w:val="20"/>
                <w:szCs w:val="20"/>
              </w:rPr>
            </w:pPr>
            <w:r w:rsidRPr="00C01782">
              <w:rPr>
                <w:sz w:val="20"/>
                <w:szCs w:val="20"/>
              </w:rPr>
              <w:t>Registro removido na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Fluxo principal</w:t>
            </w:r>
          </w:p>
        </w:tc>
        <w:tc>
          <w:tcPr>
            <w:tcW w:w="7261" w:type="dxa"/>
            <w:shd w:val="clear" w:color="auto" w:fill="D3DFEE"/>
          </w:tcPr>
          <w:p w:rsidR="00113D01" w:rsidRPr="00C01782" w:rsidRDefault="00113D01" w:rsidP="00C01782">
            <w:pPr>
              <w:pStyle w:val="TF-TEXTO"/>
              <w:numPr>
                <w:ilvl w:val="0"/>
                <w:numId w:val="39"/>
                <w:numberingChange w:id="222" w:author="cc.7190" w:date="2009-06-16T11:09:00Z" w:original="%1:1:0:."/>
              </w:numPr>
              <w:rPr>
                <w:sz w:val="20"/>
                <w:szCs w:val="20"/>
              </w:rPr>
            </w:pPr>
            <w:r w:rsidRPr="00C01782">
              <w:rPr>
                <w:sz w:val="20"/>
                <w:szCs w:val="20"/>
              </w:rPr>
              <w:t>O usuário cria uma instrução DML para remoção de um registro em uma tabela do tipo Vogal;</w:t>
            </w:r>
          </w:p>
          <w:p w:rsidR="00113D01" w:rsidRPr="00C01782" w:rsidRDefault="00113D01" w:rsidP="00C01782">
            <w:pPr>
              <w:pStyle w:val="TF-TEXTO"/>
              <w:numPr>
                <w:ilvl w:val="0"/>
                <w:numId w:val="39"/>
                <w:numberingChange w:id="223" w:author="cc.7190" w:date="2009-06-16T11:09:00Z" w:original="%1:2:0:."/>
              </w:numPr>
              <w:rPr>
                <w:sz w:val="20"/>
                <w:szCs w:val="20"/>
              </w:rPr>
            </w:pPr>
            <w:r w:rsidRPr="00C01782">
              <w:rPr>
                <w:sz w:val="20"/>
                <w:szCs w:val="20"/>
              </w:rPr>
              <w:t>O usuário comanda a execução desta instrução DML no servidor através de opção disponível no cliente;</w:t>
            </w:r>
          </w:p>
          <w:p w:rsidR="00113D01" w:rsidRPr="00C01782" w:rsidRDefault="00113D01" w:rsidP="00C01782">
            <w:pPr>
              <w:pStyle w:val="TF-TEXTO"/>
              <w:numPr>
                <w:ilvl w:val="0"/>
                <w:numId w:val="39"/>
                <w:numberingChange w:id="224" w:author="cc.7190" w:date="2009-06-16T11:09:00Z" w:original="%1:3:0:."/>
              </w:numPr>
              <w:rPr>
                <w:sz w:val="20"/>
                <w:szCs w:val="20"/>
              </w:rPr>
            </w:pPr>
            <w:r w:rsidRPr="00C01782">
              <w:rPr>
                <w:sz w:val="20"/>
                <w:szCs w:val="20"/>
              </w:rPr>
              <w:t>O sistema localiza o registro de acordo com a instrução recebida;</w:t>
            </w:r>
          </w:p>
          <w:p w:rsidR="00113D01" w:rsidRPr="00C01782" w:rsidRDefault="00113D01" w:rsidP="00C01782">
            <w:pPr>
              <w:pStyle w:val="TF-TEXTO"/>
              <w:numPr>
                <w:ilvl w:val="0"/>
                <w:numId w:val="39"/>
                <w:numberingChange w:id="225" w:author="cc.7190" w:date="2009-06-16T11:09:00Z" w:original="%1:4:0:."/>
              </w:numPr>
              <w:rPr>
                <w:sz w:val="20"/>
                <w:szCs w:val="20"/>
              </w:rPr>
            </w:pPr>
            <w:r w:rsidRPr="00C01782">
              <w:rPr>
                <w:sz w:val="20"/>
                <w:szCs w:val="20"/>
              </w:rPr>
              <w:t>O sistema remove o registro da tabela.</w:t>
            </w:r>
          </w:p>
        </w:tc>
      </w:tr>
      <w:tr w:rsidR="00113D01" w:rsidRPr="00D96492">
        <w:tc>
          <w:tcPr>
            <w:tcW w:w="1951" w:type="dxa"/>
          </w:tcPr>
          <w:p w:rsidR="00113D01" w:rsidRPr="00C01782" w:rsidRDefault="00113D01" w:rsidP="00C01782">
            <w:pPr>
              <w:pStyle w:val="TF-TEXTO"/>
              <w:ind w:firstLine="0"/>
              <w:rPr>
                <w:b/>
                <w:bCs/>
                <w:sz w:val="20"/>
                <w:szCs w:val="20"/>
              </w:rPr>
            </w:pPr>
            <w:r w:rsidRPr="00C01782">
              <w:rPr>
                <w:b/>
                <w:bCs/>
                <w:sz w:val="20"/>
                <w:szCs w:val="20"/>
              </w:rPr>
              <w:t>Fluxo alternativo</w:t>
            </w:r>
          </w:p>
        </w:tc>
        <w:tc>
          <w:tcPr>
            <w:tcW w:w="7261" w:type="dxa"/>
          </w:tcPr>
          <w:p w:rsidR="00113D01" w:rsidRPr="00C01782" w:rsidRDefault="00113D01" w:rsidP="00C01782">
            <w:pPr>
              <w:pStyle w:val="TF-TEXTO"/>
              <w:keepNext/>
              <w:ind w:firstLine="0"/>
              <w:rPr>
                <w:sz w:val="20"/>
                <w:szCs w:val="20"/>
              </w:rPr>
            </w:pPr>
            <w:r w:rsidRPr="00C01782">
              <w:rPr>
                <w:sz w:val="20"/>
                <w:szCs w:val="20"/>
              </w:rPr>
              <w:t>A partir do item 2 do fluxo principal:</w:t>
            </w:r>
          </w:p>
          <w:p w:rsidR="00113D01" w:rsidRPr="00C01782" w:rsidRDefault="00113D01" w:rsidP="00C01782">
            <w:pPr>
              <w:pStyle w:val="TF-TEXTO"/>
              <w:numPr>
                <w:ilvl w:val="1"/>
                <w:numId w:val="40"/>
                <w:numberingChange w:id="226" w:author="cc.7190" w:date="2009-06-16T11:09:00Z" w:original="%1:2:0:.%2:1:0:."/>
              </w:numPr>
              <w:rPr>
                <w:sz w:val="20"/>
                <w:szCs w:val="20"/>
              </w:rPr>
            </w:pPr>
            <w:r w:rsidRPr="00C01782">
              <w:rPr>
                <w:sz w:val="20"/>
                <w:szCs w:val="20"/>
              </w:rPr>
              <w:t>O sistema não consegue localizar o registro de acordo com a instrução recebida;</w:t>
            </w:r>
          </w:p>
          <w:p w:rsidR="00113D01" w:rsidRPr="00C01782" w:rsidRDefault="00113D01" w:rsidP="00C01782">
            <w:pPr>
              <w:pStyle w:val="TF-TEXTO"/>
              <w:numPr>
                <w:ilvl w:val="1"/>
                <w:numId w:val="40"/>
                <w:numberingChange w:id="227" w:author="cc.7190" w:date="2009-06-16T11:09:00Z" w:original="%1:2:0:.%2:2:0:."/>
              </w:numPr>
              <w:rPr>
                <w:sz w:val="20"/>
                <w:szCs w:val="20"/>
              </w:rPr>
            </w:pPr>
            <w:r w:rsidRPr="00C01782">
              <w:rPr>
                <w:sz w:val="20"/>
                <w:szCs w:val="20"/>
              </w:rPr>
              <w:t>O sistema não remove o registro na tabela.</w:t>
            </w:r>
          </w:p>
        </w:tc>
      </w:tr>
      <w:tr w:rsidR="00113D01" w:rsidRPr="00D96492">
        <w:tc>
          <w:tcPr>
            <w:tcW w:w="1951" w:type="dxa"/>
            <w:shd w:val="clear" w:color="auto" w:fill="D3DFEE"/>
          </w:tcPr>
          <w:p w:rsidR="00113D01" w:rsidRPr="00C01782" w:rsidRDefault="00113D01" w:rsidP="00C01782">
            <w:pPr>
              <w:pStyle w:val="TF-TEXTO"/>
              <w:ind w:firstLine="0"/>
              <w:rPr>
                <w:b/>
                <w:bCs/>
                <w:sz w:val="20"/>
                <w:szCs w:val="20"/>
              </w:rPr>
            </w:pPr>
            <w:r w:rsidRPr="00C01782">
              <w:rPr>
                <w:b/>
                <w:bCs/>
                <w:sz w:val="20"/>
                <w:szCs w:val="20"/>
              </w:rPr>
              <w:t>Exceções</w:t>
            </w:r>
          </w:p>
        </w:tc>
        <w:tc>
          <w:tcPr>
            <w:tcW w:w="7261" w:type="dxa"/>
            <w:shd w:val="clear" w:color="auto" w:fill="D3DFEE"/>
          </w:tcPr>
          <w:p w:rsidR="00113D01" w:rsidRPr="00C01782" w:rsidRDefault="00113D01" w:rsidP="00C01782">
            <w:pPr>
              <w:pStyle w:val="TF-TEXTO"/>
              <w:keepNext/>
              <w:numPr>
                <w:ilvl w:val="0"/>
                <w:numId w:val="16"/>
                <w:numberingChange w:id="228" w:author="cc.7190" w:date="2009-06-16T11:09:00Z" w:original="%1:3:0:."/>
              </w:numPr>
              <w:rPr>
                <w:sz w:val="20"/>
                <w:szCs w:val="20"/>
              </w:rPr>
            </w:pPr>
            <w:r w:rsidRPr="00C01782">
              <w:rPr>
                <w:sz w:val="20"/>
                <w:szCs w:val="20"/>
              </w:rPr>
              <w:t>O sistema gera erro na remoção do registro caso a tabela não exista.</w:t>
            </w:r>
          </w:p>
        </w:tc>
      </w:tr>
    </w:tbl>
    <w:p w:rsidR="00113D01" w:rsidRDefault="00113D01" w:rsidP="00C31108">
      <w:pPr>
        <w:pStyle w:val="TF-ilustraoLEGENDA"/>
        <w:rPr>
          <w:rFonts w:ascii="Courier New" w:hAnsi="Courier New" w:cs="Courier New"/>
          <w:sz w:val="20"/>
          <w:szCs w:val="20"/>
        </w:rPr>
      </w:pPr>
      <w:bookmarkStart w:id="229" w:name="_Ref231461623"/>
      <w:bookmarkStart w:id="230" w:name="_Toc232491097"/>
      <w:r>
        <w:t xml:space="preserve">Quadro </w:t>
      </w:r>
      <w:fldSimple w:instr=" SEQ Quadro \* ARABIC ">
        <w:r>
          <w:rPr>
            <w:noProof/>
          </w:rPr>
          <w:t>6</w:t>
        </w:r>
      </w:fldSimple>
      <w:bookmarkEnd w:id="229"/>
      <w:r>
        <w:t xml:space="preserve"> - Caso de uso </w:t>
      </w:r>
      <w:r>
        <w:rPr>
          <w:rFonts w:ascii="Courier New" w:hAnsi="Courier New" w:cs="Courier New"/>
          <w:sz w:val="20"/>
          <w:szCs w:val="20"/>
        </w:rPr>
        <w:t>Selecionar registro</w:t>
      </w:r>
      <w:bookmarkEnd w:id="230"/>
    </w:p>
    <w:p w:rsidR="00113D01" w:rsidRPr="0041179D" w:rsidRDefault="00113D01" w:rsidP="00652F47">
      <w:pPr>
        <w:pStyle w:val="Heading3"/>
        <w:numPr>
          <w:numberingChange w:id="231" w:author="cc.7190" w:date="2009-06-16T11:09:00Z" w:original="%1:3:0:.%2:2:0:.%3:2:0:"/>
        </w:numPr>
      </w:pPr>
      <w:bookmarkStart w:id="232" w:name="_Toc232491167"/>
      <w:r w:rsidRPr="0041179D">
        <w:t>Diagrama de classes</w:t>
      </w:r>
      <w:bookmarkEnd w:id="232"/>
    </w:p>
    <w:p w:rsidR="00113D01" w:rsidRDefault="00113D01" w:rsidP="00C55E55">
      <w:pPr>
        <w:pStyle w:val="TF-TEXTO"/>
      </w:pPr>
      <w:r>
        <w:t xml:space="preserve">A </w:t>
      </w:r>
      <w:r>
        <w:fldChar w:fldCharType="begin"/>
      </w:r>
      <w:r>
        <w:instrText xml:space="preserve"> REF _Ref231484359 \h </w:instrText>
      </w:r>
      <w:r>
        <w:fldChar w:fldCharType="separate"/>
      </w:r>
      <w:r>
        <w:t xml:space="preserve">Figura </w:t>
      </w:r>
      <w:r>
        <w:rPr>
          <w:noProof/>
        </w:rPr>
        <w:t>9</w:t>
      </w:r>
      <w:r>
        <w:fldChar w:fldCharType="end"/>
      </w:r>
      <w:r>
        <w:t xml:space="preserve"> ilustra o diagrama de classes do </w:t>
      </w:r>
      <w:r w:rsidRPr="00652F47">
        <w:rPr>
          <w:i/>
          <w:iCs/>
        </w:rPr>
        <w:t>storage engine</w:t>
      </w:r>
      <w:r>
        <w:t xml:space="preserve"> Vogal e para valorizar o aspecto legibilidade foram omitidos os atributos de cada classe e seus métodos. Neste diagrama há uma classe destacada, a classe </w:t>
      </w:r>
      <w:r w:rsidRPr="0068187A">
        <w:rPr>
          <w:rFonts w:ascii="Courier New" w:hAnsi="Courier New" w:cs="Courier New"/>
          <w:sz w:val="20"/>
          <w:szCs w:val="20"/>
        </w:rPr>
        <w:t>handler</w:t>
      </w:r>
      <w:r>
        <w:t xml:space="preserve">. Esta classe é a interface entre o MySQL com o </w:t>
      </w:r>
      <w:r w:rsidRPr="0068187A">
        <w:rPr>
          <w:i/>
          <w:iCs/>
        </w:rPr>
        <w:t>storage engine</w:t>
      </w:r>
      <w:r>
        <w:t xml:space="preserve">, ou seja, nela estão representados os métodos que são suportados e necessários para que integração ocorra corretamente e na classe </w:t>
      </w:r>
      <w:r>
        <w:rPr>
          <w:rFonts w:ascii="Courier New" w:hAnsi="Courier New" w:cs="Courier New"/>
          <w:sz w:val="20"/>
          <w:szCs w:val="20"/>
        </w:rPr>
        <w:t>ha_vogal</w:t>
      </w:r>
      <w:r w:rsidRPr="00C55E55">
        <w:rPr>
          <w:rFonts w:ascii="Courier New" w:hAnsi="Courier New" w:cs="Courier New"/>
          <w:sz w:val="20"/>
          <w:szCs w:val="20"/>
        </w:rPr>
        <w:t xml:space="preserve"> </w:t>
      </w:r>
      <w:r>
        <w:t>estes métodos são implementados.</w:t>
      </w:r>
    </w:p>
    <w:p w:rsidR="00113D01" w:rsidRDefault="00113D01" w:rsidP="007B5CDD">
      <w:pPr>
        <w:pStyle w:val="TF-TEXTO"/>
      </w:pPr>
      <w:r>
        <w:t xml:space="preserve">Em seguida são detalhadas algumas classes consideradas essenciais para o sistema. No apêndice A o diagrama representado na </w:t>
      </w:r>
      <w:r>
        <w:fldChar w:fldCharType="begin"/>
      </w:r>
      <w:r>
        <w:instrText xml:space="preserve"> REF _Ref231484359 \h </w:instrText>
      </w:r>
      <w:r>
        <w:fldChar w:fldCharType="separate"/>
      </w:r>
      <w:r>
        <w:t xml:space="preserve">Figura </w:t>
      </w:r>
      <w:r>
        <w:rPr>
          <w:noProof/>
        </w:rPr>
        <w:t>9</w:t>
      </w:r>
      <w:r>
        <w:fldChar w:fldCharType="end"/>
      </w:r>
      <w:r>
        <w:t xml:space="preserve"> pode ser consultado sem omissões.</w:t>
      </w:r>
    </w:p>
    <w:p w:rsidR="00113D01" w:rsidRDefault="00113D01" w:rsidP="00A95DA7">
      <w:pPr>
        <w:pStyle w:val="TF-ilustraoIMAGEM"/>
      </w:pPr>
      <w:r w:rsidRPr="00CF410E">
        <w:pict>
          <v:shape id="Picture 4" o:spid="_x0000_i1033" type="#_x0000_t75" style="width:453pt;height:354pt;visibility:visible">
            <v:imagedata r:id="rId19" o:title=""/>
          </v:shape>
        </w:pict>
      </w:r>
    </w:p>
    <w:p w:rsidR="00113D01" w:rsidRDefault="00113D01" w:rsidP="00652F47">
      <w:pPr>
        <w:pStyle w:val="TF-ilustraoLEGENDA"/>
        <w:rPr>
          <w:i/>
          <w:iCs/>
        </w:rPr>
      </w:pPr>
      <w:bookmarkStart w:id="233" w:name="_Ref231484359"/>
      <w:bookmarkStart w:id="234" w:name="_Toc232491098"/>
      <w:r>
        <w:t xml:space="preserve">Figura </w:t>
      </w:r>
      <w:fldSimple w:instr=" SEQ Figura \* ARABIC ">
        <w:r>
          <w:rPr>
            <w:noProof/>
          </w:rPr>
          <w:t>9</w:t>
        </w:r>
      </w:fldSimple>
      <w:bookmarkEnd w:id="233"/>
      <w:r>
        <w:t xml:space="preserve"> - Diagrama de classes do </w:t>
      </w:r>
      <w:r w:rsidRPr="00652F47">
        <w:rPr>
          <w:i/>
          <w:iCs/>
        </w:rPr>
        <w:t>storage engine</w:t>
      </w:r>
      <w:bookmarkEnd w:id="234"/>
    </w:p>
    <w:p w:rsidR="00113D01" w:rsidRPr="00A53127" w:rsidRDefault="00113D01" w:rsidP="00A53127">
      <w:pPr>
        <w:pStyle w:val="Heading4"/>
        <w:numPr>
          <w:numberingChange w:id="235" w:author="cc.7190" w:date="2009-06-16T11:09:00Z" w:original="%1:3:0:.%2:2:0:.%3:2:0:.%4:1:0:"/>
        </w:numPr>
      </w:pPr>
      <w:r w:rsidRPr="00A53127">
        <w:t>Classe</w:t>
      </w:r>
      <w:r>
        <w:t>s de gerenciamento</w:t>
      </w:r>
    </w:p>
    <w:p w:rsidR="00113D01" w:rsidRDefault="00113D01" w:rsidP="00A53127">
      <w:pPr>
        <w:pStyle w:val="TF-TEXTO"/>
      </w:pPr>
      <w:r>
        <w:t xml:space="preserve">As classes de gerenciamento são: </w:t>
      </w:r>
      <w:r>
        <w:rPr>
          <w:rFonts w:ascii="Courier New" w:hAnsi="Courier New" w:cs="Courier New"/>
          <w:sz w:val="20"/>
          <w:szCs w:val="20"/>
        </w:rPr>
        <w:t>ha_vogal</w:t>
      </w:r>
      <w:r>
        <w:t xml:space="preserve"> (</w:t>
      </w:r>
      <w:r>
        <w:fldChar w:fldCharType="begin"/>
      </w:r>
      <w:r>
        <w:instrText xml:space="preserve"> REF _Ref231533050 \h </w:instrText>
      </w:r>
      <w:r>
        <w:fldChar w:fldCharType="separate"/>
      </w:r>
      <w:r>
        <w:t xml:space="preserve">Figura </w:t>
      </w:r>
      <w:r>
        <w:rPr>
          <w:noProof/>
        </w:rPr>
        <w:t>10</w:t>
      </w:r>
      <w:r>
        <w:fldChar w:fldCharType="end"/>
      </w:r>
      <w:r>
        <w:t xml:space="preserve">), </w:t>
      </w:r>
      <w:r w:rsidRPr="00FD337D">
        <w:rPr>
          <w:rFonts w:ascii="Courier New" w:hAnsi="Courier New" w:cs="Courier New"/>
          <w:sz w:val="20"/>
          <w:szCs w:val="20"/>
        </w:rPr>
        <w:t>vogal_</w:t>
      </w:r>
      <w:r w:rsidRPr="00437D3F">
        <w:rPr>
          <w:rStyle w:val="TF-OBJETO"/>
        </w:rPr>
        <w:t>definition</w:t>
      </w:r>
      <w:r>
        <w:t xml:space="preserve"> (</w:t>
      </w:r>
      <w:r>
        <w:fldChar w:fldCharType="begin"/>
      </w:r>
      <w:r>
        <w:instrText xml:space="preserve"> REF _Ref231542315 \h </w:instrText>
      </w:r>
      <w:r>
        <w:fldChar w:fldCharType="separate"/>
      </w:r>
      <w:r>
        <w:t xml:space="preserve">Figura </w:t>
      </w:r>
      <w:r>
        <w:rPr>
          <w:noProof/>
        </w:rPr>
        <w:t>12</w:t>
      </w:r>
      <w:r>
        <w:fldChar w:fldCharType="end"/>
      </w:r>
      <w:r>
        <w:t xml:space="preserve">), </w:t>
      </w:r>
      <w:r w:rsidRPr="00FD337D">
        <w:rPr>
          <w:rFonts w:ascii="Courier New" w:hAnsi="Courier New" w:cs="Courier New"/>
          <w:sz w:val="20"/>
          <w:szCs w:val="20"/>
        </w:rPr>
        <w:t>vogal_manipulation</w:t>
      </w:r>
      <w:r>
        <w:t xml:space="preserve"> (</w:t>
      </w:r>
      <w:r>
        <w:fldChar w:fldCharType="begin"/>
      </w:r>
      <w:r>
        <w:instrText xml:space="preserve"> REF _Ref231542321 \h </w:instrText>
      </w:r>
      <w:r>
        <w:fldChar w:fldCharType="separate"/>
      </w:r>
      <w:r>
        <w:t xml:space="preserve">Figura </w:t>
      </w:r>
      <w:r>
        <w:rPr>
          <w:noProof/>
        </w:rPr>
        <w:t>11</w:t>
      </w:r>
      <w:r>
        <w:fldChar w:fldCharType="end"/>
      </w:r>
      <w:r>
        <w:t xml:space="preserve">), </w:t>
      </w:r>
      <w:r w:rsidRPr="00FD337D">
        <w:rPr>
          <w:rFonts w:ascii="Courier New" w:hAnsi="Courier New" w:cs="Courier New"/>
          <w:sz w:val="20"/>
          <w:szCs w:val="20"/>
        </w:rPr>
        <w:t>vogal_storage</w:t>
      </w:r>
      <w:r>
        <w:rPr>
          <w:rFonts w:ascii="Courier New" w:hAnsi="Courier New" w:cs="Courier New"/>
          <w:sz w:val="20"/>
          <w:szCs w:val="20"/>
        </w:rPr>
        <w:t xml:space="preserve"> </w:t>
      </w:r>
      <w:r>
        <w:t>(</w:t>
      </w:r>
      <w:r>
        <w:fldChar w:fldCharType="begin"/>
      </w:r>
      <w:r>
        <w:instrText xml:space="preserve"> REF _Ref231542328 \h </w:instrText>
      </w:r>
      <w:r>
        <w:fldChar w:fldCharType="separate"/>
      </w:r>
      <w:r>
        <w:t xml:space="preserve">Figura </w:t>
      </w:r>
      <w:r>
        <w:rPr>
          <w:noProof/>
        </w:rPr>
        <w:t>13</w:t>
      </w:r>
      <w:r>
        <w:fldChar w:fldCharType="end"/>
      </w:r>
      <w:r>
        <w:t xml:space="preserve">) e </w:t>
      </w:r>
      <w:r w:rsidRPr="00FD337D">
        <w:rPr>
          <w:rFonts w:ascii="Courier New" w:hAnsi="Courier New" w:cs="Courier New"/>
          <w:sz w:val="20"/>
          <w:szCs w:val="20"/>
        </w:rPr>
        <w:t>vogal_cache</w:t>
      </w:r>
      <w:r>
        <w:t xml:space="preserve"> (</w:t>
      </w:r>
      <w:r>
        <w:fldChar w:fldCharType="begin"/>
      </w:r>
      <w:r>
        <w:instrText xml:space="preserve"> REF _Ref231542426 \h </w:instrText>
      </w:r>
      <w:r>
        <w:fldChar w:fldCharType="separate"/>
      </w:r>
      <w:r>
        <w:t xml:space="preserve">Figura </w:t>
      </w:r>
      <w:r>
        <w:rPr>
          <w:noProof/>
        </w:rPr>
        <w:t>14</w:t>
      </w:r>
      <w:r>
        <w:fldChar w:fldCharType="end"/>
      </w:r>
      <w:r>
        <w:t xml:space="preserve">). </w:t>
      </w:r>
    </w:p>
    <w:p w:rsidR="00113D01" w:rsidRDefault="00113D01" w:rsidP="00A53127">
      <w:pPr>
        <w:pStyle w:val="TF-TEXTO"/>
      </w:pPr>
      <w:r>
        <w:t xml:space="preserve">A classe </w:t>
      </w:r>
      <w:r>
        <w:rPr>
          <w:rFonts w:ascii="Courier New" w:hAnsi="Courier New" w:cs="Courier New"/>
          <w:sz w:val="20"/>
          <w:szCs w:val="20"/>
        </w:rPr>
        <w:t>ha_vogal</w:t>
      </w:r>
      <w:r>
        <w:t xml:space="preserve"> é a implementação da interface de comunicação com a API dos </w:t>
      </w:r>
      <w:r w:rsidRPr="00FD337D">
        <w:rPr>
          <w:i/>
          <w:iCs/>
        </w:rPr>
        <w:t>storage engines</w:t>
      </w:r>
      <w:r>
        <w:t xml:space="preserve">. Toda requisição do banco de dados passa por este componente que gerencia a comunicação entre o banco de dados com as classes especializadas: </w:t>
      </w:r>
      <w:r w:rsidRPr="00FD337D">
        <w:rPr>
          <w:rFonts w:ascii="Courier New" w:hAnsi="Courier New" w:cs="Courier New"/>
          <w:sz w:val="20"/>
          <w:szCs w:val="20"/>
        </w:rPr>
        <w:t>vogal_</w:t>
      </w:r>
      <w:r w:rsidRPr="00437D3F">
        <w:rPr>
          <w:rStyle w:val="TF-OBJETO"/>
        </w:rPr>
        <w:t>definition</w:t>
      </w:r>
      <w:r>
        <w:t xml:space="preserve"> (definição das tabelas e organização destas informações dentro dos blocos de dados), </w:t>
      </w:r>
      <w:r w:rsidRPr="00FD337D">
        <w:rPr>
          <w:rFonts w:ascii="Courier New" w:hAnsi="Courier New" w:cs="Courier New"/>
          <w:sz w:val="20"/>
          <w:szCs w:val="20"/>
        </w:rPr>
        <w:t>vogal_manipulation</w:t>
      </w:r>
      <w:r>
        <w:t xml:space="preserve"> (manipulação dos registros nas tabelas), </w:t>
      </w:r>
      <w:r w:rsidRPr="00FD337D">
        <w:rPr>
          <w:rFonts w:ascii="Courier New" w:hAnsi="Courier New" w:cs="Courier New"/>
          <w:sz w:val="20"/>
          <w:szCs w:val="20"/>
        </w:rPr>
        <w:t>vogal_storage</w:t>
      </w:r>
      <w:r>
        <w:rPr>
          <w:rFonts w:ascii="Courier New" w:hAnsi="Courier New" w:cs="Courier New"/>
          <w:sz w:val="20"/>
          <w:szCs w:val="20"/>
        </w:rPr>
        <w:t xml:space="preserve"> </w:t>
      </w:r>
      <w:r>
        <w:t xml:space="preserve">(armazenamento e recuperação dos blocos em disco) e </w:t>
      </w:r>
      <w:r w:rsidRPr="00FD337D">
        <w:rPr>
          <w:rFonts w:ascii="Courier New" w:hAnsi="Courier New" w:cs="Courier New"/>
          <w:sz w:val="20"/>
          <w:szCs w:val="20"/>
        </w:rPr>
        <w:t>vogal_cache</w:t>
      </w:r>
      <w:r>
        <w:t xml:space="preserve"> (otimização de memória). Ao receber a chamada </w:t>
      </w:r>
      <w:r w:rsidRPr="005624D6">
        <w:rPr>
          <w:rFonts w:ascii="Courier New" w:hAnsi="Courier New" w:cs="Courier New"/>
          <w:sz w:val="20"/>
          <w:szCs w:val="20"/>
        </w:rPr>
        <w:t>open</w:t>
      </w:r>
      <w:r>
        <w:t xml:space="preserve"> da API do </w:t>
      </w:r>
      <w:r w:rsidRPr="005624D6">
        <w:rPr>
          <w:i/>
          <w:iCs/>
        </w:rPr>
        <w:t>storage engine</w:t>
      </w:r>
      <w:r>
        <w:t xml:space="preserve"> a classe</w:t>
      </w:r>
      <w:r w:rsidRPr="00EA26E8">
        <w:rPr>
          <w:rFonts w:ascii="Courier New" w:hAnsi="Courier New" w:cs="Courier New"/>
          <w:sz w:val="20"/>
          <w:szCs w:val="20"/>
        </w:rPr>
        <w:t xml:space="preserve"> </w:t>
      </w:r>
      <w:r>
        <w:rPr>
          <w:rFonts w:ascii="Courier New" w:hAnsi="Courier New" w:cs="Courier New"/>
          <w:sz w:val="20"/>
          <w:szCs w:val="20"/>
        </w:rPr>
        <w:t>ha_vogal</w:t>
      </w:r>
      <w:r>
        <w:t xml:space="preserve"> aciona o método </w:t>
      </w:r>
      <w:r w:rsidRPr="007B0755">
        <w:rPr>
          <w:rStyle w:val="TF-OBJETO"/>
        </w:rPr>
        <w:t>openDatabase</w:t>
      </w:r>
      <w:r>
        <w:t xml:space="preserve">. Este, caso o arquivo do banco de dados não exista, cria-o através da classe </w:t>
      </w:r>
      <w:r w:rsidRPr="00CF5ECE">
        <w:rPr>
          <w:rStyle w:val="TF-OBJETO"/>
        </w:rPr>
        <w:t>vogal_storage</w:t>
      </w:r>
      <w:r>
        <w:t xml:space="preserve"> e então inicia o processo de criação do dicionário de dados através do método </w:t>
      </w:r>
      <w:r w:rsidRPr="00CF5ECE">
        <w:rPr>
          <w:rStyle w:val="TF-OBJETO"/>
        </w:rPr>
        <w:t>createDataDictionary</w:t>
      </w:r>
      <w:r w:rsidRPr="007B0755">
        <w:t xml:space="preserve"> </w:t>
      </w:r>
      <w:r>
        <w:t xml:space="preserve">que gerencia a interação entre as classes </w:t>
      </w:r>
      <w:r w:rsidRPr="00CF5ECE">
        <w:rPr>
          <w:rStyle w:val="TF-OBJETO"/>
        </w:rPr>
        <w:t>vogal_storage</w:t>
      </w:r>
      <w:r>
        <w:t xml:space="preserve"> e </w:t>
      </w:r>
      <w:r w:rsidRPr="00CF5ECE">
        <w:rPr>
          <w:rStyle w:val="TF-OBJETO"/>
        </w:rPr>
        <w:t>vogal_</w:t>
      </w:r>
      <w:r>
        <w:rPr>
          <w:rStyle w:val="TF-OBJETO"/>
        </w:rPr>
        <w:t>definition</w:t>
      </w:r>
      <w:r>
        <w:t xml:space="preserve">. Assim que o dicionário de dados estiver criado, ou o arquivo de banco de dados já existir, o método </w:t>
      </w:r>
      <w:r w:rsidRPr="007B0755">
        <w:rPr>
          <w:rStyle w:val="TF-OBJETO"/>
        </w:rPr>
        <w:t>openDatabase</w:t>
      </w:r>
      <w:r>
        <w:t xml:space="preserve"> abre este arquivo e inicia o processo </w:t>
      </w:r>
      <w:r w:rsidRPr="007B0755">
        <w:rPr>
          <w:rStyle w:val="TF-OBJETO"/>
        </w:rPr>
        <w:t>initialize</w:t>
      </w:r>
      <w:r>
        <w:t xml:space="preserve"> que inicializa a operação de gerenciamento de memória na classe </w:t>
      </w:r>
      <w:r w:rsidRPr="007B0755">
        <w:rPr>
          <w:rStyle w:val="TF-OBJETO"/>
        </w:rPr>
        <w:t>vogal_cache</w:t>
      </w:r>
      <w:r>
        <w:t xml:space="preserve"> que por sua vez inicializa o método </w:t>
      </w:r>
      <w:r w:rsidRPr="007B0755">
        <w:rPr>
          <w:rStyle w:val="TF-OBJETO"/>
        </w:rPr>
        <w:t>bufferize</w:t>
      </w:r>
      <w:r>
        <w:t xml:space="preserve"> que carrega em memória informações relevantes ao banco de dados para otimizar seu desempenho.</w:t>
      </w:r>
    </w:p>
    <w:p w:rsidR="00113D01" w:rsidRDefault="00113D01" w:rsidP="00312942">
      <w:pPr>
        <w:pStyle w:val="TF-ilustraoIMAGEM"/>
      </w:pPr>
      <w:r w:rsidRPr="00CF410E">
        <w:pict>
          <v:shape id="_x0000_i1034" type="#_x0000_t75" style="width:372pt;height:312.75pt;visibility:visible">
            <v:imagedata r:id="rId20" o:title=""/>
          </v:shape>
        </w:pict>
      </w:r>
    </w:p>
    <w:p w:rsidR="00113D01" w:rsidRDefault="00113D01" w:rsidP="008A7E84">
      <w:pPr>
        <w:pStyle w:val="TF-ilustraoLEGENDA"/>
        <w:rPr>
          <w:rFonts w:ascii="Courier New" w:hAnsi="Courier New" w:cs="Courier New"/>
          <w:sz w:val="20"/>
          <w:szCs w:val="20"/>
        </w:rPr>
      </w:pPr>
      <w:bookmarkStart w:id="236" w:name="_Ref231533050"/>
      <w:bookmarkStart w:id="237" w:name="_Ref231533045"/>
      <w:bookmarkStart w:id="238" w:name="_Toc232491099"/>
      <w:r>
        <w:t xml:space="preserve">Figura </w:t>
      </w:r>
      <w:fldSimple w:instr=" SEQ Figura \* ARABIC ">
        <w:r>
          <w:rPr>
            <w:noProof/>
          </w:rPr>
          <w:t>11</w:t>
        </w:r>
      </w:fldSimple>
      <w:bookmarkEnd w:id="236"/>
      <w:r>
        <w:t xml:space="preserve"> - Definição da classe </w:t>
      </w:r>
      <w:r>
        <w:rPr>
          <w:rFonts w:ascii="Courier New" w:hAnsi="Courier New" w:cs="Courier New"/>
          <w:sz w:val="20"/>
          <w:szCs w:val="20"/>
        </w:rPr>
        <w:t>ha_vogal</w:t>
      </w:r>
      <w:r>
        <w:t xml:space="preserve"> e interface </w:t>
      </w:r>
      <w:r w:rsidRPr="008A7E84">
        <w:rPr>
          <w:rFonts w:ascii="Courier New" w:hAnsi="Courier New" w:cs="Courier New"/>
          <w:sz w:val="20"/>
          <w:szCs w:val="20"/>
        </w:rPr>
        <w:t>handler</w:t>
      </w:r>
      <w:bookmarkEnd w:id="237"/>
      <w:bookmarkEnd w:id="238"/>
    </w:p>
    <w:p w:rsidR="00113D01" w:rsidRDefault="00113D01" w:rsidP="00910DCC">
      <w:pPr>
        <w:pStyle w:val="TF-ilustraoIMAGEM"/>
      </w:pPr>
      <w:r w:rsidRPr="00CF410E">
        <w:pict>
          <v:shape id="_x0000_i1035" type="#_x0000_t75" style="width:286.5pt;height:151.5pt;visibility:visible">
            <v:imagedata r:id="rId21" o:title=""/>
          </v:shape>
        </w:pict>
      </w:r>
    </w:p>
    <w:p w:rsidR="00113D01" w:rsidRDefault="00113D01" w:rsidP="00D16B63">
      <w:pPr>
        <w:pStyle w:val="TF-ilustraoLEGENDA"/>
      </w:pPr>
      <w:bookmarkStart w:id="239" w:name="_Ref231542321"/>
      <w:bookmarkStart w:id="240" w:name="_Toc232491100"/>
      <w:r>
        <w:t xml:space="preserve">Figura </w:t>
      </w:r>
      <w:fldSimple w:instr=" SEQ Figura \* ARABIC ">
        <w:r>
          <w:rPr>
            <w:noProof/>
          </w:rPr>
          <w:t>12</w:t>
        </w:r>
      </w:fldSimple>
      <w:bookmarkEnd w:id="239"/>
      <w:r>
        <w:t xml:space="preserve"> - Definição da classe </w:t>
      </w:r>
      <w:r w:rsidRPr="00D16B63">
        <w:rPr>
          <w:rStyle w:val="TF-OBJETO"/>
        </w:rPr>
        <w:t>vogal_manipulation</w:t>
      </w:r>
      <w:bookmarkEnd w:id="240"/>
    </w:p>
    <w:p w:rsidR="00113D01" w:rsidRDefault="00113D01" w:rsidP="00910DCC">
      <w:pPr>
        <w:pStyle w:val="TF-ilustraoIMAGEM"/>
      </w:pPr>
      <w:r w:rsidRPr="00CF410E">
        <w:pict>
          <v:shape id="Picture 7" o:spid="_x0000_i1036" type="#_x0000_t75" style="width:402.75pt;height:161.25pt;visibility:visible">
            <v:imagedata r:id="rId22" o:title=""/>
          </v:shape>
        </w:pict>
      </w:r>
    </w:p>
    <w:p w:rsidR="00113D01" w:rsidRDefault="00113D01" w:rsidP="00D16B63">
      <w:pPr>
        <w:pStyle w:val="TF-ilustraoLEGENDA"/>
      </w:pPr>
      <w:bookmarkStart w:id="241" w:name="_Ref231542315"/>
      <w:bookmarkStart w:id="242" w:name="_Toc232491101"/>
      <w:r>
        <w:t xml:space="preserve">Figura </w:t>
      </w:r>
      <w:fldSimple w:instr=" SEQ Figura \* ARABIC ">
        <w:r>
          <w:rPr>
            <w:noProof/>
          </w:rPr>
          <w:t>13</w:t>
        </w:r>
      </w:fldSimple>
      <w:bookmarkEnd w:id="241"/>
      <w:r>
        <w:t xml:space="preserve"> - </w:t>
      </w:r>
      <w:r w:rsidRPr="00125647">
        <w:t xml:space="preserve">Definição da classe </w:t>
      </w:r>
      <w:r w:rsidRPr="00D16B63">
        <w:rPr>
          <w:rStyle w:val="TF-OBJETO"/>
        </w:rPr>
        <w:t>vogal_definition</w:t>
      </w:r>
      <w:bookmarkEnd w:id="242"/>
    </w:p>
    <w:p w:rsidR="00113D01" w:rsidRDefault="00113D01" w:rsidP="00910DCC">
      <w:pPr>
        <w:pStyle w:val="TF-ilustraoIMAGEM"/>
      </w:pPr>
      <w:r w:rsidRPr="00CF410E">
        <w:pict>
          <v:shape id="Picture 8" o:spid="_x0000_i1037" type="#_x0000_t75" style="width:351.75pt;height:294pt;visibility:visible">
            <v:imagedata r:id="rId23" o:title=""/>
          </v:shape>
        </w:pict>
      </w:r>
    </w:p>
    <w:p w:rsidR="00113D01" w:rsidRDefault="00113D01" w:rsidP="00D16B63">
      <w:pPr>
        <w:pStyle w:val="TF-ilustraoLEGENDA"/>
        <w:rPr>
          <w:rStyle w:val="TF-OBJETO"/>
        </w:rPr>
      </w:pPr>
      <w:bookmarkStart w:id="243" w:name="_Ref231542328"/>
      <w:bookmarkStart w:id="244" w:name="_Toc232491102"/>
      <w:r>
        <w:t xml:space="preserve">Figura </w:t>
      </w:r>
      <w:fldSimple w:instr=" SEQ Figura \* ARABIC ">
        <w:r>
          <w:rPr>
            <w:noProof/>
          </w:rPr>
          <w:t>14</w:t>
        </w:r>
      </w:fldSimple>
      <w:bookmarkEnd w:id="243"/>
      <w:r>
        <w:t xml:space="preserve"> - </w:t>
      </w:r>
      <w:r w:rsidRPr="00095E03">
        <w:t xml:space="preserve">Definição da classe </w:t>
      </w:r>
      <w:r w:rsidRPr="00D16B63">
        <w:rPr>
          <w:rStyle w:val="TF-OBJETO"/>
        </w:rPr>
        <w:t>vogal_storage</w:t>
      </w:r>
      <w:bookmarkEnd w:id="244"/>
    </w:p>
    <w:p w:rsidR="00113D01" w:rsidRDefault="00113D01" w:rsidP="00910DCC">
      <w:pPr>
        <w:pStyle w:val="TF-ilustraoIMAGEM"/>
      </w:pPr>
      <w:r w:rsidRPr="00CF410E">
        <w:pict>
          <v:shape id="Picture 9" o:spid="_x0000_i1038" type="#_x0000_t75" style="width:351pt;height:129.75pt;visibility:visible">
            <v:imagedata r:id="rId24" o:title=""/>
          </v:shape>
        </w:pict>
      </w:r>
    </w:p>
    <w:p w:rsidR="00113D01" w:rsidRDefault="00113D01" w:rsidP="001339A6">
      <w:pPr>
        <w:pStyle w:val="TF-ilustraoLEGENDA"/>
      </w:pPr>
      <w:bookmarkStart w:id="245" w:name="_Ref231542426"/>
      <w:bookmarkStart w:id="246" w:name="_Toc232491103"/>
      <w:r>
        <w:t xml:space="preserve">Figura </w:t>
      </w:r>
      <w:fldSimple w:instr=" SEQ Figura \* ARABIC ">
        <w:r>
          <w:rPr>
            <w:noProof/>
          </w:rPr>
          <w:t>15</w:t>
        </w:r>
      </w:fldSimple>
      <w:bookmarkEnd w:id="245"/>
      <w:r>
        <w:t xml:space="preserve"> - Definição da classe </w:t>
      </w:r>
      <w:r w:rsidRPr="001339A6">
        <w:rPr>
          <w:rStyle w:val="TF-OBJETO"/>
        </w:rPr>
        <w:t>vogal_cache</w:t>
      </w:r>
      <w:bookmarkEnd w:id="246"/>
    </w:p>
    <w:p w:rsidR="00113D01" w:rsidRDefault="00113D01" w:rsidP="00B362F2">
      <w:pPr>
        <w:pStyle w:val="TF-TEXTO"/>
      </w:pPr>
      <w:r w:rsidRPr="001339A6">
        <w:rPr>
          <w:noProof/>
        </w:rPr>
        <w:t xml:space="preserve"> </w:t>
      </w:r>
      <w:r>
        <w:t>Os métodos da interface que representam alguma interação com índices não serão implementados, pois o projeto Vogal não permite a criação de índices secundários e o mecanismo de indexação das colunas implementado pelo sistema é apresentado à API como um registro atômico comum, ou seja, para a API o Tipo de Tabela Vogal é uma coleção de registros sem índices.</w:t>
      </w:r>
    </w:p>
    <w:p w:rsidR="00113D01" w:rsidRDefault="00113D01" w:rsidP="00A53127">
      <w:pPr>
        <w:pStyle w:val="TF-TEXTO"/>
      </w:pPr>
      <w:r>
        <w:t xml:space="preserve">A partir do momento em que é executado o método </w:t>
      </w:r>
      <w:r w:rsidRPr="004E5C18">
        <w:rPr>
          <w:rStyle w:val="TF-OBJETO"/>
        </w:rPr>
        <w:t>openDatabase</w:t>
      </w:r>
      <w:r>
        <w:t xml:space="preserve"> da classe </w:t>
      </w:r>
      <w:r>
        <w:rPr>
          <w:rStyle w:val="TF-OBJETO"/>
        </w:rPr>
        <w:t>ha_vogal</w:t>
      </w:r>
      <w:r>
        <w:t>, fica a critério do usuário q</w:t>
      </w:r>
      <w:ins w:id="247" w:author="cc.7190" w:date="2009-06-16T15:53:00Z">
        <w:r>
          <w:t>uais</w:t>
        </w:r>
      </w:ins>
      <w:del w:id="248" w:author="cc.7190" w:date="2009-06-16T15:53:00Z">
        <w:r w:rsidDel="00F92845">
          <w:delText>ue</w:delText>
        </w:r>
      </w:del>
      <w:r>
        <w:t xml:space="preserve"> operações ele deseja realizar no banco, ou seja, as inserções, exclusões, criação de tabelas, etc. ocorrem na ordem que o usuário desejar, impossibilitando a definição de uma sequência lógica.</w:t>
      </w:r>
    </w:p>
    <w:p w:rsidR="00113D01" w:rsidRDefault="00113D01" w:rsidP="00A53127">
      <w:pPr>
        <w:pStyle w:val="TF-TEXTO"/>
      </w:pPr>
      <w:r>
        <w:t xml:space="preserve">Quando usuário criar uma instrução DDL de criação de tabela em um cliente, o método </w:t>
      </w:r>
      <w:r w:rsidRPr="007D5246">
        <w:rPr>
          <w:rStyle w:val="TF-OBJETO"/>
        </w:rPr>
        <w:t>create</w:t>
      </w:r>
      <w:r>
        <w:t xml:space="preserve"> da API é chamado e então o método </w:t>
      </w:r>
      <w:r w:rsidRPr="008B0B25">
        <w:rPr>
          <w:rStyle w:val="TF-OBJETO"/>
        </w:rPr>
        <w:t>newTable</w:t>
      </w:r>
      <w:r>
        <w:t xml:space="preserve"> da classe </w:t>
      </w:r>
      <w:r w:rsidRPr="008B0B25">
        <w:rPr>
          <w:rStyle w:val="TF-OBJETO"/>
        </w:rPr>
        <w:t>vogal_definition</w:t>
      </w:r>
      <w:r>
        <w:t xml:space="preserve"> é disparado. Este método verifica no dicionário de dados, utilizando informações da classe </w:t>
      </w:r>
      <w:r w:rsidRPr="008B0B25">
        <w:rPr>
          <w:rStyle w:val="TF-OBJETO"/>
        </w:rPr>
        <w:t>vogal_cache</w:t>
      </w:r>
      <w:r>
        <w:t xml:space="preserve">, se a tabela existe ou não e caso não exista, cria a tabela através do método </w:t>
      </w:r>
      <w:r w:rsidRPr="008B0B25">
        <w:rPr>
          <w:rStyle w:val="TF-OBJETO"/>
        </w:rPr>
        <w:t>createTableStructure</w:t>
      </w:r>
      <w:r>
        <w:t xml:space="preserve">, o qual obtém o espaço de um bloco de memória e define a estrutura da tabela e repassa essa informação para a classe </w:t>
      </w:r>
      <w:r w:rsidRPr="008B0B25">
        <w:rPr>
          <w:rStyle w:val="TF-OBJETO"/>
        </w:rPr>
        <w:t>vogal_storage</w:t>
      </w:r>
      <w:r>
        <w:t xml:space="preserve"> para persistência. Da mesma forma, caso o método </w:t>
      </w:r>
      <w:r w:rsidRPr="004036B1">
        <w:rPr>
          <w:rStyle w:val="TF-OBJETO"/>
        </w:rPr>
        <w:t>delete_table</w:t>
      </w:r>
      <w:r>
        <w:t xml:space="preserve"> da API for executado, é então chamado o método </w:t>
      </w:r>
      <w:r w:rsidRPr="004036B1">
        <w:rPr>
          <w:rStyle w:val="TF-OBJETO"/>
        </w:rPr>
        <w:t>dropTable</w:t>
      </w:r>
      <w:r>
        <w:t xml:space="preserve"> da classe de </w:t>
      </w:r>
      <w:r w:rsidRPr="004036B1">
        <w:rPr>
          <w:rStyle w:val="TF-OBJETO"/>
        </w:rPr>
        <w:t>vogal_definition</w:t>
      </w:r>
      <w:r>
        <w:t>, a qual localiza a tabela no banco e viabiliza sua remoção.</w:t>
      </w:r>
    </w:p>
    <w:p w:rsidR="00113D01" w:rsidRDefault="00113D01" w:rsidP="00A53127">
      <w:pPr>
        <w:pStyle w:val="TF-TEXTO"/>
      </w:pPr>
      <w:r>
        <w:t xml:space="preserve">Se o usuário executar uma instrução DML para qualquer operação sobre algum registro, é executado o método </w:t>
      </w:r>
      <w:r w:rsidRPr="00195593">
        <w:rPr>
          <w:rStyle w:val="TF-OBJETO"/>
        </w:rPr>
        <w:t>open</w:t>
      </w:r>
      <w:r>
        <w:t xml:space="preserve"> da API. Este por sua vez, mediado pela classe </w:t>
      </w:r>
      <w:r>
        <w:rPr>
          <w:rStyle w:val="TF-OBJETO"/>
        </w:rPr>
        <w:t>ha_vogal</w:t>
      </w:r>
      <w:r>
        <w:t xml:space="preserve">, chama o método </w:t>
      </w:r>
      <w:r w:rsidRPr="00195593">
        <w:rPr>
          <w:rStyle w:val="TF-OBJETO"/>
        </w:rPr>
        <w:t>openTable</w:t>
      </w:r>
      <w:r>
        <w:t xml:space="preserve"> da classe </w:t>
      </w:r>
      <w:r w:rsidRPr="00195593">
        <w:rPr>
          <w:rStyle w:val="TF-OBJETO"/>
        </w:rPr>
        <w:t>vogal_definition</w:t>
      </w:r>
      <w:r>
        <w:t xml:space="preserve">, o qual abre as tabelas do dicionário de dados para verificar a existência da tabela e obter sua definição e ponteiros para localização da tabela e suas colunas dentro do arquivo do banco de dados. Existindo a tabela, através da </w:t>
      </w:r>
      <w:r w:rsidRPr="00195593">
        <w:rPr>
          <w:rStyle w:val="TF-OBJETO"/>
        </w:rPr>
        <w:t>vogal_manipulation</w:t>
      </w:r>
      <w:r>
        <w:t xml:space="preserve"> é executado a escrita e leitura do registro de acordo com a operação solicitada. No caso da exclusão e consulta a leitura dos índices é feita para localização do registro, e se a operação for de exclusão, este é removido. No caso da inserção e atualização é feito uma leitura nos índices pra escrita no local apropriado de cada coluna dentro de seu índice, se for atualização, é feito primeiro a operação de exclusão do registro. Estas operações ocorrem através da classe </w:t>
      </w:r>
      <w:r w:rsidRPr="00990A05">
        <w:rPr>
          <w:rStyle w:val="TF-OBJETO"/>
        </w:rPr>
        <w:t>vogal_manipulation</w:t>
      </w:r>
      <w:r>
        <w:t xml:space="preserve"> e principalmente pelos métodos </w:t>
      </w:r>
      <w:r w:rsidRPr="00990A05">
        <w:rPr>
          <w:rStyle w:val="TF-OBJETO"/>
        </w:rPr>
        <w:t>openCursor</w:t>
      </w:r>
      <w:r>
        <w:t xml:space="preserve">, </w:t>
      </w:r>
      <w:r w:rsidRPr="00990A05">
        <w:rPr>
          <w:rStyle w:val="TF-OBJETO"/>
        </w:rPr>
        <w:t>fetch</w:t>
      </w:r>
      <w:r>
        <w:t xml:space="preserve">, </w:t>
      </w:r>
      <w:r w:rsidRPr="00990A05">
        <w:rPr>
          <w:rStyle w:val="TF-OBJETO"/>
        </w:rPr>
        <w:t>insertData</w:t>
      </w:r>
      <w:r>
        <w:t xml:space="preserve">, </w:t>
      </w:r>
      <w:r w:rsidRPr="00990A05">
        <w:rPr>
          <w:rStyle w:val="TF-OBJETO"/>
        </w:rPr>
        <w:t>dropRid</w:t>
      </w:r>
      <w:r>
        <w:t xml:space="preserve">, </w:t>
      </w:r>
      <w:r w:rsidRPr="00990A05">
        <w:rPr>
          <w:rStyle w:val="TF-OBJETO"/>
        </w:rPr>
        <w:t>readRead</w:t>
      </w:r>
      <w:r>
        <w:t xml:space="preserve">, </w:t>
      </w:r>
      <w:r w:rsidRPr="00990A05">
        <w:rPr>
          <w:rStyle w:val="TF-OBJETO"/>
        </w:rPr>
        <w:t>writeRid</w:t>
      </w:r>
      <w:r>
        <w:t>, entre outros.</w:t>
      </w:r>
    </w:p>
    <w:p w:rsidR="00113D01" w:rsidRDefault="00113D01" w:rsidP="00C123E5">
      <w:pPr>
        <w:pStyle w:val="Heading3"/>
        <w:numPr>
          <w:numberingChange w:id="249" w:author="cc.7190" w:date="2009-06-16T11:09:00Z" w:original="%1:3:0:.%2:2:0:.%3:3:0:"/>
        </w:numPr>
      </w:pPr>
      <w:bookmarkStart w:id="250" w:name="_Toc232491168"/>
      <w:r>
        <w:t>Estrutura do arquivo de dados</w:t>
      </w:r>
      <w:bookmarkEnd w:id="250"/>
    </w:p>
    <w:p w:rsidR="00113D01" w:rsidRDefault="00113D01" w:rsidP="007A7A3F">
      <w:pPr>
        <w:pStyle w:val="TF-TEXTO"/>
      </w:pPr>
      <w:r>
        <w:t>O tipo de tabela Vogal é basicamente um grande arquivo de 100MB dividido em cem mil blocos de 1KB (</w:t>
      </w:r>
      <w:r>
        <w:fldChar w:fldCharType="begin"/>
      </w:r>
      <w:r>
        <w:instrText xml:space="preserve"> REF _Ref231545415 \h </w:instrText>
      </w:r>
      <w:r>
        <w:fldChar w:fldCharType="separate"/>
      </w:r>
      <w:r>
        <w:t xml:space="preserve">Figura </w:t>
      </w:r>
      <w:r>
        <w:rPr>
          <w:noProof/>
        </w:rPr>
        <w:t>15</w:t>
      </w:r>
      <w:r>
        <w:fldChar w:fldCharType="end"/>
      </w:r>
      <w:r>
        <w:t>). Cada bloco possui um cabeçalho e um corpo (</w:t>
      </w:r>
      <w:r>
        <w:fldChar w:fldCharType="begin"/>
      </w:r>
      <w:r>
        <w:instrText xml:space="preserve"> REF _Ref231545698 \h </w:instrText>
      </w:r>
      <w:r>
        <w:fldChar w:fldCharType="separate"/>
      </w:r>
      <w:r>
        <w:t xml:space="preserve">Figura </w:t>
      </w:r>
      <w:r>
        <w:rPr>
          <w:noProof/>
        </w:rPr>
        <w:t>16</w:t>
      </w:r>
      <w:r>
        <w:fldChar w:fldCharType="end"/>
      </w:r>
      <w:r>
        <w:t>). No cabeçalho é definido o tipo do bloco e se ele é válido ou não. Quando um arquivo de dados for inicializado todos os blocos são marcados com</w:t>
      </w:r>
      <w:ins w:id="251" w:author="cc.7190" w:date="2009-06-16T15:55:00Z">
        <w:r>
          <w:t>o</w:t>
        </w:r>
      </w:ins>
      <w:r>
        <w:t xml:space="preserve"> não válidos, e a partir do momento em que vão sendo utilizados, são marcados como válidos. A partir do momento que um bloco não é mais utilizado</w:t>
      </w:r>
      <w:ins w:id="252" w:author="cc.7190" w:date="2009-06-16T15:55:00Z">
        <w:r>
          <w:t>,</w:t>
        </w:r>
      </w:ins>
      <w:r>
        <w:t xml:space="preserve"> ele é marcado novamente como não válido. Essa informação de validade do bloco é importante para, ao inicializar o banco de dados, sejam identificados quais blocos estão livres.</w:t>
      </w:r>
    </w:p>
    <w:p w:rsidR="00113D01" w:rsidRDefault="00113D01" w:rsidP="007A7A3F">
      <w:pPr>
        <w:pStyle w:val="TF-TEXTO"/>
      </w:pPr>
      <w:r>
        <w:t xml:space="preserve">Existem dois tipos de bloco: </w:t>
      </w:r>
      <w:r w:rsidRPr="00587220">
        <w:rPr>
          <w:rStyle w:val="TF-OBJETO"/>
        </w:rPr>
        <w:t>tabela</w:t>
      </w:r>
      <w:r>
        <w:t xml:space="preserve"> e </w:t>
      </w:r>
      <w:r w:rsidRPr="00587220">
        <w:rPr>
          <w:rStyle w:val="TF-OBJETO"/>
        </w:rPr>
        <w:t>coluna</w:t>
      </w:r>
      <w:r>
        <w:t xml:space="preserve">. No corpo de ambos </w:t>
      </w:r>
      <w:del w:id="253" w:author="cc.7190" w:date="2009-06-16T15:55:00Z">
        <w:r w:rsidDel="00F92845">
          <w:delText xml:space="preserve">os tipos bloco </w:delText>
        </w:r>
      </w:del>
      <w:r>
        <w:t>existe uma árvore B. Em decorrência da variabilidade do tamanho dos registros</w:t>
      </w:r>
      <w:ins w:id="254" w:author="cc.7190" w:date="2009-06-16T15:56:00Z">
        <w:r>
          <w:t>,</w:t>
        </w:r>
      </w:ins>
      <w:r>
        <w:t xml:space="preserve"> há a necessidade de manter a informação de quantidade que significa a quantidade de nós da árvore que estão no nó bloco atual.</w:t>
      </w:r>
    </w:p>
    <w:p w:rsidR="00113D01" w:rsidRDefault="00113D01" w:rsidP="002E4CB6">
      <w:pPr>
        <w:pStyle w:val="TF-TEXTO"/>
      </w:pPr>
      <w:r>
        <w:t xml:space="preserve">Quando o tipo de bloco for </w:t>
      </w:r>
      <w:r w:rsidRPr="00587220">
        <w:rPr>
          <w:rStyle w:val="TF-OBJETO"/>
        </w:rPr>
        <w:t>tabela</w:t>
      </w:r>
      <w:r>
        <w:t xml:space="preserve"> a árvore é ordenada pelo RID (</w:t>
      </w:r>
      <w:r>
        <w:fldChar w:fldCharType="begin"/>
      </w:r>
      <w:r>
        <w:instrText xml:space="preserve"> REF _Ref231546633 \h </w:instrText>
      </w:r>
      <w:r>
        <w:fldChar w:fldCharType="separate"/>
      </w:r>
      <w:r>
        <w:t xml:space="preserve">Figura </w:t>
      </w:r>
      <w:r>
        <w:rPr>
          <w:noProof/>
        </w:rPr>
        <w:t>17</w:t>
      </w:r>
      <w:r>
        <w:fldChar w:fldCharType="end"/>
      </w:r>
      <w:r>
        <w:t>) que mantém junto ao nó do RID as informações de deslocamentos de suas colunas. Quan</w:t>
      </w:r>
      <w:ins w:id="255" w:author="cc.7190" w:date="2009-06-16T15:56:00Z">
        <w:r>
          <w:t>d</w:t>
        </w:r>
      </w:ins>
      <w:del w:id="256" w:author="cc.7190" w:date="2009-06-16T15:56:00Z">
        <w:r w:rsidDel="00F92845">
          <w:delText>t</w:delText>
        </w:r>
      </w:del>
      <w:r>
        <w:t xml:space="preserve">o o tipo de bloco for </w:t>
      </w:r>
      <w:r w:rsidRPr="00587220">
        <w:rPr>
          <w:rStyle w:val="TF-OBJETO"/>
        </w:rPr>
        <w:t>coluna</w:t>
      </w:r>
      <w:r>
        <w:t xml:space="preserve"> a árvore é ordenada pelo valor da coluna e que é complementada pelo RID do registro (</w:t>
      </w:r>
      <w:r>
        <w:fldChar w:fldCharType="begin"/>
      </w:r>
      <w:r>
        <w:instrText xml:space="preserve"> REF _Ref231831559 \h </w:instrText>
      </w:r>
      <w:r>
        <w:fldChar w:fldCharType="separate"/>
      </w:r>
      <w:r>
        <w:t xml:space="preserve">Figura </w:t>
      </w:r>
      <w:r>
        <w:rPr>
          <w:noProof/>
        </w:rPr>
        <w:t>18</w:t>
      </w:r>
      <w:r>
        <w:fldChar w:fldCharType="end"/>
      </w:r>
      <w:r>
        <w:t>)</w:t>
      </w:r>
      <w:ins w:id="257" w:author="cc.7190" w:date="2009-06-16T15:56:00Z">
        <w:r>
          <w:t>, p</w:t>
        </w:r>
      </w:ins>
      <w:del w:id="258" w:author="cc.7190" w:date="2009-06-16T15:56:00Z">
        <w:r w:rsidDel="00F92845">
          <w:delText>. P</w:delText>
        </w:r>
      </w:del>
      <w:r>
        <w:t>ossibilitando assim o inter-relacionamento.</w:t>
      </w:r>
    </w:p>
    <w:p w:rsidR="00113D01" w:rsidRDefault="00113D01" w:rsidP="002E4CB6">
      <w:pPr>
        <w:pStyle w:val="TF-TEXTO"/>
      </w:pPr>
      <w:r>
        <w:t>A informação de deslocamento das colunas é formada pelo deslocamento físico do bloco no arquivo de dados complementado pela informação de deslocamento do nó da árvore no bloco.</w:t>
      </w:r>
    </w:p>
    <w:tbl>
      <w:tblPr>
        <w:tblW w:w="0" w:type="auto"/>
        <w:jc w:val="center"/>
        <w:tblCellSpacing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1767"/>
        <w:gridCol w:w="1701"/>
        <w:gridCol w:w="1560"/>
      </w:tblGrid>
      <w:tr w:rsidR="00113D01">
        <w:trPr>
          <w:tblCellSpacing w:w="28" w:type="dxa"/>
          <w:jc w:val="center"/>
        </w:trPr>
        <w:tc>
          <w:tcPr>
            <w:tcW w:w="1683" w:type="dxa"/>
            <w:shd w:val="clear" w:color="auto" w:fill="FFAA8F"/>
            <w:vAlign w:val="center"/>
          </w:tcPr>
          <w:p w:rsidR="00113D01" w:rsidRDefault="00113D01" w:rsidP="00C01782">
            <w:pPr>
              <w:pStyle w:val="TF-TEXTO"/>
              <w:spacing w:line="240" w:lineRule="auto"/>
              <w:ind w:firstLine="0"/>
              <w:jc w:val="center"/>
            </w:pPr>
            <w:r>
              <w:t>Bloco 1</w:t>
            </w:r>
          </w:p>
        </w:tc>
        <w:tc>
          <w:tcPr>
            <w:tcW w:w="1645" w:type="dxa"/>
            <w:shd w:val="clear" w:color="auto" w:fill="FFAA8F"/>
            <w:vAlign w:val="center"/>
          </w:tcPr>
          <w:p w:rsidR="00113D01" w:rsidRDefault="00113D01" w:rsidP="00C01782">
            <w:pPr>
              <w:pStyle w:val="TF-TEXTO"/>
              <w:spacing w:line="240" w:lineRule="auto"/>
              <w:ind w:firstLine="0"/>
              <w:jc w:val="center"/>
            </w:pPr>
            <w:r>
              <w:t>Bloco 2</w:t>
            </w:r>
          </w:p>
        </w:tc>
        <w:tc>
          <w:tcPr>
            <w:tcW w:w="1476" w:type="dxa"/>
            <w:shd w:val="clear" w:color="auto" w:fill="DDD9C3"/>
            <w:vAlign w:val="center"/>
          </w:tcPr>
          <w:p w:rsidR="00113D01" w:rsidRDefault="00113D01" w:rsidP="00C01782">
            <w:pPr>
              <w:pStyle w:val="TF-TEXTO"/>
              <w:spacing w:line="240" w:lineRule="auto"/>
              <w:ind w:firstLine="0"/>
              <w:jc w:val="center"/>
            </w:pPr>
            <w:r>
              <w:t>Bloco 3</w:t>
            </w:r>
          </w:p>
        </w:tc>
      </w:tr>
      <w:tr w:rsidR="00113D01">
        <w:trPr>
          <w:tblCellSpacing w:w="28" w:type="dxa"/>
          <w:jc w:val="center"/>
        </w:trPr>
        <w:tc>
          <w:tcPr>
            <w:tcW w:w="1683" w:type="dxa"/>
            <w:shd w:val="clear" w:color="auto" w:fill="DDD9C3"/>
            <w:vAlign w:val="center"/>
          </w:tcPr>
          <w:p w:rsidR="00113D01" w:rsidRDefault="00113D01" w:rsidP="00C01782">
            <w:pPr>
              <w:pStyle w:val="TF-TEXTO"/>
              <w:spacing w:line="240" w:lineRule="auto"/>
              <w:ind w:firstLine="0"/>
              <w:jc w:val="center"/>
            </w:pPr>
            <w:r>
              <w:t>Bloco 4</w:t>
            </w:r>
          </w:p>
        </w:tc>
        <w:tc>
          <w:tcPr>
            <w:tcW w:w="1645" w:type="dxa"/>
            <w:shd w:val="clear" w:color="auto" w:fill="DDD9C3"/>
            <w:vAlign w:val="center"/>
          </w:tcPr>
          <w:p w:rsidR="00113D01" w:rsidRDefault="00113D01" w:rsidP="00C01782">
            <w:pPr>
              <w:pStyle w:val="TF-TEXTO"/>
              <w:spacing w:line="240" w:lineRule="auto"/>
              <w:ind w:firstLine="0"/>
              <w:jc w:val="center"/>
            </w:pPr>
            <w:r>
              <w:t>Bloco 4</w:t>
            </w:r>
          </w:p>
        </w:tc>
        <w:tc>
          <w:tcPr>
            <w:tcW w:w="1476" w:type="dxa"/>
            <w:shd w:val="clear" w:color="auto" w:fill="DDD9C3"/>
            <w:vAlign w:val="center"/>
          </w:tcPr>
          <w:p w:rsidR="00113D01" w:rsidRDefault="00113D01" w:rsidP="00C01782">
            <w:pPr>
              <w:pStyle w:val="TF-TEXTO"/>
              <w:spacing w:line="240" w:lineRule="auto"/>
              <w:ind w:firstLine="0"/>
              <w:jc w:val="center"/>
            </w:pPr>
            <w:r>
              <w:t>Bloco 5</w:t>
            </w:r>
          </w:p>
        </w:tc>
      </w:tr>
      <w:tr w:rsidR="00113D01">
        <w:trPr>
          <w:tblCellSpacing w:w="28" w:type="dxa"/>
          <w:jc w:val="center"/>
        </w:trPr>
        <w:tc>
          <w:tcPr>
            <w:tcW w:w="1683" w:type="dxa"/>
            <w:shd w:val="clear" w:color="auto" w:fill="DDD9C3"/>
            <w:vAlign w:val="center"/>
          </w:tcPr>
          <w:p w:rsidR="00113D01" w:rsidRDefault="00113D01" w:rsidP="00C01782">
            <w:pPr>
              <w:pStyle w:val="TF-TEXTO"/>
              <w:spacing w:line="240" w:lineRule="auto"/>
              <w:ind w:firstLine="0"/>
              <w:jc w:val="center"/>
            </w:pPr>
            <w:r>
              <w:t>Bloco 6</w:t>
            </w:r>
          </w:p>
        </w:tc>
        <w:tc>
          <w:tcPr>
            <w:tcW w:w="1645" w:type="dxa"/>
            <w:shd w:val="clear" w:color="auto" w:fill="DDD9C3"/>
            <w:vAlign w:val="center"/>
          </w:tcPr>
          <w:p w:rsidR="00113D01" w:rsidRDefault="00113D01" w:rsidP="00C01782">
            <w:pPr>
              <w:pStyle w:val="TF-TEXTO"/>
              <w:spacing w:line="240" w:lineRule="auto"/>
              <w:ind w:firstLine="0"/>
              <w:jc w:val="center"/>
            </w:pPr>
            <w:r>
              <w:t>...</w:t>
            </w:r>
          </w:p>
        </w:tc>
        <w:tc>
          <w:tcPr>
            <w:tcW w:w="1476" w:type="dxa"/>
            <w:tcBorders>
              <w:top w:val="nil"/>
              <w:left w:val="nil"/>
              <w:bottom w:val="nil"/>
              <w:right w:val="nil"/>
            </w:tcBorders>
            <w:vAlign w:val="center"/>
          </w:tcPr>
          <w:p w:rsidR="00113D01" w:rsidRDefault="00113D01" w:rsidP="00C01782">
            <w:pPr>
              <w:pStyle w:val="TF-TEXTO"/>
              <w:keepNext/>
              <w:spacing w:line="240" w:lineRule="auto"/>
              <w:ind w:firstLine="0"/>
              <w:jc w:val="center"/>
            </w:pPr>
          </w:p>
        </w:tc>
      </w:tr>
    </w:tbl>
    <w:p w:rsidR="00113D01" w:rsidRDefault="00113D01" w:rsidP="00C123E5">
      <w:pPr>
        <w:pStyle w:val="TF-ilustraoLEGENDA"/>
      </w:pPr>
      <w:bookmarkStart w:id="259" w:name="_Ref231545415"/>
      <w:bookmarkStart w:id="260" w:name="_Toc232491104"/>
      <w:r>
        <w:t xml:space="preserve">Figura </w:t>
      </w:r>
      <w:fldSimple w:instr=" SEQ Figura \* ARABIC ">
        <w:r>
          <w:rPr>
            <w:noProof/>
          </w:rPr>
          <w:t>15</w:t>
        </w:r>
      </w:fldSimple>
      <w:bookmarkEnd w:id="259"/>
      <w:r>
        <w:t xml:space="preserve"> - Estrutura do arquivo de dados</w:t>
      </w:r>
      <w:bookmarkEnd w:id="260"/>
    </w:p>
    <w:tbl>
      <w:tblPr>
        <w:tblW w:w="0" w:type="auto"/>
        <w:jc w:val="center"/>
        <w:tblCellSpacing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8" w:type="dxa"/>
          <w:left w:w="68" w:type="dxa"/>
          <w:bottom w:w="68" w:type="dxa"/>
          <w:right w:w="68" w:type="dxa"/>
        </w:tblCellMar>
        <w:tblLook w:val="00A0"/>
      </w:tblPr>
      <w:tblGrid>
        <w:gridCol w:w="2376"/>
        <w:gridCol w:w="4086"/>
        <w:gridCol w:w="342"/>
      </w:tblGrid>
      <w:tr w:rsidR="00113D01">
        <w:trPr>
          <w:trHeight w:val="239"/>
          <w:tblCellSpacing w:w="28" w:type="dxa"/>
          <w:jc w:val="center"/>
        </w:trPr>
        <w:tc>
          <w:tcPr>
            <w:tcW w:w="2270" w:type="dxa"/>
            <w:shd w:val="clear" w:color="auto" w:fill="FFFFFF"/>
            <w:vAlign w:val="center"/>
          </w:tcPr>
          <w:p w:rsidR="00113D01" w:rsidRPr="00C01782" w:rsidRDefault="00113D01" w:rsidP="00C01782">
            <w:pPr>
              <w:pStyle w:val="TF-TEXTO"/>
              <w:keepNext/>
              <w:spacing w:line="240" w:lineRule="auto"/>
              <w:ind w:firstLine="0"/>
              <w:jc w:val="center"/>
              <w:rPr>
                <w:b/>
                <w:bCs/>
              </w:rPr>
            </w:pPr>
            <w:r w:rsidRPr="00C01782">
              <w:rPr>
                <w:b/>
                <w:bCs/>
              </w:rPr>
              <w:t>Cabeçalho</w:t>
            </w:r>
          </w:p>
          <w:tbl>
            <w:tblPr>
              <w:tblW w:w="2126" w:type="dxa"/>
              <w:jc w:val="center"/>
              <w:tblCellSpacing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1031"/>
              <w:gridCol w:w="1095"/>
            </w:tblGrid>
            <w:tr w:rsidR="00113D01">
              <w:trPr>
                <w:trHeight w:val="239"/>
                <w:tblCellSpacing w:w="28" w:type="dxa"/>
                <w:jc w:val="center"/>
              </w:trPr>
              <w:tc>
                <w:tcPr>
                  <w:tcW w:w="947" w:type="dxa"/>
                  <w:tcBorders>
                    <w:top w:val="single" w:sz="4" w:space="0" w:color="auto"/>
                    <w:left w:val="single" w:sz="4" w:space="0" w:color="auto"/>
                    <w:bottom w:val="single" w:sz="4" w:space="0" w:color="auto"/>
                    <w:right w:val="single" w:sz="4" w:space="0" w:color="auto"/>
                  </w:tcBorders>
                  <w:shd w:val="clear" w:color="auto" w:fill="F2DBDB"/>
                  <w:vAlign w:val="center"/>
                </w:tcPr>
                <w:p w:rsidR="00113D01" w:rsidRDefault="00113D01" w:rsidP="00C01782">
                  <w:pPr>
                    <w:pStyle w:val="TF-TEXTO"/>
                    <w:spacing w:line="240" w:lineRule="auto"/>
                    <w:ind w:firstLine="0"/>
                    <w:jc w:val="center"/>
                  </w:pPr>
                  <w:r>
                    <w:t>Válido?</w:t>
                  </w:r>
                </w:p>
              </w:tc>
              <w:tc>
                <w:tcPr>
                  <w:tcW w:w="1011" w:type="dxa"/>
                  <w:tcBorders>
                    <w:top w:val="single" w:sz="4" w:space="0" w:color="auto"/>
                    <w:left w:val="single" w:sz="4" w:space="0" w:color="auto"/>
                    <w:bottom w:val="single" w:sz="4" w:space="0" w:color="auto"/>
                    <w:right w:val="single" w:sz="4" w:space="0" w:color="auto"/>
                  </w:tcBorders>
                  <w:shd w:val="clear" w:color="auto" w:fill="EAF1DD"/>
                  <w:vAlign w:val="center"/>
                </w:tcPr>
                <w:p w:rsidR="00113D01" w:rsidRDefault="00113D01" w:rsidP="00C01782">
                  <w:pPr>
                    <w:pStyle w:val="TF-TEXTO"/>
                    <w:keepNext/>
                    <w:spacing w:line="240" w:lineRule="auto"/>
                    <w:ind w:firstLine="0"/>
                    <w:jc w:val="center"/>
                  </w:pPr>
                  <w:r>
                    <w:t>Tipo do Bloco</w:t>
                  </w:r>
                </w:p>
              </w:tc>
            </w:tr>
          </w:tbl>
          <w:p w:rsidR="00113D01" w:rsidRDefault="00113D01" w:rsidP="00C01782">
            <w:pPr>
              <w:pStyle w:val="TF-TEXTO"/>
              <w:keepNext/>
              <w:spacing w:line="240" w:lineRule="auto"/>
              <w:ind w:firstLine="0"/>
              <w:jc w:val="center"/>
            </w:pPr>
          </w:p>
        </w:tc>
        <w:tc>
          <w:tcPr>
            <w:tcW w:w="3994" w:type="dxa"/>
            <w:shd w:val="clear" w:color="auto" w:fill="FFFFFF"/>
            <w:vAlign w:val="center"/>
          </w:tcPr>
          <w:p w:rsidR="00113D01" w:rsidRPr="00C01782" w:rsidRDefault="00113D01" w:rsidP="00C01782">
            <w:pPr>
              <w:pStyle w:val="TF-TEXTO"/>
              <w:keepNext/>
              <w:spacing w:line="240" w:lineRule="auto"/>
              <w:ind w:firstLine="0"/>
              <w:jc w:val="center"/>
              <w:rPr>
                <w:b/>
                <w:bCs/>
              </w:rPr>
            </w:pPr>
            <w:r w:rsidRPr="00C01782">
              <w:rPr>
                <w:b/>
                <w:bCs/>
              </w:rPr>
              <w:t>Corpo</w:t>
            </w:r>
          </w:p>
          <w:tbl>
            <w:tblPr>
              <w:tblW w:w="3864" w:type="dxa"/>
              <w:jc w:val="center"/>
              <w:tblCellSpacing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1031"/>
              <w:gridCol w:w="2833"/>
            </w:tblGrid>
            <w:tr w:rsidR="00113D01">
              <w:trPr>
                <w:trHeight w:val="239"/>
                <w:tblCellSpacing w:w="28" w:type="dxa"/>
                <w:jc w:val="center"/>
              </w:trPr>
              <w:tc>
                <w:tcPr>
                  <w:tcW w:w="947" w:type="dxa"/>
                  <w:tcBorders>
                    <w:top w:val="single" w:sz="4" w:space="0" w:color="auto"/>
                    <w:left w:val="single" w:sz="4" w:space="0" w:color="auto"/>
                    <w:bottom w:val="single" w:sz="4" w:space="0" w:color="auto"/>
                    <w:right w:val="single" w:sz="4" w:space="0" w:color="auto"/>
                  </w:tcBorders>
                  <w:shd w:val="clear" w:color="auto" w:fill="F2DBDB"/>
                  <w:vAlign w:val="center"/>
                </w:tcPr>
                <w:p w:rsidR="00113D01" w:rsidRDefault="00113D01" w:rsidP="00C01782">
                  <w:pPr>
                    <w:pStyle w:val="TF-TEXTO"/>
                    <w:spacing w:line="240" w:lineRule="auto"/>
                    <w:ind w:firstLine="0"/>
                    <w:jc w:val="center"/>
                  </w:pPr>
                  <w:r>
                    <w:t>Qtd.</w:t>
                  </w:r>
                </w:p>
              </w:tc>
              <w:tc>
                <w:tcPr>
                  <w:tcW w:w="2749" w:type="dxa"/>
                  <w:tcBorders>
                    <w:top w:val="single" w:sz="4" w:space="0" w:color="auto"/>
                    <w:left w:val="single" w:sz="4" w:space="0" w:color="auto"/>
                    <w:bottom w:val="single" w:sz="4" w:space="0" w:color="auto"/>
                    <w:right w:val="single" w:sz="4" w:space="0" w:color="auto"/>
                  </w:tcBorders>
                  <w:shd w:val="clear" w:color="auto" w:fill="EAF1DD"/>
                  <w:vAlign w:val="center"/>
                </w:tcPr>
                <w:p w:rsidR="00113D01" w:rsidRDefault="00113D01" w:rsidP="00C01782">
                  <w:pPr>
                    <w:pStyle w:val="TF-TEXTO"/>
                    <w:keepNext/>
                    <w:spacing w:line="240" w:lineRule="auto"/>
                    <w:ind w:firstLine="0"/>
                    <w:jc w:val="center"/>
                  </w:pPr>
                  <w:r>
                    <w:t>Árvore B de registros ou RIDs</w:t>
                  </w:r>
                </w:p>
              </w:tc>
            </w:tr>
          </w:tbl>
          <w:p w:rsidR="00113D01" w:rsidRDefault="00113D01" w:rsidP="00C01782">
            <w:pPr>
              <w:pStyle w:val="TF-TEXTO"/>
              <w:keepNext/>
              <w:spacing w:line="240" w:lineRule="auto"/>
              <w:ind w:firstLine="0"/>
              <w:jc w:val="center"/>
            </w:pPr>
          </w:p>
        </w:tc>
        <w:tc>
          <w:tcPr>
            <w:tcW w:w="258" w:type="dxa"/>
            <w:tcBorders>
              <w:top w:val="nil"/>
              <w:left w:val="nil"/>
              <w:bottom w:val="nil"/>
              <w:right w:val="nil"/>
            </w:tcBorders>
            <w:vAlign w:val="center"/>
          </w:tcPr>
          <w:p w:rsidR="00113D01" w:rsidRDefault="00113D01" w:rsidP="00C01782">
            <w:pPr>
              <w:pStyle w:val="TF-TEXTO"/>
              <w:keepNext/>
              <w:spacing w:line="240" w:lineRule="auto"/>
              <w:ind w:firstLine="0"/>
              <w:jc w:val="center"/>
            </w:pPr>
          </w:p>
        </w:tc>
      </w:tr>
    </w:tbl>
    <w:p w:rsidR="00113D01" w:rsidRDefault="00113D01" w:rsidP="00C123E5">
      <w:pPr>
        <w:pStyle w:val="TF-ilustraoLEGENDA"/>
      </w:pPr>
      <w:bookmarkStart w:id="261" w:name="_Ref231545698"/>
      <w:bookmarkStart w:id="262" w:name="_Toc232491105"/>
      <w:r>
        <w:t xml:space="preserve">Figura </w:t>
      </w:r>
      <w:fldSimple w:instr=" SEQ Figura \* ARABIC ">
        <w:r>
          <w:rPr>
            <w:noProof/>
          </w:rPr>
          <w:t>16</w:t>
        </w:r>
      </w:fldSimple>
      <w:bookmarkEnd w:id="261"/>
      <w:r>
        <w:t xml:space="preserve"> - Estrutura de um bloco genérico</w:t>
      </w:r>
      <w:bookmarkEnd w:id="262"/>
    </w:p>
    <w:tbl>
      <w:tblPr>
        <w:tblW w:w="0" w:type="auto"/>
        <w:jc w:val="center"/>
        <w:tblCellSpacing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816"/>
        <w:gridCol w:w="852"/>
        <w:gridCol w:w="321"/>
        <w:gridCol w:w="528"/>
        <w:gridCol w:w="707"/>
        <w:gridCol w:w="143"/>
        <w:gridCol w:w="1416"/>
        <w:gridCol w:w="429"/>
        <w:gridCol w:w="423"/>
        <w:gridCol w:w="1098"/>
      </w:tblGrid>
      <w:tr w:rsidR="00113D01">
        <w:trPr>
          <w:trHeight w:val="239"/>
          <w:tblCellSpacing w:w="28" w:type="dxa"/>
          <w:jc w:val="center"/>
        </w:trPr>
        <w:tc>
          <w:tcPr>
            <w:tcW w:w="1584" w:type="dxa"/>
            <w:gridSpan w:val="2"/>
            <w:shd w:val="clear" w:color="auto" w:fill="DDD9C3"/>
            <w:vAlign w:val="center"/>
          </w:tcPr>
          <w:p w:rsidR="00113D01" w:rsidRDefault="00113D01" w:rsidP="00C01782">
            <w:pPr>
              <w:pStyle w:val="TF-TEXTO"/>
              <w:spacing w:line="240" w:lineRule="auto"/>
              <w:ind w:firstLine="0"/>
              <w:jc w:val="center"/>
            </w:pPr>
            <w:r>
              <w:t>Esquerda</w:t>
            </w:r>
          </w:p>
        </w:tc>
        <w:tc>
          <w:tcPr>
            <w:tcW w:w="793" w:type="dxa"/>
            <w:gridSpan w:val="2"/>
            <w:shd w:val="clear" w:color="auto" w:fill="FABF8F"/>
            <w:vAlign w:val="center"/>
          </w:tcPr>
          <w:p w:rsidR="00113D01" w:rsidRDefault="00113D01" w:rsidP="00C01782">
            <w:pPr>
              <w:pStyle w:val="TF-TEXTO"/>
              <w:spacing w:line="240" w:lineRule="auto"/>
              <w:ind w:firstLine="0"/>
              <w:jc w:val="center"/>
            </w:pPr>
            <w:r>
              <w:t>RID 1</w:t>
            </w:r>
          </w:p>
        </w:tc>
        <w:tc>
          <w:tcPr>
            <w:tcW w:w="2639" w:type="dxa"/>
            <w:gridSpan w:val="4"/>
            <w:shd w:val="clear" w:color="auto" w:fill="C6D9F1"/>
            <w:vAlign w:val="center"/>
          </w:tcPr>
          <w:p w:rsidR="00113D01" w:rsidRDefault="00113D01" w:rsidP="00C01782">
            <w:pPr>
              <w:pStyle w:val="TF-TEXTO"/>
              <w:keepNext/>
              <w:spacing w:line="240" w:lineRule="auto"/>
              <w:ind w:firstLine="0"/>
              <w:jc w:val="center"/>
            </w:pPr>
            <w:r>
              <w:t>Deslocamentos</w:t>
            </w:r>
          </w:p>
        </w:tc>
        <w:tc>
          <w:tcPr>
            <w:tcW w:w="1437" w:type="dxa"/>
            <w:gridSpan w:val="2"/>
            <w:shd w:val="clear" w:color="auto" w:fill="DDD9C3"/>
            <w:vAlign w:val="center"/>
          </w:tcPr>
          <w:p w:rsidR="00113D01" w:rsidRDefault="00113D01" w:rsidP="00C01782">
            <w:pPr>
              <w:pStyle w:val="TF-TEXTO"/>
              <w:keepNext/>
              <w:spacing w:line="240" w:lineRule="auto"/>
              <w:ind w:firstLine="0"/>
              <w:jc w:val="center"/>
            </w:pPr>
            <w:r>
              <w:t>Esquerda</w:t>
            </w:r>
          </w:p>
        </w:tc>
      </w:tr>
      <w:tr w:rsidR="00113D01">
        <w:trPr>
          <w:trHeight w:val="239"/>
          <w:tblCellSpacing w:w="28" w:type="dxa"/>
          <w:jc w:val="center"/>
        </w:trPr>
        <w:tc>
          <w:tcPr>
            <w:tcW w:w="732" w:type="dxa"/>
            <w:shd w:val="clear" w:color="auto" w:fill="FABF8F"/>
            <w:vAlign w:val="center"/>
          </w:tcPr>
          <w:p w:rsidR="00113D01" w:rsidRDefault="00113D01" w:rsidP="00C01782">
            <w:pPr>
              <w:pStyle w:val="TF-TEXTO"/>
              <w:keepNext/>
              <w:spacing w:line="240" w:lineRule="auto"/>
              <w:ind w:firstLine="0"/>
              <w:jc w:val="center"/>
            </w:pPr>
            <w:r>
              <w:t>RID 2</w:t>
            </w:r>
          </w:p>
        </w:tc>
        <w:tc>
          <w:tcPr>
            <w:tcW w:w="2352" w:type="dxa"/>
            <w:gridSpan w:val="4"/>
            <w:shd w:val="clear" w:color="auto" w:fill="B8CCE4"/>
            <w:vAlign w:val="center"/>
          </w:tcPr>
          <w:p w:rsidR="00113D01" w:rsidRDefault="00113D01" w:rsidP="00C01782">
            <w:pPr>
              <w:pStyle w:val="TF-TEXTO"/>
              <w:keepNext/>
              <w:spacing w:line="240" w:lineRule="auto"/>
              <w:ind w:firstLine="0"/>
              <w:jc w:val="center"/>
            </w:pPr>
            <w:r>
              <w:t>Deslocamentos</w:t>
            </w:r>
          </w:p>
        </w:tc>
        <w:tc>
          <w:tcPr>
            <w:tcW w:w="1503" w:type="dxa"/>
            <w:gridSpan w:val="2"/>
            <w:shd w:val="clear" w:color="auto" w:fill="DDD9C3"/>
            <w:vAlign w:val="center"/>
          </w:tcPr>
          <w:p w:rsidR="00113D01" w:rsidRDefault="00113D01" w:rsidP="00C01782">
            <w:pPr>
              <w:pStyle w:val="TF-TEXTO"/>
              <w:keepNext/>
              <w:spacing w:line="240" w:lineRule="auto"/>
              <w:ind w:firstLine="0"/>
              <w:jc w:val="center"/>
            </w:pPr>
            <w:r>
              <w:t>Esquerda</w:t>
            </w:r>
          </w:p>
        </w:tc>
        <w:tc>
          <w:tcPr>
            <w:tcW w:w="796" w:type="dxa"/>
            <w:gridSpan w:val="2"/>
            <w:shd w:val="clear" w:color="auto" w:fill="FABF8F"/>
            <w:vAlign w:val="center"/>
          </w:tcPr>
          <w:p w:rsidR="00113D01" w:rsidRDefault="00113D01" w:rsidP="00C01782">
            <w:pPr>
              <w:pStyle w:val="TF-TEXTO"/>
              <w:keepNext/>
              <w:spacing w:line="240" w:lineRule="auto"/>
              <w:ind w:firstLine="0"/>
              <w:jc w:val="center"/>
            </w:pPr>
            <w:r>
              <w:t>RID 2</w:t>
            </w:r>
          </w:p>
        </w:tc>
        <w:tc>
          <w:tcPr>
            <w:tcW w:w="1014" w:type="dxa"/>
            <w:shd w:val="clear" w:color="auto" w:fill="B8CCE4"/>
            <w:vAlign w:val="center"/>
          </w:tcPr>
          <w:p w:rsidR="00113D01" w:rsidRDefault="00113D01" w:rsidP="00C01782">
            <w:pPr>
              <w:pStyle w:val="TF-TEXTO"/>
              <w:keepNext/>
              <w:spacing w:line="240" w:lineRule="auto"/>
              <w:ind w:firstLine="0"/>
              <w:jc w:val="center"/>
            </w:pPr>
            <w:r>
              <w:t>Deslo-</w:t>
            </w:r>
          </w:p>
        </w:tc>
      </w:tr>
      <w:tr w:rsidR="00113D01">
        <w:trPr>
          <w:trHeight w:val="239"/>
          <w:tblCellSpacing w:w="28" w:type="dxa"/>
          <w:jc w:val="center"/>
        </w:trPr>
        <w:tc>
          <w:tcPr>
            <w:tcW w:w="1905" w:type="dxa"/>
            <w:gridSpan w:val="3"/>
            <w:shd w:val="clear" w:color="auto" w:fill="B8CCE4"/>
            <w:vAlign w:val="center"/>
          </w:tcPr>
          <w:p w:rsidR="00113D01" w:rsidRDefault="00113D01" w:rsidP="00C01782">
            <w:pPr>
              <w:pStyle w:val="TF-TEXTO"/>
              <w:keepNext/>
              <w:spacing w:line="240" w:lineRule="auto"/>
              <w:ind w:firstLine="0"/>
              <w:jc w:val="center"/>
            </w:pPr>
            <w:r>
              <w:t>-camentos</w:t>
            </w:r>
          </w:p>
        </w:tc>
        <w:tc>
          <w:tcPr>
            <w:tcW w:w="1322" w:type="dxa"/>
            <w:gridSpan w:val="3"/>
            <w:shd w:val="clear" w:color="auto" w:fill="DDD9C3"/>
            <w:vAlign w:val="center"/>
          </w:tcPr>
          <w:p w:rsidR="00113D01" w:rsidRDefault="00113D01" w:rsidP="00C01782">
            <w:pPr>
              <w:pStyle w:val="TF-TEXTO"/>
              <w:keepNext/>
              <w:spacing w:line="240" w:lineRule="auto"/>
              <w:ind w:firstLine="0"/>
              <w:jc w:val="center"/>
            </w:pPr>
            <w:r>
              <w:t>Direita</w:t>
            </w:r>
          </w:p>
        </w:tc>
        <w:tc>
          <w:tcPr>
            <w:tcW w:w="3282" w:type="dxa"/>
            <w:gridSpan w:val="4"/>
            <w:tcBorders>
              <w:top w:val="nil"/>
              <w:left w:val="nil"/>
              <w:bottom w:val="nil"/>
              <w:right w:val="nil"/>
            </w:tcBorders>
            <w:vAlign w:val="center"/>
          </w:tcPr>
          <w:p w:rsidR="00113D01" w:rsidRDefault="00113D01" w:rsidP="00C01782">
            <w:pPr>
              <w:pStyle w:val="TF-TEXTO"/>
              <w:keepNext/>
              <w:spacing w:line="240" w:lineRule="auto"/>
              <w:ind w:firstLine="0"/>
              <w:jc w:val="center"/>
            </w:pPr>
          </w:p>
        </w:tc>
      </w:tr>
      <w:tr w:rsidR="00113D01">
        <w:trPr>
          <w:trHeight w:val="239"/>
          <w:tblCellSpacing w:w="28" w:type="dxa"/>
          <w:jc w:val="center"/>
        </w:trPr>
        <w:tc>
          <w:tcPr>
            <w:tcW w:w="1584" w:type="dxa"/>
            <w:gridSpan w:val="2"/>
            <w:tcBorders>
              <w:top w:val="nil"/>
              <w:left w:val="nil"/>
              <w:bottom w:val="nil"/>
              <w:right w:val="nil"/>
            </w:tcBorders>
            <w:vAlign w:val="center"/>
          </w:tcPr>
          <w:p w:rsidR="00113D01" w:rsidRDefault="00113D01" w:rsidP="00C01782">
            <w:pPr>
              <w:pStyle w:val="TF-TEXTO"/>
              <w:spacing w:line="240" w:lineRule="auto"/>
              <w:ind w:firstLine="0"/>
              <w:jc w:val="center"/>
            </w:pPr>
          </w:p>
        </w:tc>
        <w:tc>
          <w:tcPr>
            <w:tcW w:w="4981" w:type="dxa"/>
            <w:gridSpan w:val="8"/>
            <w:tcBorders>
              <w:top w:val="nil"/>
              <w:left w:val="nil"/>
              <w:bottom w:val="nil"/>
              <w:right w:val="nil"/>
            </w:tcBorders>
            <w:vAlign w:val="center"/>
          </w:tcPr>
          <w:p w:rsidR="00113D01" w:rsidRDefault="00113D01" w:rsidP="00C01782">
            <w:pPr>
              <w:pStyle w:val="TF-TEXTO"/>
              <w:keepNext/>
              <w:spacing w:line="240" w:lineRule="auto"/>
              <w:ind w:firstLine="0"/>
              <w:jc w:val="center"/>
            </w:pPr>
          </w:p>
        </w:tc>
      </w:tr>
    </w:tbl>
    <w:p w:rsidR="00113D01" w:rsidRDefault="00113D01" w:rsidP="00C123E5">
      <w:pPr>
        <w:pStyle w:val="TF-ilustraoLEGENDA"/>
      </w:pPr>
      <w:bookmarkStart w:id="263" w:name="_Ref231546633"/>
      <w:bookmarkStart w:id="264" w:name="_Toc232491108"/>
      <w:r>
        <w:t xml:space="preserve">Figura </w:t>
      </w:r>
      <w:fldSimple w:instr=" SEQ Figura \* ARABIC ">
        <w:r>
          <w:rPr>
            <w:noProof/>
          </w:rPr>
          <w:t>17</w:t>
        </w:r>
      </w:fldSimple>
      <w:bookmarkEnd w:id="263"/>
      <w:r>
        <w:t xml:space="preserve"> - Estrutura da árvore de registros</w:t>
      </w:r>
      <w:bookmarkEnd w:id="264"/>
    </w:p>
    <w:tbl>
      <w:tblPr>
        <w:tblW w:w="0" w:type="auto"/>
        <w:jc w:val="center"/>
        <w:tblCellSpacing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816"/>
        <w:gridCol w:w="852"/>
        <w:gridCol w:w="849"/>
        <w:gridCol w:w="423"/>
        <w:gridCol w:w="284"/>
        <w:gridCol w:w="1279"/>
        <w:gridCol w:w="280"/>
        <w:gridCol w:w="429"/>
        <w:gridCol w:w="1521"/>
      </w:tblGrid>
      <w:tr w:rsidR="00113D01">
        <w:trPr>
          <w:trHeight w:val="239"/>
          <w:tblCellSpacing w:w="28" w:type="dxa"/>
          <w:jc w:val="center"/>
        </w:trPr>
        <w:tc>
          <w:tcPr>
            <w:tcW w:w="1584" w:type="dxa"/>
            <w:gridSpan w:val="2"/>
            <w:shd w:val="clear" w:color="auto" w:fill="DDD9C3"/>
            <w:vAlign w:val="center"/>
          </w:tcPr>
          <w:p w:rsidR="00113D01" w:rsidRDefault="00113D01" w:rsidP="00C01782">
            <w:pPr>
              <w:pStyle w:val="TF-TEXTO"/>
              <w:spacing w:line="240" w:lineRule="auto"/>
              <w:ind w:firstLine="0"/>
              <w:jc w:val="center"/>
            </w:pPr>
            <w:bookmarkStart w:id="265" w:name="_Ref231547158"/>
            <w:r>
              <w:t>Esquerda</w:t>
            </w:r>
          </w:p>
        </w:tc>
        <w:tc>
          <w:tcPr>
            <w:tcW w:w="2779" w:type="dxa"/>
            <w:gridSpan w:val="4"/>
            <w:shd w:val="clear" w:color="auto" w:fill="D99594"/>
            <w:vAlign w:val="center"/>
          </w:tcPr>
          <w:p w:rsidR="00113D01" w:rsidRDefault="00113D01" w:rsidP="00C01782">
            <w:pPr>
              <w:pStyle w:val="TF-TEXTO"/>
              <w:keepNext/>
              <w:spacing w:line="240" w:lineRule="auto"/>
              <w:ind w:firstLine="0"/>
              <w:jc w:val="center"/>
            </w:pPr>
            <w:r>
              <w:t>Chave 1</w:t>
            </w:r>
          </w:p>
        </w:tc>
        <w:tc>
          <w:tcPr>
            <w:tcW w:w="653" w:type="dxa"/>
            <w:gridSpan w:val="2"/>
            <w:shd w:val="clear" w:color="auto" w:fill="FFAA8F"/>
            <w:vAlign w:val="center"/>
          </w:tcPr>
          <w:p w:rsidR="00113D01" w:rsidRDefault="00113D01" w:rsidP="00C01782">
            <w:pPr>
              <w:pStyle w:val="TF-TEXTO"/>
              <w:keepNext/>
              <w:spacing w:line="240" w:lineRule="auto"/>
              <w:ind w:firstLine="0"/>
              <w:jc w:val="center"/>
            </w:pPr>
            <w:r>
              <w:t>RID</w:t>
            </w:r>
          </w:p>
        </w:tc>
        <w:tc>
          <w:tcPr>
            <w:tcW w:w="1437" w:type="dxa"/>
            <w:shd w:val="clear" w:color="auto" w:fill="DDD9C3"/>
            <w:vAlign w:val="center"/>
          </w:tcPr>
          <w:p w:rsidR="00113D01" w:rsidRDefault="00113D01" w:rsidP="00C01782">
            <w:pPr>
              <w:pStyle w:val="TF-TEXTO"/>
              <w:keepNext/>
              <w:spacing w:line="240" w:lineRule="auto"/>
              <w:ind w:firstLine="0"/>
              <w:jc w:val="center"/>
            </w:pPr>
            <w:r>
              <w:t>Esquerda</w:t>
            </w:r>
          </w:p>
        </w:tc>
      </w:tr>
      <w:tr w:rsidR="00113D01">
        <w:trPr>
          <w:trHeight w:val="239"/>
          <w:tblCellSpacing w:w="28" w:type="dxa"/>
          <w:jc w:val="center"/>
        </w:trPr>
        <w:tc>
          <w:tcPr>
            <w:tcW w:w="2433" w:type="dxa"/>
            <w:gridSpan w:val="3"/>
            <w:shd w:val="clear" w:color="auto" w:fill="D99594"/>
            <w:vAlign w:val="center"/>
          </w:tcPr>
          <w:p w:rsidR="00113D01" w:rsidRDefault="00113D01" w:rsidP="00C01782">
            <w:pPr>
              <w:pStyle w:val="TF-TEXTO"/>
              <w:keepNext/>
              <w:spacing w:line="240" w:lineRule="auto"/>
              <w:ind w:firstLine="0"/>
              <w:jc w:val="center"/>
            </w:pPr>
            <w:r>
              <w:t>Chave 2</w:t>
            </w:r>
          </w:p>
        </w:tc>
        <w:tc>
          <w:tcPr>
            <w:tcW w:w="651" w:type="dxa"/>
            <w:gridSpan w:val="2"/>
            <w:shd w:val="clear" w:color="auto" w:fill="FFAA8F"/>
            <w:vAlign w:val="center"/>
          </w:tcPr>
          <w:p w:rsidR="00113D01" w:rsidRDefault="00113D01" w:rsidP="00C01782">
            <w:pPr>
              <w:pStyle w:val="TF-TEXTO"/>
              <w:keepNext/>
              <w:spacing w:line="240" w:lineRule="auto"/>
              <w:ind w:firstLine="0"/>
              <w:jc w:val="center"/>
            </w:pPr>
            <w:r>
              <w:t>RID</w:t>
            </w:r>
          </w:p>
        </w:tc>
        <w:tc>
          <w:tcPr>
            <w:tcW w:w="1503" w:type="dxa"/>
            <w:gridSpan w:val="2"/>
            <w:shd w:val="clear" w:color="auto" w:fill="DDD9C3"/>
            <w:vAlign w:val="center"/>
          </w:tcPr>
          <w:p w:rsidR="00113D01" w:rsidRDefault="00113D01" w:rsidP="00C01782">
            <w:pPr>
              <w:pStyle w:val="TF-TEXTO"/>
              <w:keepNext/>
              <w:spacing w:line="240" w:lineRule="auto"/>
              <w:ind w:firstLine="0"/>
              <w:jc w:val="center"/>
            </w:pPr>
            <w:r>
              <w:t>Esquerda</w:t>
            </w:r>
          </w:p>
        </w:tc>
        <w:tc>
          <w:tcPr>
            <w:tcW w:w="1866" w:type="dxa"/>
            <w:gridSpan w:val="2"/>
            <w:shd w:val="clear" w:color="auto" w:fill="D99594"/>
            <w:vAlign w:val="center"/>
          </w:tcPr>
          <w:p w:rsidR="00113D01" w:rsidRDefault="00113D01" w:rsidP="00C01782">
            <w:pPr>
              <w:pStyle w:val="TF-TEXTO"/>
              <w:keepNext/>
              <w:spacing w:line="240" w:lineRule="auto"/>
              <w:ind w:firstLine="0"/>
              <w:jc w:val="center"/>
            </w:pPr>
            <w:r>
              <w:t>Chave 3</w:t>
            </w:r>
          </w:p>
        </w:tc>
      </w:tr>
      <w:tr w:rsidR="00113D01">
        <w:trPr>
          <w:trHeight w:val="239"/>
          <w:tblCellSpacing w:w="28" w:type="dxa"/>
          <w:jc w:val="center"/>
        </w:trPr>
        <w:tc>
          <w:tcPr>
            <w:tcW w:w="732" w:type="dxa"/>
            <w:shd w:val="clear" w:color="auto" w:fill="FFAA8F"/>
            <w:vAlign w:val="center"/>
          </w:tcPr>
          <w:p w:rsidR="00113D01" w:rsidRDefault="00113D01" w:rsidP="00C01782">
            <w:pPr>
              <w:pStyle w:val="TF-TEXTO"/>
              <w:keepNext/>
              <w:spacing w:line="240" w:lineRule="auto"/>
              <w:ind w:firstLine="0"/>
              <w:jc w:val="center"/>
            </w:pPr>
            <w:r>
              <w:t>RID</w:t>
            </w:r>
          </w:p>
        </w:tc>
        <w:tc>
          <w:tcPr>
            <w:tcW w:w="2068" w:type="dxa"/>
            <w:gridSpan w:val="3"/>
            <w:shd w:val="clear" w:color="auto" w:fill="DDD9C3"/>
            <w:vAlign w:val="center"/>
          </w:tcPr>
          <w:p w:rsidR="00113D01" w:rsidRDefault="00113D01" w:rsidP="00C01782">
            <w:pPr>
              <w:pStyle w:val="TF-TEXTO"/>
              <w:keepNext/>
              <w:spacing w:line="240" w:lineRule="auto"/>
              <w:ind w:firstLine="0"/>
              <w:jc w:val="center"/>
            </w:pPr>
            <w:r>
              <w:t>Direita</w:t>
            </w:r>
          </w:p>
        </w:tc>
        <w:tc>
          <w:tcPr>
            <w:tcW w:w="3709" w:type="dxa"/>
            <w:gridSpan w:val="5"/>
            <w:tcBorders>
              <w:top w:val="nil"/>
              <w:left w:val="nil"/>
              <w:bottom w:val="nil"/>
              <w:right w:val="nil"/>
            </w:tcBorders>
            <w:vAlign w:val="center"/>
          </w:tcPr>
          <w:p w:rsidR="00113D01" w:rsidRDefault="00113D01" w:rsidP="00C01782">
            <w:pPr>
              <w:pStyle w:val="TF-TEXTO"/>
              <w:keepNext/>
              <w:spacing w:line="240" w:lineRule="auto"/>
              <w:ind w:firstLine="0"/>
              <w:jc w:val="center"/>
            </w:pPr>
          </w:p>
        </w:tc>
      </w:tr>
      <w:tr w:rsidR="00113D01">
        <w:trPr>
          <w:trHeight w:val="239"/>
          <w:tblCellSpacing w:w="28" w:type="dxa"/>
          <w:jc w:val="center"/>
        </w:trPr>
        <w:tc>
          <w:tcPr>
            <w:tcW w:w="1584" w:type="dxa"/>
            <w:gridSpan w:val="2"/>
            <w:tcBorders>
              <w:top w:val="nil"/>
              <w:left w:val="nil"/>
              <w:bottom w:val="nil"/>
              <w:right w:val="nil"/>
            </w:tcBorders>
            <w:vAlign w:val="center"/>
          </w:tcPr>
          <w:p w:rsidR="00113D01" w:rsidRDefault="00113D01" w:rsidP="00C01782">
            <w:pPr>
              <w:pStyle w:val="TF-TEXTO"/>
              <w:spacing w:line="240" w:lineRule="auto"/>
              <w:ind w:firstLine="0"/>
              <w:jc w:val="center"/>
            </w:pPr>
          </w:p>
        </w:tc>
        <w:tc>
          <w:tcPr>
            <w:tcW w:w="4981" w:type="dxa"/>
            <w:gridSpan w:val="7"/>
            <w:tcBorders>
              <w:top w:val="nil"/>
              <w:left w:val="nil"/>
              <w:bottom w:val="nil"/>
              <w:right w:val="nil"/>
            </w:tcBorders>
            <w:vAlign w:val="center"/>
          </w:tcPr>
          <w:p w:rsidR="00113D01" w:rsidRDefault="00113D01" w:rsidP="00C01782">
            <w:pPr>
              <w:pStyle w:val="TF-TEXTO"/>
              <w:keepNext/>
              <w:spacing w:line="240" w:lineRule="auto"/>
              <w:ind w:firstLine="0"/>
              <w:jc w:val="center"/>
            </w:pPr>
          </w:p>
        </w:tc>
      </w:tr>
    </w:tbl>
    <w:p w:rsidR="00113D01" w:rsidRPr="001928D7" w:rsidRDefault="00113D01" w:rsidP="00C123E5">
      <w:pPr>
        <w:pStyle w:val="TF-ilustraoLEGENDA"/>
      </w:pPr>
      <w:bookmarkStart w:id="266" w:name="_Ref231831559"/>
      <w:bookmarkStart w:id="267" w:name="_Toc232491109"/>
      <w:r>
        <w:t xml:space="preserve">Figura </w:t>
      </w:r>
      <w:fldSimple w:instr=" SEQ Figura \* ARABIC ">
        <w:r>
          <w:rPr>
            <w:noProof/>
          </w:rPr>
          <w:t>18</w:t>
        </w:r>
      </w:fldSimple>
      <w:bookmarkEnd w:id="265"/>
      <w:bookmarkEnd w:id="266"/>
      <w:r>
        <w:t xml:space="preserve"> - Estrutura da árvore de RIDs</w:t>
      </w:r>
      <w:bookmarkEnd w:id="267"/>
    </w:p>
    <w:p w:rsidR="00113D01" w:rsidRDefault="00113D01" w:rsidP="00C123E5">
      <w:pPr>
        <w:pStyle w:val="TF-TEXTO"/>
      </w:pPr>
      <w:r>
        <w:t xml:space="preserve">Todos os dados gravados na base de dados são de tamanho variável, ou seja, a gravação do valor 1 em um campo numérico com precisão 8 ocupará apenas 2 </w:t>
      </w:r>
      <w:r w:rsidRPr="005811B8">
        <w:rPr>
          <w:i/>
          <w:iCs/>
        </w:rPr>
        <w:t>bytes</w:t>
      </w:r>
      <w:r>
        <w:t xml:space="preserve">. Isso ocorre porque todos os dados têm 1 </w:t>
      </w:r>
      <w:r w:rsidRPr="005811B8">
        <w:rPr>
          <w:i/>
          <w:iCs/>
        </w:rPr>
        <w:t>byte</w:t>
      </w:r>
      <w:r>
        <w:t xml:space="preserve"> de identificação de tamanho. Este </w:t>
      </w:r>
      <w:r w:rsidRPr="005811B8">
        <w:rPr>
          <w:i/>
          <w:iCs/>
        </w:rPr>
        <w:t xml:space="preserve">byte </w:t>
      </w:r>
      <w:r>
        <w:t xml:space="preserve">tem 7 </w:t>
      </w:r>
      <w:r w:rsidRPr="002F2C97">
        <w:rPr>
          <w:i/>
          <w:iCs/>
        </w:rPr>
        <w:t>bits</w:t>
      </w:r>
      <w:r>
        <w:t xml:space="preserve"> de informação de tamanho e 1 </w:t>
      </w:r>
      <w:r w:rsidRPr="002F2C97">
        <w:rPr>
          <w:i/>
          <w:iCs/>
        </w:rPr>
        <w:t>bit</w:t>
      </w:r>
      <w:r>
        <w:t xml:space="preserve"> que identifica se deve ser lido um novo byte de definição de tamanho. Dessa forma, com 1 </w:t>
      </w:r>
      <w:r w:rsidRPr="002F2C97">
        <w:rPr>
          <w:i/>
          <w:iCs/>
        </w:rPr>
        <w:t>byte</w:t>
      </w:r>
      <w:r>
        <w:t xml:space="preserve"> podemos medir campos de até 127 </w:t>
      </w:r>
      <w:r w:rsidRPr="00F047C6">
        <w:rPr>
          <w:i/>
          <w:iCs/>
        </w:rPr>
        <w:t>bytes</w:t>
      </w:r>
      <w:r>
        <w:t xml:space="preserve"> (2</w:t>
      </w:r>
      <w:r w:rsidRPr="002F2C97">
        <w:rPr>
          <w:vertAlign w:val="superscript"/>
        </w:rPr>
        <w:t>7</w:t>
      </w:r>
      <w:r>
        <w:t xml:space="preserve">), e com 2 </w:t>
      </w:r>
      <w:r w:rsidRPr="00F047C6">
        <w:rPr>
          <w:i/>
          <w:iCs/>
        </w:rPr>
        <w:t>bytes</w:t>
      </w:r>
      <w:r>
        <w:t xml:space="preserve">, podemos medir campos de até </w:t>
      </w:r>
      <w:r w:rsidRPr="002F2C97">
        <w:t>16384</w:t>
      </w:r>
      <w:r>
        <w:t xml:space="preserve"> </w:t>
      </w:r>
      <w:r w:rsidRPr="00F047C6">
        <w:rPr>
          <w:i/>
          <w:iCs/>
        </w:rPr>
        <w:t>bytes</w:t>
      </w:r>
      <w:r>
        <w:t xml:space="preserve"> (2</w:t>
      </w:r>
      <w:r w:rsidRPr="002F2C97">
        <w:rPr>
          <w:vertAlign w:val="superscript"/>
        </w:rPr>
        <w:t>14</w:t>
      </w:r>
      <w:r>
        <w:t>), e assim por diante, com um tamanho teoricamente ilimitado.</w:t>
      </w:r>
    </w:p>
    <w:p w:rsidR="00113D01" w:rsidRDefault="00113D01" w:rsidP="00C123E5">
      <w:pPr>
        <w:pStyle w:val="TF-TEXTO"/>
      </w:pPr>
      <w:r>
        <w:t>Como o objetivo da proposta é evitar redundância e desperdício de espaço em disco, o espaço que seria subutilizado é, dessa forma, diminuído drasticamente. Como a operação de conversão destes dados ocorre em memória o ganho de desempenho na leitura da base de dados potencialmente supera a perda na verificação dos limites. A indexação em árvore B foi preferida em relação a árvore B+ em virtude da necessidade de menor redundância e complexidade.</w:t>
      </w:r>
    </w:p>
    <w:p w:rsidR="00113D01" w:rsidRDefault="00113D01" w:rsidP="00C123E5">
      <w:pPr>
        <w:pStyle w:val="TF-TEXTO"/>
      </w:pPr>
      <w:r>
        <w:t xml:space="preserve">O dicionário de dados segue </w:t>
      </w:r>
      <w:del w:id="268" w:author="cc.7190" w:date="2009-06-16T15:58:00Z">
        <w:r w:rsidDel="00F92845">
          <w:delText>a</w:delText>
        </w:r>
      </w:del>
      <w:r>
        <w:t>o mesmo padrão de estrutura e é formado pelas tabelas:</w:t>
      </w:r>
    </w:p>
    <w:p w:rsidR="00113D01" w:rsidRDefault="00113D01" w:rsidP="00A75F80">
      <w:pPr>
        <w:pStyle w:val="TF-ALNEA"/>
        <w:numPr>
          <w:ilvl w:val="0"/>
          <w:numId w:val="46"/>
          <w:numberingChange w:id="269" w:author="cc.7190" w:date="2009-06-16T11:09:00Z" w:original="%1:1:4:)"/>
        </w:numPr>
      </w:pPr>
      <w:r w:rsidRPr="00A75F80">
        <w:rPr>
          <w:rStyle w:val="TF-OBJETO"/>
        </w:rPr>
        <w:t>OBJS</w:t>
      </w:r>
      <w:r>
        <w:t xml:space="preserve">: coleção dos objetos do Tipo de tabela, neste caso tabelas, composta pelas colunas </w:t>
      </w:r>
      <w:r w:rsidRPr="00A75F80">
        <w:rPr>
          <w:rStyle w:val="TF-OBJETO"/>
        </w:rPr>
        <w:t>NAME</w:t>
      </w:r>
      <w:r>
        <w:t xml:space="preserve"> (Nome do objeto), </w:t>
      </w:r>
      <w:r w:rsidRPr="00A75F80">
        <w:rPr>
          <w:rStyle w:val="TF-OBJETO"/>
        </w:rPr>
        <w:t>TYPE</w:t>
      </w:r>
      <w:r>
        <w:t xml:space="preserve"> (Tipo do objeto. Exemplo: </w:t>
      </w:r>
      <w:r w:rsidRPr="00BF0ECA">
        <w:rPr>
          <w:rStyle w:val="TF-OBJETO"/>
        </w:rPr>
        <w:t>TABLE</w:t>
      </w:r>
      <w:r>
        <w:t xml:space="preserve">) e </w:t>
      </w:r>
      <w:r w:rsidRPr="00A75F80">
        <w:rPr>
          <w:rStyle w:val="TF-OBJETO"/>
        </w:rPr>
        <w:t>LOCATION</w:t>
      </w:r>
      <w:r>
        <w:t xml:space="preserve"> (Localização do bloco inicial da árvore de dados da tabela no arquivo de dados);</w:t>
      </w:r>
    </w:p>
    <w:p w:rsidR="00113D01" w:rsidRDefault="00113D01" w:rsidP="00A75F80">
      <w:pPr>
        <w:pStyle w:val="TF-ALNEA"/>
        <w:numPr>
          <w:ilvl w:val="0"/>
          <w:numId w:val="46"/>
          <w:numberingChange w:id="270" w:author="cc.7190" w:date="2009-06-16T11:09:00Z" w:original="%1:2:4:)"/>
        </w:numPr>
      </w:pPr>
      <w:r w:rsidRPr="00A75F80">
        <w:rPr>
          <w:rStyle w:val="TF-OBJETO"/>
        </w:rPr>
        <w:t>COLS</w:t>
      </w:r>
      <w:r>
        <w:t xml:space="preserve">: coleção das colunas das tabelas do Tipo de Tabela, composta pelas colunas </w:t>
      </w:r>
      <w:r w:rsidRPr="00A75F80">
        <w:rPr>
          <w:rStyle w:val="TF-OBJETO"/>
        </w:rPr>
        <w:t>TABLE_RID</w:t>
      </w:r>
      <w:r w:rsidRPr="00A75F80">
        <w:t xml:space="preserve"> </w:t>
      </w:r>
      <w:r>
        <w:t xml:space="preserve">(RID da tabela mãe da coluna), </w:t>
      </w:r>
      <w:r w:rsidRPr="00A75F80">
        <w:rPr>
          <w:rStyle w:val="TF-OBJETO"/>
        </w:rPr>
        <w:t>NAME</w:t>
      </w:r>
      <w:r w:rsidRPr="00BF0ECA">
        <w:t xml:space="preserve"> </w:t>
      </w:r>
      <w:r>
        <w:t xml:space="preserve">(Nome da coluna), </w:t>
      </w:r>
      <w:r w:rsidRPr="00A75F80">
        <w:rPr>
          <w:rStyle w:val="TF-OBJETO"/>
        </w:rPr>
        <w:t>TYPE</w:t>
      </w:r>
      <w:r>
        <w:t xml:space="preserve"> (Tipo da coluna. Exemplo: </w:t>
      </w:r>
      <w:r w:rsidRPr="00BF0ECA">
        <w:rPr>
          <w:rStyle w:val="TF-OBJETO"/>
        </w:rPr>
        <w:t>NUMBER</w:t>
      </w:r>
      <w:r>
        <w:t xml:space="preserve">) e </w:t>
      </w:r>
      <w:r w:rsidRPr="00A75F80">
        <w:rPr>
          <w:rStyle w:val="TF-OBJETO"/>
        </w:rPr>
        <w:t>LOCATION</w:t>
      </w:r>
      <w:r>
        <w:rPr>
          <w:rStyle w:val="TF-OBJETO"/>
        </w:rPr>
        <w:t xml:space="preserve"> </w:t>
      </w:r>
      <w:r>
        <w:t>(Localização do bloco inicial da árvore de dados da coluna no arquivo de dados).</w:t>
      </w:r>
    </w:p>
    <w:p w:rsidR="00113D01" w:rsidRDefault="00113D01" w:rsidP="005D089A">
      <w:pPr>
        <w:pStyle w:val="Heading2"/>
        <w:numPr>
          <w:numberingChange w:id="271" w:author="cc.7190" w:date="2009-06-16T11:09:00Z" w:original="%1:3:0:.%2:3:0:"/>
        </w:numPr>
      </w:pPr>
      <w:bookmarkStart w:id="272" w:name="_Toc54164917"/>
      <w:bookmarkStart w:id="273" w:name="_Toc54165671"/>
      <w:bookmarkStart w:id="274" w:name="_Toc54169329"/>
      <w:bookmarkStart w:id="275" w:name="_Toc96347435"/>
      <w:bookmarkStart w:id="276" w:name="_Toc96357719"/>
      <w:bookmarkStart w:id="277" w:name="_Toc96491862"/>
      <w:bookmarkStart w:id="278" w:name="_Toc232491169"/>
      <w:r w:rsidRPr="00C123E5">
        <w:t>IMPLEMENTAÇÃO</w:t>
      </w:r>
      <w:bookmarkEnd w:id="272"/>
      <w:bookmarkEnd w:id="273"/>
      <w:bookmarkEnd w:id="274"/>
      <w:bookmarkEnd w:id="275"/>
      <w:bookmarkEnd w:id="276"/>
      <w:bookmarkEnd w:id="277"/>
      <w:bookmarkEnd w:id="278"/>
      <w:r w:rsidRPr="00C123E5">
        <w:t xml:space="preserve"> </w:t>
      </w:r>
    </w:p>
    <w:p w:rsidR="00113D01" w:rsidRPr="00650684" w:rsidRDefault="00113D01" w:rsidP="00650684">
      <w:pPr>
        <w:pStyle w:val="TF-TEXTO"/>
      </w:pPr>
      <w:r>
        <w:t>A seguir são mostradas as técnicas e ferramentas utilizadas, parte do código desenvolvido e a operacionalidade da implementação.</w:t>
      </w:r>
    </w:p>
    <w:p w:rsidR="00113D01" w:rsidRPr="00727FC4" w:rsidRDefault="00113D01" w:rsidP="00A53127">
      <w:pPr>
        <w:pStyle w:val="Heading3"/>
        <w:numPr>
          <w:numberingChange w:id="279" w:author="cc.7190" w:date="2009-06-16T11:09:00Z" w:original="%1:3:0:.%2:3:0:.%3:1:0:"/>
        </w:numPr>
      </w:pPr>
      <w:bookmarkStart w:id="280" w:name="_Toc232491170"/>
      <w:r w:rsidRPr="00727FC4">
        <w:t>Técnicas e ferramentas utilizadas</w:t>
      </w:r>
      <w:bookmarkEnd w:id="280"/>
    </w:p>
    <w:p w:rsidR="00113D01" w:rsidRDefault="00113D01" w:rsidP="00A53127">
      <w:pPr>
        <w:pStyle w:val="TF-TEXTO"/>
      </w:pPr>
      <w:r>
        <w:t>Todo o ambiente de desenvolvimento se encontra em uma máquina virtual disponível através da ferramenta VirtualBox da Sun Microsystems.</w:t>
      </w:r>
      <w:r w:rsidRPr="002F746A">
        <w:t xml:space="preserve"> </w:t>
      </w:r>
      <w:r>
        <w:t xml:space="preserve">Esta máquina virtual tem o Linux instalado na distribuição do Ubuntu. O protótipo, independente do MySQL, foi implementado em C no ambiente Eclipse. Deste protótipo surgiram as principais estruturas que foram integradas ao MySQL utilizando o editor de texto VIsual (VI) que está disponível em praticamente todas as distribuições do sistema operacional Linux e o editor visual Geany. O código fonte foi compilado utilizando o Make e o GCC, todos disponibilizados junto à distribuição do Linux. A depuração, quando necessária, foi efetuada através da ferramenta </w:t>
      </w:r>
      <w:r w:rsidRPr="00075C4B">
        <w:t>Data Display Debugger</w:t>
      </w:r>
      <w:r>
        <w:t xml:space="preserve"> (DDD) que implementa um ambiente visual de depuração através do utilitário GNU DeBbuger (GDB). As figuras dos códigos fonte apresentados neste trabalho foram feitas usando o editor Notepad++.</w:t>
      </w:r>
    </w:p>
    <w:p w:rsidR="00113D01" w:rsidRDefault="00113D01" w:rsidP="00A53127">
      <w:pPr>
        <w:pStyle w:val="TF-TEXTO"/>
      </w:pPr>
      <w:r>
        <w:t xml:space="preserve">O MySQL na sua versão 5.1.34-0 foi primordial para implementação pela infra-estrutura por causa da existência de </w:t>
      </w:r>
      <w:r w:rsidRPr="00D44C52">
        <w:rPr>
          <w:i/>
          <w:iCs/>
        </w:rPr>
        <w:t>storage engines</w:t>
      </w:r>
      <w:r>
        <w:t xml:space="preserve"> e pelos testes por causa da possibilidade acesso ao banco de dados. Como ferramenta de execução de instruções SQL no banco de dados foi utilizada o MySQL Navigator.</w:t>
      </w:r>
    </w:p>
    <w:p w:rsidR="00113D01" w:rsidRDefault="00113D01" w:rsidP="003729D1">
      <w:pPr>
        <w:pStyle w:val="Heading3"/>
        <w:numPr>
          <w:numberingChange w:id="281" w:author="cc.7190" w:date="2009-06-16T11:09:00Z" w:original="%1:3:0:.%2:3:0:.%3:2:0:"/>
        </w:numPr>
      </w:pPr>
      <w:bookmarkStart w:id="282" w:name="_Toc232491171"/>
      <w:r w:rsidRPr="003729D1">
        <w:t>Código desenvolvido</w:t>
      </w:r>
      <w:bookmarkEnd w:id="282"/>
    </w:p>
    <w:p w:rsidR="00113D01" w:rsidRDefault="00113D01" w:rsidP="00F10F8B">
      <w:pPr>
        <w:pStyle w:val="TF-TEXTO"/>
      </w:pPr>
      <w:r>
        <w:t>É importante salientar que os códigos apresentados nos quadros deste tópico podem ter sofrido modificações no seu leiaute quando comparados ao código original visando destacar alguns aspectos, porém sem nunca perderem sua lógica básica de funcionamento.</w:t>
      </w:r>
    </w:p>
    <w:p w:rsidR="00113D01" w:rsidRDefault="00113D01" w:rsidP="00F10F8B">
      <w:pPr>
        <w:pStyle w:val="TF-TEXTO"/>
      </w:pPr>
      <w:r>
        <w:t xml:space="preserve">O desenvolvimento iniciou com a implementação de um protótipo que abrangia grande parte dos requisitos do sistema. Porém, não integrado à API dos </w:t>
      </w:r>
      <w:r w:rsidRPr="00F10F8B">
        <w:rPr>
          <w:i/>
          <w:iCs/>
        </w:rPr>
        <w:t>storage engines</w:t>
      </w:r>
      <w:r>
        <w:t xml:space="preserve"> do MySQL. Neste protótipo foram criadas as estruturas de controle e tipos padrão para utilização no sistema (</w:t>
      </w:r>
      <w:r>
        <w:fldChar w:fldCharType="begin"/>
      </w:r>
      <w:r>
        <w:instrText xml:space="preserve"> REF _Ref231551144 \h </w:instrText>
      </w:r>
      <w:r>
        <w:fldChar w:fldCharType="separate"/>
      </w:r>
      <w:r>
        <w:t xml:space="preserve">Quadro </w:t>
      </w:r>
      <w:r>
        <w:rPr>
          <w:noProof/>
        </w:rPr>
        <w:t>7</w:t>
      </w:r>
      <w:r>
        <w:fldChar w:fldCharType="end"/>
      </w:r>
      <w:r>
        <w:t>). Estas estruturas são importantes, pois não foram modeladas como classes e são utilizadas como tipos básicos em grande parte do sistema.</w:t>
      </w:r>
    </w:p>
    <w:p w:rsidR="00113D01" w:rsidRDefault="00113D01" w:rsidP="00664FA7">
      <w:pPr>
        <w:pStyle w:val="TF-ilustraoIMAGEM"/>
      </w:pPr>
      <w:r w:rsidRPr="00CF410E">
        <w:pict>
          <v:shape id="Picture 11" o:spid="_x0000_i1039" type="#_x0000_t75" alt="tipos de dados.PNG" style="width:405.75pt;height:268.5pt;visibility:visible" o:bordertopcolor="black" o:borderleftcolor="black" o:borderbottomcolor="black" o:borderrightcolor="black">
            <v:imagedata r:id="rId25" o:title=""/>
            <w10:bordertop type="single" width="6"/>
            <w10:borderleft type="single" width="6"/>
            <w10:borderbottom type="single" width="6"/>
            <w10:borderright type="single" width="6"/>
          </v:shape>
        </w:pict>
      </w:r>
    </w:p>
    <w:p w:rsidR="00113D01" w:rsidRDefault="00113D01" w:rsidP="000C4BC0">
      <w:pPr>
        <w:pStyle w:val="TF-ilustraoLEGENDA"/>
      </w:pPr>
      <w:bookmarkStart w:id="283" w:name="_Ref231551144"/>
      <w:bookmarkStart w:id="284" w:name="_Toc232491110"/>
      <w:r>
        <w:t xml:space="preserve">Quadro </w:t>
      </w:r>
      <w:fldSimple w:instr=" SEQ Quadro \* ARABIC ">
        <w:r>
          <w:rPr>
            <w:noProof/>
          </w:rPr>
          <w:t>7</w:t>
        </w:r>
      </w:fldSimple>
      <w:bookmarkEnd w:id="283"/>
      <w:r>
        <w:t xml:space="preserve"> - Estruturas de controle e tipos padrão</w:t>
      </w:r>
      <w:bookmarkEnd w:id="284"/>
    </w:p>
    <w:p w:rsidR="00113D01" w:rsidRDefault="00113D01" w:rsidP="00BD46AB">
      <w:pPr>
        <w:pStyle w:val="TF-TEXTO"/>
      </w:pPr>
      <w:r>
        <w:t>Antes de implementar as classes gerenciadoras do sistema, há a necessidade de criação de mecanismo de coleções. Foram criados quatro tipos de coleção: lista de faixas (</w:t>
      </w:r>
      <w:r w:rsidRPr="003406A3">
        <w:rPr>
          <w:rStyle w:val="TF-OBJETO"/>
        </w:rPr>
        <w:t>LinkedListRoot</w:t>
      </w:r>
      <w:r>
        <w:t>), lista de valores (</w:t>
      </w:r>
      <w:r w:rsidRPr="003406A3">
        <w:rPr>
          <w:rStyle w:val="TF-OBJETO"/>
        </w:rPr>
        <w:t>ValueListRoot</w:t>
      </w:r>
      <w:r>
        <w:t>), lista de nomes e valores (</w:t>
      </w:r>
      <w:r w:rsidRPr="003406A3">
        <w:rPr>
          <w:rStyle w:val="TF-OBJETO"/>
        </w:rPr>
        <w:t>PairListRoot</w:t>
      </w:r>
      <w:r>
        <w:t>) e árvores (</w:t>
      </w:r>
      <w:r w:rsidRPr="003406A3">
        <w:rPr>
          <w:rStyle w:val="TF-OBJETO"/>
        </w:rPr>
        <w:t>StringTreeRoot</w:t>
      </w:r>
      <w:r>
        <w:t>). A lista de faixas procura otimizar listas de números, economizando memória e melhorando o desempenho de busca e atualização. A lista sequencial é uma lista dinâmica simples cuja funcionalidade foi estendida na lista de nomes e valores. A árvore é uma estrutura de árvore binária em memória que tem um nome como chave.</w:t>
      </w:r>
    </w:p>
    <w:p w:rsidR="00113D01" w:rsidRDefault="00113D01" w:rsidP="00BD46AB">
      <w:pPr>
        <w:pStyle w:val="TF-TEXTO"/>
      </w:pPr>
      <w:r>
        <w:t xml:space="preserve">A primeira necessidade em uma estrutura de armazenamento é a definição de seu dicionário de dados e existe um problema relativo à sua criação. Este problema de criação ocorre pois o dicionário de dados é a informação básica para criação de todas as estruturas, ou seja, não é possível criar uma rotina de criação de tabelas e utilizá-la para criar o dicionário de dados pois ela, por definição, consulta o dicionário de dados para criar novas estruturas. Desta forma é necessário que o dicionário de dados seja criado de forma independente do método de criação de tabelas. Mas antes de criar o dicionário de dados, há a necessidade de definição do formato de escrita e leitura destas informações. Os principais métodos de escrita são exemplificados no </w:t>
      </w:r>
      <w:r>
        <w:fldChar w:fldCharType="begin"/>
      </w:r>
      <w:r>
        <w:instrText xml:space="preserve"> REF _Ref231555170 \h </w:instrText>
      </w:r>
      <w:r>
        <w:fldChar w:fldCharType="separate"/>
      </w:r>
      <w:r>
        <w:t xml:space="preserve">Quadro </w:t>
      </w:r>
      <w:r>
        <w:rPr>
          <w:noProof/>
        </w:rPr>
        <w:t>8</w:t>
      </w:r>
      <w:r>
        <w:fldChar w:fldCharType="end"/>
      </w:r>
      <w:r>
        <w:t xml:space="preserve">. Os métodos de leitura são análogos aos de escrita e são o </w:t>
      </w:r>
      <w:r w:rsidRPr="0056365B">
        <w:rPr>
          <w:rStyle w:val="TF-OBJETO"/>
        </w:rPr>
        <w:t>readNumber</w:t>
      </w:r>
      <w:r>
        <w:t xml:space="preserve">, </w:t>
      </w:r>
      <w:r w:rsidRPr="0056365B">
        <w:rPr>
          <w:rStyle w:val="TF-OBJETO"/>
        </w:rPr>
        <w:t>readString</w:t>
      </w:r>
      <w:r>
        <w:t xml:space="preserve">, </w:t>
      </w:r>
      <w:r w:rsidRPr="0056365B">
        <w:rPr>
          <w:rStyle w:val="TF-OBJETO"/>
        </w:rPr>
        <w:t>readSizedDada</w:t>
      </w:r>
      <w:r>
        <w:t xml:space="preserve"> e </w:t>
      </w:r>
      <w:r w:rsidRPr="0056365B">
        <w:rPr>
          <w:rStyle w:val="TF-OBJETO"/>
        </w:rPr>
        <w:t>readData</w:t>
      </w:r>
      <w:r>
        <w:t xml:space="preserve"> e estão na classe </w:t>
      </w:r>
      <w:r w:rsidRPr="0056365B">
        <w:rPr>
          <w:rStyle w:val="TF-OBJETO"/>
        </w:rPr>
        <w:t>vogal_storage</w:t>
      </w:r>
      <w:r>
        <w:t>.</w:t>
      </w:r>
    </w:p>
    <w:p w:rsidR="00113D01" w:rsidRDefault="00113D01" w:rsidP="00B06022">
      <w:pPr>
        <w:pStyle w:val="TF-ilustraoIMAGEM"/>
      </w:pPr>
      <w:r w:rsidRPr="00CF410E">
        <w:pict>
          <v:shape id="Picture 18" o:spid="_x0000_i1040" type="#_x0000_t75" alt="escrita de dados.PNG" style="width:452.25pt;height:309pt;visibility:visible" o:bordertopcolor="black" o:borderleftcolor="black" o:borderbottomcolor="black" o:borderrightcolor="black">
            <v:imagedata r:id="rId26" o:title=""/>
            <w10:bordertop type="single" width="6"/>
            <w10:borderleft type="single" width="6"/>
            <w10:borderbottom type="single" width="6"/>
            <w10:borderright type="single" width="6"/>
          </v:shape>
        </w:pict>
      </w:r>
    </w:p>
    <w:p w:rsidR="00113D01" w:rsidRPr="0056365B" w:rsidRDefault="00113D01" w:rsidP="0056365B">
      <w:pPr>
        <w:pStyle w:val="TF-ilustraoLEGENDA"/>
      </w:pPr>
      <w:bookmarkStart w:id="285" w:name="_Ref231555170"/>
      <w:bookmarkStart w:id="286" w:name="_Toc232491111"/>
      <w:r>
        <w:t xml:space="preserve">Quadro </w:t>
      </w:r>
      <w:fldSimple w:instr=" SEQ Quadro \* ARABIC ">
        <w:r>
          <w:rPr>
            <w:noProof/>
          </w:rPr>
          <w:t>8</w:t>
        </w:r>
      </w:fldSimple>
      <w:bookmarkEnd w:id="285"/>
      <w:r>
        <w:t xml:space="preserve"> - Métodos de escrita de dados nos blocos</w:t>
      </w:r>
      <w:bookmarkEnd w:id="286"/>
    </w:p>
    <w:p w:rsidR="00113D01" w:rsidRDefault="00113D01" w:rsidP="004701A0">
      <w:pPr>
        <w:pStyle w:val="TF-TEXTO"/>
      </w:pPr>
      <w:r>
        <w:t>Definido os métodos de escrita e leitura pode-se criar o dicionário de dados. Em seguida deve</w:t>
      </w:r>
      <w:ins w:id="287" w:author="cc.7190" w:date="2009-06-16T16:11:00Z">
        <w:r>
          <w:t>m</w:t>
        </w:r>
      </w:ins>
      <w:r>
        <w:t xml:space="preserve"> ser coletadas informações do arquivo de banco de dados criado de forma a otimizar o desempenho. No </w:t>
      </w:r>
      <w:r>
        <w:fldChar w:fldCharType="begin"/>
      </w:r>
      <w:r>
        <w:instrText xml:space="preserve"> REF _Ref231555590 \h </w:instrText>
      </w:r>
      <w:r>
        <w:fldChar w:fldCharType="separate"/>
      </w:r>
      <w:r>
        <w:t xml:space="preserve">Quadro </w:t>
      </w:r>
      <w:r>
        <w:rPr>
          <w:noProof/>
        </w:rPr>
        <w:t>9</w:t>
      </w:r>
      <w:r>
        <w:fldChar w:fldCharType="end"/>
      </w:r>
      <w:r>
        <w:t xml:space="preserve"> é exemplificado o método onde são lidos todos os blocos do arquivo e </w:t>
      </w:r>
      <w:ins w:id="288" w:author="cc.7190" w:date="2009-06-16T16:11:00Z">
        <w:r>
          <w:t xml:space="preserve">que </w:t>
        </w:r>
      </w:ins>
      <w:r>
        <w:t>armazena essa informação em uma lista de faixa.</w:t>
      </w:r>
    </w:p>
    <w:p w:rsidR="00113D01" w:rsidRDefault="00113D01" w:rsidP="008F3372">
      <w:pPr>
        <w:pStyle w:val="TF-ilustraoIMAGEM"/>
      </w:pPr>
      <w:r w:rsidRPr="00CF410E">
        <w:pict>
          <v:shape id="Picture 20" o:spid="_x0000_i1041" type="#_x0000_t75" alt="bufferize.PNG" style="width:402pt;height:246.75pt;visibility:visible" o:bordertopcolor="black" o:borderleftcolor="black" o:borderbottomcolor="black" o:borderrightcolor="black">
            <v:imagedata r:id="rId27" o:title=""/>
            <w10:bordertop type="single" width="6"/>
            <w10:borderleft type="single" width="6"/>
            <w10:borderbottom type="single" width="6"/>
            <w10:borderright type="single" width="6"/>
          </v:shape>
        </w:pict>
      </w:r>
    </w:p>
    <w:p w:rsidR="00113D01" w:rsidRPr="004701A0" w:rsidRDefault="00113D01" w:rsidP="00A2085C">
      <w:pPr>
        <w:pStyle w:val="TF-ilustraoLEGENDA"/>
      </w:pPr>
      <w:bookmarkStart w:id="289" w:name="_Ref231555590"/>
      <w:bookmarkStart w:id="290" w:name="_Toc232491112"/>
      <w:r>
        <w:t xml:space="preserve">Quadro </w:t>
      </w:r>
      <w:fldSimple w:instr=" SEQ Quadro \* ARABIC ">
        <w:r>
          <w:rPr>
            <w:noProof/>
          </w:rPr>
          <w:t>9</w:t>
        </w:r>
      </w:fldSimple>
      <w:bookmarkEnd w:id="289"/>
      <w:r>
        <w:t xml:space="preserve"> - Método de coleta dos blocos livres</w:t>
      </w:r>
      <w:bookmarkEnd w:id="290"/>
    </w:p>
    <w:p w:rsidR="00113D01" w:rsidRDefault="00113D01" w:rsidP="00BD46AB">
      <w:pPr>
        <w:pStyle w:val="TF-TEXTO"/>
      </w:pPr>
      <w:r>
        <w:t xml:space="preserve"> Em diversas partes do sistema é necessário reservar alguns blocos para gravação e evitar que outros métodos utilizem-no antes que o método solicitante efetive sua gravação. Esta reserva é feita na classe </w:t>
      </w:r>
      <w:r w:rsidRPr="00D35D23">
        <w:rPr>
          <w:rStyle w:val="TF-OBJETO"/>
        </w:rPr>
        <w:t>vogal_storage</w:t>
      </w:r>
      <w:r>
        <w:t xml:space="preserve"> nos métodos </w:t>
      </w:r>
      <w:r w:rsidRPr="00D35D23">
        <w:rPr>
          <w:rStyle w:val="TF-OBJETO"/>
        </w:rPr>
        <w:t>lockFreeBlock</w:t>
      </w:r>
      <w:r>
        <w:t xml:space="preserve"> (reserva bloco) e </w:t>
      </w:r>
      <w:r w:rsidRPr="00D35D23">
        <w:rPr>
          <w:rStyle w:val="TF-OBJETO"/>
        </w:rPr>
        <w:t>unlockBlock</w:t>
      </w:r>
      <w:r>
        <w:t xml:space="preserve"> (cancela reserva do bloco). A reserva é feita movimentado o bloco solicitado entre duas coleções na classe </w:t>
      </w:r>
      <w:r w:rsidRPr="00D35D23">
        <w:rPr>
          <w:rStyle w:val="TF-OBJETO"/>
        </w:rPr>
        <w:t>vogal_cache</w:t>
      </w:r>
      <w:r>
        <w:t xml:space="preserve">: </w:t>
      </w:r>
      <w:r w:rsidRPr="00D35D23">
        <w:rPr>
          <w:rStyle w:val="TF-OBJETO"/>
        </w:rPr>
        <w:t>freeBlocks</w:t>
      </w:r>
      <w:r>
        <w:t xml:space="preserve"> (lista de faixas de blocos livres) e </w:t>
      </w:r>
      <w:r w:rsidRPr="00D35D23">
        <w:rPr>
          <w:rStyle w:val="TF-OBJETO"/>
        </w:rPr>
        <w:t>lockedBlocks</w:t>
      </w:r>
      <w:r>
        <w:t xml:space="preserve"> (lista de faixas de blocos reservados). </w:t>
      </w:r>
    </w:p>
    <w:p w:rsidR="00113D01" w:rsidRDefault="00113D01" w:rsidP="00BD46AB">
      <w:pPr>
        <w:pStyle w:val="TF-TEXTO"/>
      </w:pPr>
      <w:r>
        <w:t xml:space="preserve">Uma vez o dicionário de dados criado e o método de escrita definido é possível efetuar todas as operações ao qual este trabalho se propõe: criar e remover tabelas, consultar, inserir, alterar e remover registros. Antes de qualquer uma destas operações o método de </w:t>
      </w:r>
      <w:r w:rsidRPr="00064EC2">
        <w:rPr>
          <w:rStyle w:val="TF-OBJETO"/>
        </w:rPr>
        <w:t>openTable</w:t>
      </w:r>
      <w:r>
        <w:t xml:space="preserve"> da classe </w:t>
      </w:r>
      <w:r w:rsidRPr="00064EC2">
        <w:rPr>
          <w:rStyle w:val="TF-OBJETO"/>
        </w:rPr>
        <w:t>vogal_definition</w:t>
      </w:r>
      <w:r>
        <w:t xml:space="preserve"> (</w:t>
      </w:r>
      <w:r>
        <w:fldChar w:fldCharType="begin"/>
      </w:r>
      <w:r>
        <w:instrText xml:space="preserve"> REF _Ref231556794 \h </w:instrText>
      </w:r>
      <w:r>
        <w:fldChar w:fldCharType="separate"/>
      </w:r>
      <w:r>
        <w:t xml:space="preserve">Quadro </w:t>
      </w:r>
      <w:r>
        <w:rPr>
          <w:noProof/>
        </w:rPr>
        <w:t>10</w:t>
      </w:r>
      <w:r>
        <w:fldChar w:fldCharType="end"/>
      </w:r>
      <w:r>
        <w:t xml:space="preserve">). No caso da criação de tabelas, este método é chamado para garantir sua inexistência. Na remoção de tabelas, exatamente o contrário. Porém, nas outras operações este método é essencial para organizar em memória as definições da tabela na classe </w:t>
      </w:r>
      <w:r w:rsidRPr="00064EC2">
        <w:rPr>
          <w:rStyle w:val="TF-OBJETO"/>
        </w:rPr>
        <w:t>ObjectCursorType</w:t>
      </w:r>
      <w:r>
        <w:t xml:space="preserve">, as informações que foram previamente persistidas no armazenamento secundário. Desta forma, a tabela de tabelas, denominada </w:t>
      </w:r>
      <w:r w:rsidRPr="00330C40">
        <w:rPr>
          <w:rStyle w:val="TF-OBJETO"/>
        </w:rPr>
        <w:t>OBJS</w:t>
      </w:r>
      <w:r>
        <w:t xml:space="preserve">, e a tabela de colunas, denominada </w:t>
      </w:r>
      <w:r w:rsidRPr="00330C40">
        <w:rPr>
          <w:rStyle w:val="TF-OBJETO"/>
        </w:rPr>
        <w:t>COLS</w:t>
      </w:r>
      <w:r>
        <w:t>, são acessadas como tabelas normais e podem ser consultadas inclusive pelo usuário final.</w:t>
      </w:r>
    </w:p>
    <w:p w:rsidR="00113D01" w:rsidRDefault="00113D01" w:rsidP="00500AA8">
      <w:pPr>
        <w:pStyle w:val="TF-ilustraoIMAGEM"/>
      </w:pPr>
      <w:r w:rsidRPr="00CF410E">
        <w:pict>
          <v:shape id="Picture 21" o:spid="_x0000_i1042" type="#_x0000_t75" alt="openTable.PNG" style="width:338.25pt;height:321.75pt;visibility:visible" o:bordertopcolor="black" o:borderleftcolor="black" o:borderbottomcolor="black" o:borderrightcolor="black">
            <v:imagedata r:id="rId28" o:title=""/>
            <w10:bordertop type="single" width="6"/>
            <w10:borderleft type="single" width="6"/>
            <w10:borderbottom type="single" width="6"/>
            <w10:borderright type="single" width="6"/>
          </v:shape>
        </w:pict>
      </w:r>
    </w:p>
    <w:p w:rsidR="00113D01" w:rsidRDefault="00113D01" w:rsidP="00AD3711">
      <w:pPr>
        <w:pStyle w:val="TF-ilustraoLEGENDA"/>
        <w:rPr>
          <w:noProof/>
        </w:rPr>
      </w:pPr>
      <w:bookmarkStart w:id="291" w:name="_Ref231556794"/>
      <w:bookmarkStart w:id="292" w:name="_Toc232491113"/>
      <w:r>
        <w:t xml:space="preserve">Quadro </w:t>
      </w:r>
      <w:fldSimple w:instr=" SEQ Quadro \* ARABIC ">
        <w:r>
          <w:rPr>
            <w:noProof/>
          </w:rPr>
          <w:t>10</w:t>
        </w:r>
      </w:fldSimple>
      <w:bookmarkEnd w:id="291"/>
      <w:r>
        <w:t xml:space="preserve"> - Definição do mé</w:t>
      </w:r>
      <w:r>
        <w:rPr>
          <w:noProof/>
        </w:rPr>
        <w:t>todo de abertura de tabelas</w:t>
      </w:r>
      <w:bookmarkEnd w:id="292"/>
    </w:p>
    <w:p w:rsidR="00113D01" w:rsidRDefault="00113D01" w:rsidP="007A12C6">
      <w:pPr>
        <w:pStyle w:val="TF-TEXTO"/>
      </w:pPr>
      <w:r>
        <w:t xml:space="preserve">Com a tabela aberta é possível efetuar as operações desejadas sobre ela. Para consultas, alterações e exclusões de registros é chamado o método </w:t>
      </w:r>
      <w:r w:rsidRPr="00613985">
        <w:rPr>
          <w:rStyle w:val="TF-OBJETO"/>
        </w:rPr>
        <w:t>fetch</w:t>
      </w:r>
      <w:r>
        <w:t xml:space="preserve"> (</w:t>
      </w:r>
      <w:r>
        <w:fldChar w:fldCharType="begin"/>
      </w:r>
      <w:r>
        <w:instrText xml:space="preserve"> REF _Ref231558195 \h </w:instrText>
      </w:r>
      <w:r>
        <w:fldChar w:fldCharType="separate"/>
      </w:r>
      <w:r>
        <w:t xml:space="preserve">Quadro </w:t>
      </w:r>
      <w:r>
        <w:rPr>
          <w:noProof/>
        </w:rPr>
        <w:t>11</w:t>
      </w:r>
      <w:r>
        <w:fldChar w:fldCharType="end"/>
      </w:r>
      <w:r>
        <w:t xml:space="preserve">) da classe </w:t>
      </w:r>
      <w:r w:rsidRPr="00613985">
        <w:rPr>
          <w:rStyle w:val="TF-OBJETO"/>
        </w:rPr>
        <w:t>vogal_manipulation</w:t>
      </w:r>
      <w:r>
        <w:t xml:space="preserve">. Este método movimenta o objeto </w:t>
      </w:r>
      <w:r w:rsidRPr="00E858C8">
        <w:rPr>
          <w:rStyle w:val="TF-OBJETO"/>
        </w:rPr>
        <w:t>ObjectCursorType</w:t>
      </w:r>
      <w:r>
        <w:t xml:space="preserve"> pela tabela até localizar o registro desejado sendo então possível efetivar a operação desejada. Caso a operação seja apenas consulta, o método </w:t>
      </w:r>
      <w:r w:rsidRPr="00986197">
        <w:rPr>
          <w:rStyle w:val="TF-OBJETO"/>
        </w:rPr>
        <w:t>rnd_next</w:t>
      </w:r>
      <w:r>
        <w:t xml:space="preserve"> da API será chamado para efetuar a consulta de cada registro obtido e o </w:t>
      </w:r>
      <w:r>
        <w:rPr>
          <w:rStyle w:val="TF-OBJETO"/>
        </w:rPr>
        <w:t>ha_vogal</w:t>
      </w:r>
      <w:r>
        <w:t xml:space="preserve"> gerenciará adequadamente a chamada.</w:t>
      </w:r>
    </w:p>
    <w:p w:rsidR="00113D01" w:rsidRDefault="00113D01" w:rsidP="007A12C6">
      <w:pPr>
        <w:pStyle w:val="TF-TEXTO"/>
      </w:pPr>
      <w:r>
        <w:t xml:space="preserve">Os métodos de escrita e leitura são principalmente o </w:t>
      </w:r>
      <w:r w:rsidRPr="00115608">
        <w:rPr>
          <w:rStyle w:val="TF-OBJETO"/>
        </w:rPr>
        <w:t>writeRid</w:t>
      </w:r>
      <w:r>
        <w:t xml:space="preserve"> (</w:t>
      </w:r>
      <w:r>
        <w:fldChar w:fldCharType="begin"/>
      </w:r>
      <w:r>
        <w:instrText xml:space="preserve"> REF _Ref231559392 \h </w:instrText>
      </w:r>
      <w:r>
        <w:fldChar w:fldCharType="separate"/>
      </w:r>
      <w:r>
        <w:t xml:space="preserve">Quadro </w:t>
      </w:r>
      <w:r>
        <w:rPr>
          <w:noProof/>
        </w:rPr>
        <w:t>12</w:t>
      </w:r>
      <w:r>
        <w:fldChar w:fldCharType="end"/>
      </w:r>
      <w:r>
        <w:t xml:space="preserve">) e o </w:t>
      </w:r>
      <w:r w:rsidRPr="00115608">
        <w:rPr>
          <w:rStyle w:val="TF-OBJETO"/>
        </w:rPr>
        <w:t>readRid</w:t>
      </w:r>
      <w:r>
        <w:t xml:space="preserve"> (</w:t>
      </w:r>
      <w:r>
        <w:fldChar w:fldCharType="begin"/>
      </w:r>
      <w:r>
        <w:instrText xml:space="preserve"> REF _Ref231559208 \h </w:instrText>
      </w:r>
      <w:r>
        <w:fldChar w:fldCharType="separate"/>
      </w:r>
      <w:r>
        <w:t xml:space="preserve">Quadro </w:t>
      </w:r>
      <w:r>
        <w:rPr>
          <w:noProof/>
        </w:rPr>
        <w:t>13</w:t>
      </w:r>
      <w:r>
        <w:fldChar w:fldCharType="end"/>
      </w:r>
      <w:r>
        <w:t xml:space="preserve">), respectivamente, e estão localizados na classe </w:t>
      </w:r>
      <w:r w:rsidRPr="00115608">
        <w:rPr>
          <w:rStyle w:val="TF-OBJETO"/>
        </w:rPr>
        <w:t>vogal_manipulation</w:t>
      </w:r>
      <w:r>
        <w:t>.</w:t>
      </w:r>
    </w:p>
    <w:p w:rsidR="00113D01" w:rsidRDefault="00113D01" w:rsidP="008F173D">
      <w:pPr>
        <w:pStyle w:val="TF-ilustraoIMAGEM"/>
      </w:pPr>
      <w:r w:rsidRPr="00CF410E">
        <w:pict>
          <v:shape id="Picture 10" o:spid="_x0000_i1043" type="#_x0000_t75" style="width:453pt;height:438pt;visibility:visible" o:bordertopcolor="black" o:borderleftcolor="black" o:borderbottomcolor="black" o:borderrightcolor="black">
            <v:imagedata r:id="rId29" o:title=""/>
            <w10:bordertop type="single" width="6"/>
            <w10:borderleft type="single" width="6"/>
            <w10:borderbottom type="single" width="6"/>
            <w10:borderright type="single" width="6"/>
          </v:shape>
        </w:pict>
      </w:r>
    </w:p>
    <w:p w:rsidR="00113D01" w:rsidRDefault="00113D01" w:rsidP="00E858C8">
      <w:pPr>
        <w:pStyle w:val="TF-ilustraoLEGENDA"/>
        <w:rPr>
          <w:noProof/>
        </w:rPr>
      </w:pPr>
      <w:bookmarkStart w:id="293" w:name="_Ref231558195"/>
      <w:bookmarkStart w:id="294" w:name="_Toc232491114"/>
      <w:r>
        <w:t xml:space="preserve">Quadro </w:t>
      </w:r>
      <w:fldSimple w:instr=" SEQ Quadro \* ARABIC ">
        <w:r>
          <w:rPr>
            <w:noProof/>
          </w:rPr>
          <w:t>11</w:t>
        </w:r>
      </w:fldSimple>
      <w:bookmarkEnd w:id="293"/>
      <w:r>
        <w:t xml:space="preserve"> - Definição do método para consulta de registro</w:t>
      </w:r>
      <w:r>
        <w:rPr>
          <w:noProof/>
        </w:rPr>
        <w:t>s</w:t>
      </w:r>
      <w:bookmarkEnd w:id="294"/>
    </w:p>
    <w:p w:rsidR="00113D01" w:rsidRDefault="00113D01" w:rsidP="008F173D">
      <w:pPr>
        <w:pStyle w:val="TF-ilustraoIMAGEM"/>
      </w:pPr>
      <w:r w:rsidRPr="00CF410E">
        <w:pict>
          <v:shape id="Picture 26" o:spid="_x0000_i1044" type="#_x0000_t75" alt="writeRid.PNG" style="width:327pt;height:300pt;visibility:visible" o:bordertopcolor="black" o:borderleftcolor="black" o:borderbottomcolor="black" o:borderrightcolor="black">
            <v:imagedata r:id="rId30" o:title=""/>
            <w10:bordertop type="single" width="6"/>
            <w10:borderleft type="single" width="6"/>
            <w10:borderbottom type="single" width="6"/>
            <w10:borderright type="single" width="6"/>
          </v:shape>
        </w:pict>
      </w:r>
    </w:p>
    <w:p w:rsidR="00113D01" w:rsidRPr="005A06F5" w:rsidRDefault="00113D01" w:rsidP="005A06F5">
      <w:pPr>
        <w:pStyle w:val="TF-ilustraoLEGENDA"/>
      </w:pPr>
      <w:bookmarkStart w:id="295" w:name="_Ref231559392"/>
      <w:bookmarkStart w:id="296" w:name="_Toc232491115"/>
      <w:r>
        <w:t xml:space="preserve">Quadro </w:t>
      </w:r>
      <w:fldSimple w:instr=" SEQ Quadro \* ARABIC ">
        <w:r>
          <w:rPr>
            <w:noProof/>
          </w:rPr>
          <w:t>12</w:t>
        </w:r>
      </w:fldSimple>
      <w:bookmarkEnd w:id="295"/>
      <w:r>
        <w:t xml:space="preserve"> - Definição do método para escrita de registros</w:t>
      </w:r>
      <w:bookmarkEnd w:id="296"/>
    </w:p>
    <w:p w:rsidR="00113D01" w:rsidRDefault="00113D01" w:rsidP="00470052">
      <w:pPr>
        <w:pStyle w:val="TF-ilustraoIMAGEM"/>
      </w:pPr>
      <w:r w:rsidRPr="00CF410E">
        <w:pict>
          <v:shape id="Picture 23" o:spid="_x0000_i1045" type="#_x0000_t75" alt="readRid.PNG" style="width:431.25pt;height:427.5pt;visibility:visible" o:bordertopcolor="black" o:borderleftcolor="black" o:borderbottomcolor="black" o:borderrightcolor="black">
            <v:imagedata r:id="rId31" o:title=""/>
            <w10:bordertop type="single" width="6"/>
            <w10:borderleft type="single" width="6"/>
            <w10:borderbottom type="single" width="6"/>
            <w10:borderright type="single" width="6"/>
          </v:shape>
        </w:pict>
      </w:r>
    </w:p>
    <w:p w:rsidR="00113D01" w:rsidRDefault="00113D01" w:rsidP="00570A2A">
      <w:pPr>
        <w:pStyle w:val="TF-ilustraoLEGENDA"/>
      </w:pPr>
      <w:bookmarkStart w:id="297" w:name="_Ref231559208"/>
      <w:bookmarkStart w:id="298" w:name="_Toc232491116"/>
      <w:r>
        <w:t xml:space="preserve">Quadro </w:t>
      </w:r>
      <w:fldSimple w:instr=" SEQ Quadro \* ARABIC ">
        <w:r>
          <w:rPr>
            <w:noProof/>
          </w:rPr>
          <w:t>13</w:t>
        </w:r>
      </w:fldSimple>
      <w:bookmarkEnd w:id="297"/>
      <w:r>
        <w:t xml:space="preserve"> - Definição do método de leitura do registro</w:t>
      </w:r>
      <w:bookmarkEnd w:id="298"/>
    </w:p>
    <w:p w:rsidR="00113D01" w:rsidRPr="00480052" w:rsidRDefault="00113D01" w:rsidP="00480052">
      <w:pPr>
        <w:pStyle w:val="TF-TEXTO"/>
      </w:pPr>
      <w:r>
        <w:t xml:space="preserve">Existem outros métodos </w:t>
      </w:r>
      <w:del w:id="299" w:author="cc.7190" w:date="2009-06-16T16:12:00Z">
        <w:r w:rsidDel="00750FE5">
          <w:delText xml:space="preserve">de suma importância </w:delText>
        </w:r>
      </w:del>
      <w:r>
        <w:t>utilizados no sistema Vogal, porém, de menor relevância à tecnologia proposta, portanto, aqui, não destacados.</w:t>
      </w:r>
    </w:p>
    <w:p w:rsidR="00113D01" w:rsidRPr="00BD57DB" w:rsidRDefault="00113D01" w:rsidP="003729D1">
      <w:pPr>
        <w:pStyle w:val="Heading3"/>
        <w:numPr>
          <w:numberingChange w:id="300" w:author="cc.7190" w:date="2009-06-16T11:09:00Z" w:original="%1:3:0:.%2:3:0:.%3:3:0:"/>
        </w:numPr>
      </w:pPr>
      <w:bookmarkStart w:id="301" w:name="_Toc232491172"/>
      <w:r w:rsidRPr="00BD57DB">
        <w:t>Operacionalidade da implementação</w:t>
      </w:r>
      <w:bookmarkEnd w:id="301"/>
    </w:p>
    <w:p w:rsidR="00113D01" w:rsidRDefault="00113D01" w:rsidP="003729D1">
      <w:pPr>
        <w:pStyle w:val="TF-TEXTO"/>
      </w:pPr>
      <w:r>
        <w:t>Inicialmente o usuário deve acessar um cliente que disponibilize uma interface de comunicação com um servidor MySQL e permita a elaboração de instruções SQL, e conectar a um banco de dados previamente criado. O servidor MySQL ao qual o cliente estiver conectado deve dar suporte ao Tipo de Tabela Vogal.</w:t>
      </w:r>
    </w:p>
    <w:p w:rsidR="00113D01" w:rsidRDefault="00113D01" w:rsidP="003729D1">
      <w:pPr>
        <w:pStyle w:val="TF-TEXTO"/>
      </w:pPr>
      <w:r>
        <w:t xml:space="preserve">Para criar uma tabela o usuário deve elaborar uma instrução DDL semelhante ao definido no </w:t>
      </w:r>
      <w:r>
        <w:fldChar w:fldCharType="begin"/>
      </w:r>
      <w:r>
        <w:instrText xml:space="preserve"> REF _Ref231562655 \h </w:instrText>
      </w:r>
      <w:r>
        <w:fldChar w:fldCharType="separate"/>
      </w:r>
      <w:r>
        <w:t xml:space="preserve">Quadro </w:t>
      </w:r>
      <w:r>
        <w:rPr>
          <w:noProof/>
        </w:rPr>
        <w:t>14</w:t>
      </w:r>
      <w:r>
        <w:fldChar w:fldCharType="end"/>
      </w:r>
      <w:r>
        <w:t xml:space="preserve"> e comandar a execução da instrução no servidor. É de suma importância que o usuário informe o tipo de tabela da tabela a ser criada (Cláusula </w:t>
      </w:r>
      <w:r w:rsidRPr="00020F85">
        <w:rPr>
          <w:rStyle w:val="TF-OBJETO"/>
        </w:rPr>
        <w:t>TYPE = Vogal</w:t>
      </w:r>
      <w:r>
        <w:t>), caso contrário a tabela será criada com o tipo de tabela padrão do MySQL (Normalmente MyISAM).</w:t>
      </w:r>
    </w:p>
    <w:p w:rsidR="00113D01" w:rsidRDefault="00113D01" w:rsidP="005B0BDE">
      <w:pPr>
        <w:pStyle w:val="TF-TEXTO"/>
      </w:pPr>
      <w:r>
        <w:t xml:space="preserve">Após criar uma tabela, o usuário pode incluir um registro através de uma instrução DML semelhante ao </w:t>
      </w:r>
      <w:r>
        <w:fldChar w:fldCharType="begin"/>
      </w:r>
      <w:r>
        <w:instrText xml:space="preserve"> REF _Ref231563107 \h </w:instrText>
      </w:r>
      <w:r>
        <w:fldChar w:fldCharType="separate"/>
      </w:r>
      <w:r>
        <w:t xml:space="preserve">Quadro </w:t>
      </w:r>
      <w:r>
        <w:rPr>
          <w:noProof/>
        </w:rPr>
        <w:t>15</w:t>
      </w:r>
      <w:r>
        <w:fldChar w:fldCharType="end"/>
      </w:r>
      <w:r>
        <w:t>. Assim que a tabela estiver populada com dados é possível alterar (</w:t>
      </w:r>
      <w:r>
        <w:fldChar w:fldCharType="begin"/>
      </w:r>
      <w:r>
        <w:instrText xml:space="preserve"> REF _Ref231563266 \h </w:instrText>
      </w:r>
      <w:r>
        <w:fldChar w:fldCharType="separate"/>
      </w:r>
      <w:r>
        <w:t xml:space="preserve">Quadro </w:t>
      </w:r>
      <w:r>
        <w:rPr>
          <w:noProof/>
        </w:rPr>
        <w:t>16</w:t>
      </w:r>
      <w:r>
        <w:fldChar w:fldCharType="end"/>
      </w:r>
      <w:r>
        <w:t>) e excluir registros (</w:t>
      </w:r>
      <w:r>
        <w:fldChar w:fldCharType="begin"/>
      </w:r>
      <w:r>
        <w:instrText xml:space="preserve"> REF _Ref231563268 \h </w:instrText>
      </w:r>
      <w:r>
        <w:fldChar w:fldCharType="separate"/>
      </w:r>
      <w:r>
        <w:t xml:space="preserve">Quadro </w:t>
      </w:r>
      <w:r>
        <w:rPr>
          <w:noProof/>
        </w:rPr>
        <w:t>17</w:t>
      </w:r>
      <w:r>
        <w:fldChar w:fldCharType="end"/>
      </w:r>
      <w:r>
        <w:t xml:space="preserve">). Para excluir uma tabela deve ser executada uma instrução como a do </w:t>
      </w:r>
      <w:r>
        <w:fldChar w:fldCharType="begin"/>
      </w:r>
      <w:r>
        <w:instrText xml:space="preserve"> REF _Ref231563646 \h </w:instrText>
      </w:r>
      <w:r>
        <w:fldChar w:fldCharType="separate"/>
      </w:r>
      <w:r>
        <w:t xml:space="preserve">Quadro </w:t>
      </w:r>
      <w:r>
        <w:rPr>
          <w:noProof/>
        </w:rPr>
        <w:t>18</w:t>
      </w:r>
      <w:r>
        <w:fldChar w:fldCharType="end"/>
      </w:r>
      <w:r>
        <w:t xml:space="preserve">. No </w:t>
      </w:r>
      <w:r>
        <w:fldChar w:fldCharType="begin"/>
      </w:r>
      <w:r>
        <w:instrText xml:space="preserve"> REF _Ref231563875 \h </w:instrText>
      </w:r>
      <w:r>
        <w:fldChar w:fldCharType="separate"/>
      </w:r>
      <w:r>
        <w:t xml:space="preserve">Quadro </w:t>
      </w:r>
      <w:r>
        <w:rPr>
          <w:noProof/>
        </w:rPr>
        <w:t>19</w:t>
      </w:r>
      <w:r>
        <w:fldChar w:fldCharType="end"/>
      </w:r>
      <w:r>
        <w:t xml:space="preserve"> há um exemplo de uma instrução DML para consultar algum registro. Executando esta consulta após a criação da tabela e a inserção do dado apresentado nos exemplos, tem-se o resultado apresentado na </w:t>
      </w:r>
      <w:r>
        <w:fldChar w:fldCharType="begin"/>
      </w:r>
      <w:r>
        <w:instrText xml:space="preserve"> REF _Ref231564339 \h </w:instrText>
      </w:r>
      <w:r>
        <w:fldChar w:fldCharType="separate"/>
      </w:r>
      <w:r>
        <w:t xml:space="preserve">Figura </w:t>
      </w:r>
      <w:r>
        <w:rPr>
          <w:noProof/>
        </w:rPr>
        <w:t>22</w:t>
      </w:r>
      <w:r>
        <w:fldChar w:fldCharType="end"/>
      </w:r>
      <w:r>
        <w: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4825"/>
        <w:gridCol w:w="4111"/>
      </w:tblGrid>
      <w:tr w:rsidR="00113D01">
        <w:tc>
          <w:tcPr>
            <w:tcW w:w="4825" w:type="dxa"/>
            <w:tcBorders>
              <w:top w:val="nil"/>
              <w:left w:val="nil"/>
              <w:bottom w:val="nil"/>
              <w:right w:val="nil"/>
            </w:tcBorders>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1"/>
            </w:tblGrid>
            <w:tr w:rsidR="00113D01" w:rsidRPr="008F5EA5">
              <w:trPr>
                <w:cantSplit/>
                <w:jc w:val="center"/>
              </w:trPr>
              <w:tc>
                <w:tcPr>
                  <w:tcW w:w="3541" w:type="dxa"/>
                  <w:tcBorders>
                    <w:top w:val="single" w:sz="4" w:space="0" w:color="auto"/>
                    <w:left w:val="single" w:sz="4" w:space="0" w:color="auto"/>
                    <w:bottom w:val="single" w:sz="4" w:space="0" w:color="auto"/>
                    <w:right w:val="single" w:sz="4" w:space="0" w:color="auto"/>
                  </w:tcBorders>
                </w:tcPr>
                <w:p w:rsidR="00113D01" w:rsidRPr="008F5EA5" w:rsidRDefault="00113D01" w:rsidP="00C01782">
                  <w:pPr>
                    <w:pStyle w:val="TF-TEXTO"/>
                    <w:ind w:firstLine="0"/>
                    <w:rPr>
                      <w:rStyle w:val="TF-OBJETO"/>
                    </w:rPr>
                  </w:pPr>
                  <w:r w:rsidRPr="00C01782">
                    <w:rPr>
                      <w:rStyle w:val="TF-OBJETO"/>
                      <w:b/>
                      <w:bCs/>
                    </w:rPr>
                    <w:t>CREATE TABLE</w:t>
                  </w:r>
                  <w:r w:rsidRPr="008F5EA5">
                    <w:rPr>
                      <w:rStyle w:val="TF-OBJETO"/>
                    </w:rPr>
                    <w:t xml:space="preserve"> Vendedor (</w:t>
                  </w:r>
                </w:p>
                <w:p w:rsidR="00113D01" w:rsidRPr="008F5EA5" w:rsidRDefault="00113D01" w:rsidP="00C01782">
                  <w:pPr>
                    <w:pStyle w:val="TF-TEXTO"/>
                    <w:ind w:firstLine="0"/>
                    <w:rPr>
                      <w:rStyle w:val="TF-OBJETO"/>
                    </w:rPr>
                  </w:pPr>
                  <w:r w:rsidRPr="008F5EA5">
                    <w:rPr>
                      <w:rStyle w:val="TF-OBJETO"/>
                    </w:rPr>
                    <w:tab/>
                    <w:t xml:space="preserve">Codigo </w:t>
                  </w:r>
                  <w:r w:rsidRPr="00C01782">
                    <w:rPr>
                      <w:rStyle w:val="TF-OBJETO"/>
                      <w:b/>
                      <w:bCs/>
                    </w:rPr>
                    <w:t>INT</w:t>
                  </w:r>
                  <w:r w:rsidRPr="008F5EA5">
                    <w:rPr>
                      <w:rStyle w:val="TF-OBJETO"/>
                    </w:rPr>
                    <w:t>,</w:t>
                  </w:r>
                </w:p>
                <w:p w:rsidR="00113D01" w:rsidRPr="008F5EA5" w:rsidRDefault="00113D01" w:rsidP="00F16603">
                  <w:pPr>
                    <w:pStyle w:val="TF-TEXTO"/>
                    <w:rPr>
                      <w:rStyle w:val="TF-OBJETO"/>
                    </w:rPr>
                  </w:pPr>
                  <w:r w:rsidRPr="008F5EA5">
                    <w:rPr>
                      <w:rStyle w:val="TF-OBJETO"/>
                    </w:rPr>
                    <w:tab/>
                    <w:t xml:space="preserve">Descricao </w:t>
                  </w:r>
                  <w:r w:rsidRPr="00C01782">
                    <w:rPr>
                      <w:rStyle w:val="TF-OBJETO"/>
                      <w:b/>
                      <w:bCs/>
                    </w:rPr>
                    <w:t>VARCHAR(50)</w:t>
                  </w:r>
                </w:p>
                <w:p w:rsidR="00113D01" w:rsidRPr="008F5EA5" w:rsidRDefault="00113D01" w:rsidP="00C01782">
                  <w:pPr>
                    <w:pStyle w:val="TF-TEXTO"/>
                    <w:keepNext/>
                    <w:ind w:firstLine="0"/>
                    <w:rPr>
                      <w:rStyle w:val="TF-OBJETO"/>
                    </w:rPr>
                  </w:pPr>
                  <w:r w:rsidRPr="008F5EA5">
                    <w:rPr>
                      <w:rStyle w:val="TF-OBJETO"/>
                    </w:rPr>
                    <w:t xml:space="preserve">) </w:t>
                  </w:r>
                  <w:r w:rsidRPr="00C01782">
                    <w:rPr>
                      <w:rStyle w:val="TF-OBJETO"/>
                      <w:b/>
                      <w:bCs/>
                      <w:color w:val="FF0000"/>
                    </w:rPr>
                    <w:t>TYPE</w:t>
                  </w:r>
                  <w:r w:rsidRPr="00C01782">
                    <w:rPr>
                      <w:rStyle w:val="TF-OBJETO"/>
                      <w:color w:val="FF0000"/>
                    </w:rPr>
                    <w:t xml:space="preserve"> = Vogal</w:t>
                  </w:r>
                </w:p>
              </w:tc>
            </w:tr>
          </w:tbl>
          <w:p w:rsidR="00113D01" w:rsidRDefault="00113D01" w:rsidP="00906492">
            <w:pPr>
              <w:pStyle w:val="TF-ilustraoLEGENDA"/>
              <w:rPr>
                <w:noProof/>
              </w:rPr>
            </w:pPr>
            <w:bookmarkStart w:id="302" w:name="_Ref231562655"/>
            <w:bookmarkStart w:id="303" w:name="_Toc232491117"/>
            <w:r>
              <w:t xml:space="preserve">Quadro </w:t>
            </w:r>
            <w:fldSimple w:instr=" SEQ Quadro \* ARABIC ">
              <w:r>
                <w:rPr>
                  <w:noProof/>
                </w:rPr>
                <w:t>14</w:t>
              </w:r>
            </w:fldSimple>
            <w:bookmarkEnd w:id="302"/>
            <w:r>
              <w:t xml:space="preserve"> - DDL de criação</w:t>
            </w:r>
            <w:r>
              <w:rPr>
                <w:noProof/>
              </w:rPr>
              <w:t xml:space="preserve"> de tabela do tipo Vogal</w:t>
            </w:r>
            <w:bookmarkEnd w:id="303"/>
          </w:p>
        </w:tc>
        <w:tc>
          <w:tcPr>
            <w:tcW w:w="4111" w:type="dxa"/>
            <w:tcBorders>
              <w:top w:val="nil"/>
              <w:left w:val="nil"/>
              <w:bottom w:val="nil"/>
              <w:right w:val="nil"/>
            </w:tcBorders>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1"/>
            </w:tblGrid>
            <w:tr w:rsidR="00113D01" w:rsidRPr="008F5EA5">
              <w:trPr>
                <w:cantSplit/>
                <w:trHeight w:val="1308"/>
                <w:jc w:val="center"/>
              </w:trPr>
              <w:tc>
                <w:tcPr>
                  <w:tcW w:w="3541" w:type="dxa"/>
                  <w:tcBorders>
                    <w:top w:val="single" w:sz="4" w:space="0" w:color="auto"/>
                    <w:left w:val="single" w:sz="4" w:space="0" w:color="auto"/>
                    <w:bottom w:val="single" w:sz="4" w:space="0" w:color="auto"/>
                    <w:right w:val="single" w:sz="4" w:space="0" w:color="auto"/>
                  </w:tcBorders>
                </w:tcPr>
                <w:p w:rsidR="00113D01" w:rsidRDefault="00113D01" w:rsidP="00C01782">
                  <w:pPr>
                    <w:pStyle w:val="TF-TEXTO"/>
                    <w:ind w:firstLine="0"/>
                    <w:rPr>
                      <w:rStyle w:val="TF-OBJETO"/>
                    </w:rPr>
                  </w:pPr>
                  <w:r w:rsidRPr="00C01782">
                    <w:rPr>
                      <w:rStyle w:val="TF-OBJETO"/>
                      <w:b/>
                      <w:bCs/>
                    </w:rPr>
                    <w:t xml:space="preserve">INSERT INTO </w:t>
                  </w:r>
                  <w:r w:rsidRPr="008F5EA5">
                    <w:rPr>
                      <w:rStyle w:val="TF-OBJETO"/>
                    </w:rPr>
                    <w:t xml:space="preserve">Vendedor </w:t>
                  </w:r>
                </w:p>
                <w:p w:rsidR="00113D01" w:rsidRDefault="00113D01" w:rsidP="00C01782">
                  <w:pPr>
                    <w:pStyle w:val="TF-TEXTO"/>
                    <w:ind w:left="709" w:firstLine="0"/>
                    <w:rPr>
                      <w:rStyle w:val="TF-OBJETO"/>
                    </w:rPr>
                  </w:pPr>
                  <w:r w:rsidRPr="008F5EA5">
                    <w:rPr>
                      <w:rStyle w:val="TF-OBJETO"/>
                    </w:rPr>
                    <w:t>(Codigo</w:t>
                  </w:r>
                  <w:r w:rsidRPr="00C01782">
                    <w:rPr>
                      <w:rStyle w:val="TF-OBJETO"/>
                      <w:b/>
                      <w:bCs/>
                    </w:rPr>
                    <w:t xml:space="preserve">, </w:t>
                  </w:r>
                  <w:r>
                    <w:rPr>
                      <w:rStyle w:val="TF-OBJETO"/>
                    </w:rPr>
                    <w:t>Descricao)</w:t>
                  </w:r>
                </w:p>
                <w:p w:rsidR="00113D01" w:rsidRPr="008F5EA5" w:rsidRDefault="00113D01" w:rsidP="00C01782">
                  <w:pPr>
                    <w:pStyle w:val="TF-TEXTO"/>
                    <w:keepNext/>
                    <w:ind w:firstLine="0"/>
                    <w:rPr>
                      <w:rStyle w:val="TF-OBJETO"/>
                    </w:rPr>
                  </w:pPr>
                  <w:r w:rsidRPr="00C01782">
                    <w:rPr>
                      <w:rStyle w:val="TF-OBJETO"/>
                      <w:b/>
                      <w:bCs/>
                    </w:rPr>
                    <w:t>VALUES</w:t>
                  </w:r>
                  <w:r>
                    <w:rPr>
                      <w:rStyle w:val="TF-OBJETO"/>
                    </w:rPr>
                    <w:t xml:space="preserve"> (10, ‘José’)</w:t>
                  </w:r>
                </w:p>
              </w:tc>
            </w:tr>
          </w:tbl>
          <w:p w:rsidR="00113D01" w:rsidRDefault="00113D01" w:rsidP="008109BF">
            <w:pPr>
              <w:pStyle w:val="TF-ilustraoLEGENDA"/>
            </w:pPr>
            <w:bookmarkStart w:id="304" w:name="_Ref231563107"/>
            <w:bookmarkStart w:id="305" w:name="_Toc232491118"/>
            <w:r>
              <w:t xml:space="preserve">Quadro </w:t>
            </w:r>
            <w:fldSimple w:instr=" SEQ Quadro \* ARABIC ">
              <w:r>
                <w:rPr>
                  <w:noProof/>
                </w:rPr>
                <w:t>15</w:t>
              </w:r>
            </w:fldSimple>
            <w:bookmarkEnd w:id="304"/>
            <w:r>
              <w:t xml:space="preserve"> - DML de inserção de registro</w:t>
            </w:r>
            <w:bookmarkEnd w:id="305"/>
          </w:p>
        </w:tc>
      </w:tr>
      <w:tr w:rsidR="00113D01">
        <w:tc>
          <w:tcPr>
            <w:tcW w:w="4825" w:type="dxa"/>
            <w:tcBorders>
              <w:top w:val="nil"/>
              <w:left w:val="nil"/>
              <w:bottom w:val="nil"/>
              <w:right w:val="nil"/>
            </w:tcBorders>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1"/>
            </w:tblGrid>
            <w:tr w:rsidR="00113D01" w:rsidRPr="008F5EA5">
              <w:trPr>
                <w:cantSplit/>
                <w:jc w:val="center"/>
              </w:trPr>
              <w:tc>
                <w:tcPr>
                  <w:tcW w:w="3541" w:type="dxa"/>
                  <w:tcBorders>
                    <w:top w:val="single" w:sz="4" w:space="0" w:color="auto"/>
                    <w:left w:val="single" w:sz="4" w:space="0" w:color="auto"/>
                    <w:bottom w:val="single" w:sz="4" w:space="0" w:color="auto"/>
                    <w:right w:val="single" w:sz="4" w:space="0" w:color="auto"/>
                  </w:tcBorders>
                </w:tcPr>
                <w:p w:rsidR="00113D01" w:rsidRDefault="00113D01" w:rsidP="00C01782">
                  <w:pPr>
                    <w:pStyle w:val="TF-TEXTO"/>
                    <w:ind w:firstLine="0"/>
                    <w:rPr>
                      <w:rStyle w:val="TF-OBJETO"/>
                    </w:rPr>
                  </w:pPr>
                  <w:r w:rsidRPr="00C01782">
                    <w:rPr>
                      <w:rStyle w:val="TF-OBJETO"/>
                      <w:b/>
                      <w:bCs/>
                    </w:rPr>
                    <w:t xml:space="preserve">UPDATE </w:t>
                  </w:r>
                  <w:r w:rsidRPr="008F5EA5">
                    <w:rPr>
                      <w:rStyle w:val="TF-OBJETO"/>
                    </w:rPr>
                    <w:t xml:space="preserve">Vendedor </w:t>
                  </w:r>
                </w:p>
                <w:p w:rsidR="00113D01" w:rsidRDefault="00113D01" w:rsidP="00C01782">
                  <w:pPr>
                    <w:pStyle w:val="TF-TEXTO"/>
                    <w:ind w:firstLine="0"/>
                    <w:rPr>
                      <w:rStyle w:val="TF-OBJETO"/>
                    </w:rPr>
                  </w:pPr>
                  <w:r>
                    <w:rPr>
                      <w:rStyle w:val="TF-OBJETO"/>
                    </w:rPr>
                    <w:t xml:space="preserve">   </w:t>
                  </w:r>
                  <w:r w:rsidRPr="00C01782">
                    <w:rPr>
                      <w:rStyle w:val="TF-OBJETO"/>
                      <w:b/>
                      <w:bCs/>
                    </w:rPr>
                    <w:t>SET</w:t>
                  </w:r>
                  <w:r>
                    <w:rPr>
                      <w:rStyle w:val="TF-OBJETO"/>
                    </w:rPr>
                    <w:t xml:space="preserve"> Descricao = ‘João’</w:t>
                  </w:r>
                </w:p>
                <w:p w:rsidR="00113D01" w:rsidRPr="008F5EA5" w:rsidRDefault="00113D01" w:rsidP="00C01782">
                  <w:pPr>
                    <w:pStyle w:val="TF-TEXTO"/>
                    <w:ind w:firstLine="0"/>
                    <w:rPr>
                      <w:rStyle w:val="TF-OBJETO"/>
                    </w:rPr>
                  </w:pPr>
                  <w:r w:rsidRPr="00C01782">
                    <w:rPr>
                      <w:rStyle w:val="TF-OBJETO"/>
                      <w:b/>
                      <w:bCs/>
                    </w:rPr>
                    <w:t xml:space="preserve"> WHERE</w:t>
                  </w:r>
                  <w:r>
                    <w:rPr>
                      <w:rStyle w:val="TF-OBJETO"/>
                    </w:rPr>
                    <w:t xml:space="preserve"> </w:t>
                  </w:r>
                  <w:r w:rsidRPr="008F5EA5">
                    <w:rPr>
                      <w:rStyle w:val="TF-OBJETO"/>
                    </w:rPr>
                    <w:t>Codigo</w:t>
                  </w:r>
                  <w:r w:rsidRPr="00C01782">
                    <w:rPr>
                      <w:rStyle w:val="TF-OBJETO"/>
                      <w:b/>
                      <w:bCs/>
                    </w:rPr>
                    <w:t xml:space="preserve"> = </w:t>
                  </w:r>
                  <w:r>
                    <w:rPr>
                      <w:rStyle w:val="TF-OBJETO"/>
                    </w:rPr>
                    <w:t>10</w:t>
                  </w:r>
                </w:p>
              </w:tc>
            </w:tr>
          </w:tbl>
          <w:p w:rsidR="00113D01" w:rsidRDefault="00113D01" w:rsidP="008109BF">
            <w:pPr>
              <w:pStyle w:val="TF-ilustraoLEGENDA"/>
            </w:pPr>
            <w:bookmarkStart w:id="306" w:name="_Ref231563266"/>
            <w:bookmarkStart w:id="307" w:name="_Toc232491119"/>
            <w:r>
              <w:t xml:space="preserve">Quadro </w:t>
            </w:r>
            <w:fldSimple w:instr=" SEQ Quadro \* ARABIC ">
              <w:r>
                <w:rPr>
                  <w:noProof/>
                </w:rPr>
                <w:t>16</w:t>
              </w:r>
            </w:fldSimple>
            <w:bookmarkEnd w:id="306"/>
            <w:r>
              <w:t xml:space="preserve"> - DML de alteração</w:t>
            </w:r>
            <w:r>
              <w:rPr>
                <w:noProof/>
              </w:rPr>
              <w:t xml:space="preserve"> de registro</w:t>
            </w:r>
            <w:bookmarkEnd w:id="307"/>
          </w:p>
        </w:tc>
        <w:tc>
          <w:tcPr>
            <w:tcW w:w="4111" w:type="dxa"/>
            <w:tcBorders>
              <w:top w:val="nil"/>
              <w:left w:val="nil"/>
              <w:bottom w:val="nil"/>
              <w:right w:val="nil"/>
            </w:tcBorders>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1"/>
            </w:tblGrid>
            <w:tr w:rsidR="00113D01" w:rsidRPr="008F5EA5">
              <w:trPr>
                <w:cantSplit/>
                <w:trHeight w:val="968"/>
                <w:jc w:val="center"/>
              </w:trPr>
              <w:tc>
                <w:tcPr>
                  <w:tcW w:w="3541" w:type="dxa"/>
                  <w:tcBorders>
                    <w:top w:val="single" w:sz="4" w:space="0" w:color="auto"/>
                    <w:left w:val="single" w:sz="4" w:space="0" w:color="auto"/>
                    <w:bottom w:val="single" w:sz="4" w:space="0" w:color="auto"/>
                    <w:right w:val="single" w:sz="4" w:space="0" w:color="auto"/>
                  </w:tcBorders>
                </w:tcPr>
                <w:p w:rsidR="00113D01" w:rsidRDefault="00113D01" w:rsidP="00C01782">
                  <w:pPr>
                    <w:pStyle w:val="TF-TEXTO"/>
                    <w:ind w:firstLine="0"/>
                    <w:rPr>
                      <w:rStyle w:val="TF-OBJETO"/>
                    </w:rPr>
                  </w:pPr>
                  <w:r w:rsidRPr="00C01782">
                    <w:rPr>
                      <w:rStyle w:val="TF-OBJETO"/>
                      <w:b/>
                      <w:bCs/>
                    </w:rPr>
                    <w:t xml:space="preserve">DELETE FROM </w:t>
                  </w:r>
                  <w:r w:rsidRPr="008F5EA5">
                    <w:rPr>
                      <w:rStyle w:val="TF-OBJETO"/>
                    </w:rPr>
                    <w:t xml:space="preserve">Vendedor </w:t>
                  </w:r>
                </w:p>
                <w:p w:rsidR="00113D01" w:rsidRPr="008F5EA5" w:rsidRDefault="00113D01" w:rsidP="00C01782">
                  <w:pPr>
                    <w:pStyle w:val="TF-TEXTO"/>
                    <w:ind w:firstLine="0"/>
                    <w:rPr>
                      <w:rStyle w:val="TF-OBJETO"/>
                    </w:rPr>
                  </w:pPr>
                  <w:r>
                    <w:rPr>
                      <w:rStyle w:val="TF-OBJETO"/>
                    </w:rPr>
                    <w:t xml:space="preserve"> </w:t>
                  </w:r>
                  <w:r w:rsidRPr="00C01782">
                    <w:rPr>
                      <w:rStyle w:val="TF-OBJETO"/>
                      <w:b/>
                      <w:bCs/>
                    </w:rPr>
                    <w:t>WHERE</w:t>
                  </w:r>
                  <w:r>
                    <w:rPr>
                      <w:rStyle w:val="TF-OBJETO"/>
                    </w:rPr>
                    <w:t xml:space="preserve"> </w:t>
                  </w:r>
                  <w:r w:rsidRPr="008F5EA5">
                    <w:rPr>
                      <w:rStyle w:val="TF-OBJETO"/>
                    </w:rPr>
                    <w:t>Codigo</w:t>
                  </w:r>
                  <w:r w:rsidRPr="00C01782">
                    <w:rPr>
                      <w:rStyle w:val="TF-OBJETO"/>
                      <w:b/>
                      <w:bCs/>
                    </w:rPr>
                    <w:t xml:space="preserve"> = </w:t>
                  </w:r>
                  <w:r>
                    <w:rPr>
                      <w:rStyle w:val="TF-OBJETO"/>
                    </w:rPr>
                    <w:t>10</w:t>
                  </w:r>
                </w:p>
              </w:tc>
            </w:tr>
          </w:tbl>
          <w:p w:rsidR="00113D01" w:rsidRDefault="00113D01" w:rsidP="008109BF">
            <w:pPr>
              <w:pStyle w:val="TF-ilustraoLEGENDA"/>
            </w:pPr>
            <w:bookmarkStart w:id="308" w:name="_Ref231563268"/>
            <w:bookmarkStart w:id="309" w:name="_Toc232491120"/>
            <w:r>
              <w:t xml:space="preserve">Quadro </w:t>
            </w:r>
            <w:fldSimple w:instr=" SEQ Quadro \* ARABIC ">
              <w:r>
                <w:rPr>
                  <w:noProof/>
                </w:rPr>
                <w:t>17</w:t>
              </w:r>
            </w:fldSimple>
            <w:bookmarkEnd w:id="308"/>
            <w:r>
              <w:t xml:space="preserve"> - DML de exclusão de registro</w:t>
            </w:r>
            <w:bookmarkEnd w:id="309"/>
          </w:p>
        </w:tc>
      </w:tr>
      <w:tr w:rsidR="00113D01">
        <w:tc>
          <w:tcPr>
            <w:tcW w:w="4825" w:type="dxa"/>
            <w:tcBorders>
              <w:top w:val="nil"/>
              <w:left w:val="nil"/>
              <w:bottom w:val="nil"/>
              <w:right w:val="nil"/>
            </w:tcBorders>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1"/>
            </w:tblGrid>
            <w:tr w:rsidR="00113D01" w:rsidRPr="008F5EA5">
              <w:trPr>
                <w:cantSplit/>
                <w:trHeight w:val="1042"/>
                <w:jc w:val="center"/>
              </w:trPr>
              <w:tc>
                <w:tcPr>
                  <w:tcW w:w="3541" w:type="dxa"/>
                  <w:tcBorders>
                    <w:top w:val="single" w:sz="4" w:space="0" w:color="auto"/>
                    <w:left w:val="single" w:sz="4" w:space="0" w:color="auto"/>
                    <w:bottom w:val="single" w:sz="4" w:space="0" w:color="auto"/>
                    <w:right w:val="single" w:sz="4" w:space="0" w:color="auto"/>
                  </w:tcBorders>
                </w:tcPr>
                <w:p w:rsidR="00113D01" w:rsidRPr="008F5EA5" w:rsidRDefault="00113D01" w:rsidP="00C01782">
                  <w:pPr>
                    <w:pStyle w:val="TF-TEXTO"/>
                    <w:keepNext/>
                    <w:ind w:firstLine="0"/>
                    <w:rPr>
                      <w:rStyle w:val="TF-OBJETO"/>
                    </w:rPr>
                  </w:pPr>
                  <w:r w:rsidRPr="00C01782">
                    <w:rPr>
                      <w:rStyle w:val="TF-OBJETO"/>
                      <w:b/>
                      <w:bCs/>
                    </w:rPr>
                    <w:t>DROP TABLE</w:t>
                  </w:r>
                  <w:r w:rsidRPr="008F5EA5">
                    <w:rPr>
                      <w:rStyle w:val="TF-OBJETO"/>
                    </w:rPr>
                    <w:t xml:space="preserve"> Vendedor</w:t>
                  </w:r>
                  <w:r>
                    <w:rPr>
                      <w:rStyle w:val="TF-OBJETO"/>
                    </w:rPr>
                    <w:t>;</w:t>
                  </w:r>
                </w:p>
              </w:tc>
            </w:tr>
          </w:tbl>
          <w:p w:rsidR="00113D01" w:rsidRPr="00C01782" w:rsidRDefault="00113D01" w:rsidP="008109BF">
            <w:pPr>
              <w:pStyle w:val="TF-ilustraoLEGENDA"/>
              <w:rPr>
                <w:rStyle w:val="TF-OBJETO"/>
                <w:b/>
                <w:bCs/>
              </w:rPr>
            </w:pPr>
            <w:bookmarkStart w:id="310" w:name="_Ref231563646"/>
            <w:bookmarkStart w:id="311" w:name="_Toc232491121"/>
            <w:r>
              <w:t xml:space="preserve">Quadro </w:t>
            </w:r>
            <w:fldSimple w:instr=" SEQ Quadro \* ARABIC ">
              <w:r>
                <w:rPr>
                  <w:noProof/>
                </w:rPr>
                <w:t>18</w:t>
              </w:r>
            </w:fldSimple>
            <w:bookmarkEnd w:id="310"/>
            <w:r>
              <w:t xml:space="preserve"> - DDL de remoção de tabela</w:t>
            </w:r>
            <w:bookmarkEnd w:id="311"/>
          </w:p>
        </w:tc>
        <w:tc>
          <w:tcPr>
            <w:tcW w:w="4111" w:type="dxa"/>
            <w:tcBorders>
              <w:top w:val="nil"/>
              <w:left w:val="nil"/>
              <w:bottom w:val="nil"/>
              <w:right w:val="nil"/>
            </w:tcBorders>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1"/>
            </w:tblGrid>
            <w:tr w:rsidR="00113D01" w:rsidRPr="00113D01">
              <w:trPr>
                <w:cantSplit/>
                <w:jc w:val="center"/>
              </w:trPr>
              <w:tc>
                <w:tcPr>
                  <w:tcW w:w="3541" w:type="dxa"/>
                  <w:tcBorders>
                    <w:top w:val="single" w:sz="4" w:space="0" w:color="auto"/>
                    <w:left w:val="single" w:sz="4" w:space="0" w:color="auto"/>
                    <w:bottom w:val="single" w:sz="4" w:space="0" w:color="auto"/>
                    <w:right w:val="single" w:sz="4" w:space="0" w:color="auto"/>
                  </w:tcBorders>
                </w:tcPr>
                <w:p w:rsidR="00113D01" w:rsidRPr="00C01782" w:rsidRDefault="00113D01" w:rsidP="00C01782">
                  <w:pPr>
                    <w:pStyle w:val="TF-TEXTO"/>
                    <w:ind w:firstLine="0"/>
                    <w:rPr>
                      <w:rStyle w:val="TF-OBJETO"/>
                      <w:b/>
                      <w:bCs/>
                      <w:lang w:val="en-US"/>
                    </w:rPr>
                  </w:pPr>
                  <w:r w:rsidRPr="00C01782">
                    <w:rPr>
                      <w:rStyle w:val="TF-OBJETO"/>
                      <w:b/>
                      <w:bCs/>
                      <w:lang w:val="en-US"/>
                    </w:rPr>
                    <w:t>SELECT *</w:t>
                  </w:r>
                </w:p>
                <w:p w:rsidR="00113D01" w:rsidRPr="00C01782" w:rsidRDefault="00113D01" w:rsidP="00C01782">
                  <w:pPr>
                    <w:pStyle w:val="TF-TEXTO"/>
                    <w:ind w:firstLine="0"/>
                    <w:rPr>
                      <w:rStyle w:val="TF-OBJETO"/>
                      <w:lang w:val="en-US"/>
                    </w:rPr>
                  </w:pPr>
                  <w:r w:rsidRPr="00C01782">
                    <w:rPr>
                      <w:rStyle w:val="TF-OBJETO"/>
                      <w:b/>
                      <w:bCs/>
                      <w:lang w:val="en-US"/>
                    </w:rPr>
                    <w:t xml:space="preserve">  FROM </w:t>
                  </w:r>
                  <w:r w:rsidRPr="00C01782">
                    <w:rPr>
                      <w:rStyle w:val="TF-OBJETO"/>
                      <w:lang w:val="en-US"/>
                    </w:rPr>
                    <w:t xml:space="preserve">Vendedor </w:t>
                  </w:r>
                </w:p>
                <w:p w:rsidR="00113D01" w:rsidRPr="00C01782" w:rsidRDefault="00113D01" w:rsidP="00C01782">
                  <w:pPr>
                    <w:pStyle w:val="TF-TEXTO"/>
                    <w:keepNext/>
                    <w:ind w:firstLine="0"/>
                    <w:rPr>
                      <w:rStyle w:val="TF-OBJETO"/>
                      <w:lang w:val="en-US"/>
                    </w:rPr>
                  </w:pPr>
                  <w:r w:rsidRPr="00C01782">
                    <w:rPr>
                      <w:rStyle w:val="TF-OBJETO"/>
                      <w:b/>
                      <w:bCs/>
                      <w:lang w:val="en-US"/>
                    </w:rPr>
                    <w:t xml:space="preserve"> WHERE</w:t>
                  </w:r>
                  <w:r w:rsidRPr="00C01782">
                    <w:rPr>
                      <w:rStyle w:val="TF-OBJETO"/>
                      <w:lang w:val="en-US"/>
                    </w:rPr>
                    <w:t xml:space="preserve"> Codigo</w:t>
                  </w:r>
                  <w:r w:rsidRPr="00C01782">
                    <w:rPr>
                      <w:rStyle w:val="TF-OBJETO"/>
                      <w:b/>
                      <w:bCs/>
                      <w:lang w:val="en-US"/>
                    </w:rPr>
                    <w:t xml:space="preserve"> = </w:t>
                  </w:r>
                  <w:r w:rsidRPr="00C01782">
                    <w:rPr>
                      <w:rStyle w:val="TF-OBJETO"/>
                      <w:lang w:val="en-US"/>
                    </w:rPr>
                    <w:t>10</w:t>
                  </w:r>
                </w:p>
              </w:tc>
            </w:tr>
          </w:tbl>
          <w:p w:rsidR="00113D01" w:rsidRPr="00C01782" w:rsidRDefault="00113D01" w:rsidP="008109BF">
            <w:pPr>
              <w:pStyle w:val="TF-ilustraoLEGENDA"/>
              <w:rPr>
                <w:rStyle w:val="TF-OBJETO"/>
                <w:b/>
                <w:bCs/>
              </w:rPr>
            </w:pPr>
            <w:bookmarkStart w:id="312" w:name="_Ref231563875"/>
            <w:bookmarkStart w:id="313" w:name="_Toc232491122"/>
            <w:r>
              <w:t xml:space="preserve">Quadro </w:t>
            </w:r>
            <w:fldSimple w:instr=" SEQ Quadro \* ARABIC ">
              <w:r>
                <w:rPr>
                  <w:noProof/>
                </w:rPr>
                <w:t>19</w:t>
              </w:r>
            </w:fldSimple>
            <w:bookmarkEnd w:id="312"/>
            <w:r>
              <w:t xml:space="preserve"> - </w:t>
            </w:r>
            <w:r w:rsidRPr="00BA1C5D">
              <w:t>DML de consulta de registro</w:t>
            </w:r>
            <w:bookmarkEnd w:id="313"/>
          </w:p>
        </w:tc>
      </w:tr>
    </w:tbl>
    <w:p w:rsidR="00113D01" w:rsidRDefault="00113D01" w:rsidP="00462F09">
      <w:pPr>
        <w:pStyle w:val="TF-ilustraoIMAGEM"/>
      </w:pPr>
      <w:bookmarkStart w:id="314" w:name="_Toc54164920"/>
      <w:bookmarkStart w:id="315" w:name="_Toc54165674"/>
      <w:bookmarkStart w:id="316" w:name="_Toc54169332"/>
      <w:bookmarkStart w:id="317" w:name="_Toc96347438"/>
      <w:bookmarkStart w:id="318" w:name="_Toc96357722"/>
      <w:bookmarkStart w:id="319" w:name="_Toc96491865"/>
      <w:r w:rsidRPr="00CF410E">
        <w:pict>
          <v:shape id="Picture 27" o:spid="_x0000_i1046" type="#_x0000_t75" alt="Select.PNG" style="width:254.25pt;height:186.75pt;visibility:visible" o:bordertopcolor="black" o:borderleftcolor="black" o:borderbottomcolor="black" o:borderrightcolor="black">
            <v:imagedata r:id="rId32" o:title=""/>
            <w10:bordertop type="single" width="6"/>
            <w10:borderleft type="single" width="6"/>
            <w10:borderbottom type="single" width="6"/>
            <w10:borderright type="single" width="6"/>
          </v:shape>
        </w:pict>
      </w:r>
    </w:p>
    <w:p w:rsidR="00113D01" w:rsidRDefault="00113D01" w:rsidP="00945E84">
      <w:pPr>
        <w:pStyle w:val="TF-ilustraoLEGENDA"/>
      </w:pPr>
      <w:bookmarkStart w:id="320" w:name="_Ref231564339"/>
      <w:bookmarkStart w:id="321" w:name="_Toc232491123"/>
      <w:r>
        <w:t xml:space="preserve">Figura </w:t>
      </w:r>
      <w:fldSimple w:instr=" SEQ Figura \* ARABIC ">
        <w:r>
          <w:rPr>
            <w:noProof/>
          </w:rPr>
          <w:t>22</w:t>
        </w:r>
      </w:fldSimple>
      <w:bookmarkEnd w:id="320"/>
      <w:r>
        <w:rPr>
          <w:noProof/>
        </w:rPr>
        <w:t xml:space="preserve"> - </w:t>
      </w:r>
      <w:r w:rsidRPr="00133482">
        <w:rPr>
          <w:noProof/>
        </w:rPr>
        <w:t>Consulta e resposta do banco de dados</w:t>
      </w:r>
      <w:bookmarkEnd w:id="321"/>
    </w:p>
    <w:p w:rsidR="00113D01" w:rsidRDefault="00113D01" w:rsidP="005D089A">
      <w:pPr>
        <w:pStyle w:val="Heading2"/>
        <w:numPr>
          <w:numberingChange w:id="322" w:author="cc.7190" w:date="2009-06-16T11:09:00Z" w:original="%1:3:0:.%2:4:0:"/>
        </w:numPr>
      </w:pPr>
      <w:bookmarkStart w:id="323" w:name="_Toc232491173"/>
      <w:r w:rsidRPr="002A2648">
        <w:t>RESULTADOS E DISCUSSÃO</w:t>
      </w:r>
      <w:bookmarkEnd w:id="314"/>
      <w:bookmarkEnd w:id="315"/>
      <w:bookmarkEnd w:id="316"/>
      <w:bookmarkEnd w:id="317"/>
      <w:bookmarkEnd w:id="318"/>
      <w:bookmarkEnd w:id="319"/>
      <w:bookmarkEnd w:id="323"/>
    </w:p>
    <w:p w:rsidR="00113D01" w:rsidRDefault="00113D01" w:rsidP="00731549">
      <w:pPr>
        <w:pStyle w:val="TF-TEXTO"/>
      </w:pPr>
      <w:r>
        <w:t xml:space="preserve">O Tipo de Tabela Vogal foi construído com o intuito de diminuir a redundância e aumentar a performance em consultas pontuais. </w:t>
      </w:r>
      <w:commentRangeStart w:id="324"/>
      <w:r>
        <w:t>Essa implementação trouxe diversos problemas, dentre eles a indexação Árvore B+ pois i</w:t>
      </w:r>
      <w:commentRangeEnd w:id="324"/>
      <w:r>
        <w:rPr>
          <w:rStyle w:val="CommentReference"/>
        </w:rPr>
        <w:commentReference w:id="324"/>
      </w:r>
      <w:r>
        <w:t xml:space="preserve">nicialmente foi escolhido este tipo de indexação para as colunas. Porém, por definição, este tipo de indexação gera informação redundante. Dessa forma, foi </w:t>
      </w:r>
      <w:r w:rsidRPr="007336FF">
        <w:t xml:space="preserve">utilizado </w:t>
      </w:r>
      <w:r>
        <w:t xml:space="preserve">o </w:t>
      </w:r>
      <w:r w:rsidRPr="007336FF">
        <w:t xml:space="preserve">tipo de indexação </w:t>
      </w:r>
      <w:r>
        <w:t>Árvore B normal. Este tr</w:t>
      </w:r>
      <w:ins w:id="325" w:author="cc.7190" w:date="2009-06-16T16:14:00Z">
        <w:r>
          <w:t>az</w:t>
        </w:r>
      </w:ins>
      <w:del w:id="326" w:author="cc.7190" w:date="2009-06-16T16:14:00Z">
        <w:r w:rsidDel="00750FE5">
          <w:delText>ás</w:delText>
        </w:r>
      </w:del>
      <w:r>
        <w:t xml:space="preserve"> mesmo grau de balanceamento, porém com mais desperdício de espaço nos blocos utilizados, contudo, sem redundância. Sendo assim possível otimizar no futuro.</w:t>
      </w:r>
    </w:p>
    <w:p w:rsidR="00113D01" w:rsidRDefault="00113D01" w:rsidP="00731549">
      <w:pPr>
        <w:pStyle w:val="TF-TEXTO"/>
      </w:pPr>
      <w:r>
        <w:t xml:space="preserve">Outro problema foi de atualização de ponteiros, pois </w:t>
      </w:r>
      <w:del w:id="327" w:author="cc.7190" w:date="2009-06-16T16:14:00Z">
        <w:r w:rsidDel="00750FE5">
          <w:delText xml:space="preserve"> </w:delText>
        </w:r>
      </w:del>
      <w:r>
        <w:t>no conceito do projeto, as colunas são como índices independentes, mas esses índices independentes devem estar ligados de alguma forma uns aos outros para possibilitarem a formação de um registro. Dessa forma, uma tabela, além dos índices correspondentes às colunas, há um índice correspondente aos RIDs, ou seja, as colunas apontam para um RID e o RID aponta para as colunas. Como o RID poderia apontar para as colunas? Caso as colunas também tivessem uma numeração sequencial, seriam necessários dois índices para manter uma só coluna, o que tornou essa metodologia inviável. A melhor forma encontrada foi o RID apontar para a posição física do nó da árvore do índice, ou seja, seu bloco e deslocamento. Esta metodologia permite um acesso direto aos dados da coluna em caso de não utilização desta em nenhuma busca. Porém traz um problema bastante grave: este deslocamento pode ser atualizado para cada atualização da coluna, ou seja, se um bloco possuir dados de vinte registros, os RIDs desses registros devem ter o deslocamento referente às colunas modificadas atualizado, e é bastante comum que estes RIDs estejam em blocos independentes. Portanto, segundo o exemplo, para a atualização de um registro, pode ser necessário gravar vinte e um blocos. Os testes mais adiante trarão resultados mais claros.</w:t>
      </w:r>
    </w:p>
    <w:p w:rsidR="00113D01" w:rsidRDefault="00113D01" w:rsidP="00731549">
      <w:pPr>
        <w:pStyle w:val="TF-TEXTO"/>
      </w:pPr>
      <w:r>
        <w:t xml:space="preserve">O gerenciamento de memória também trouxe problemas, pois, ao contrário do que se imaginava inicialmente, o MySQL não faz este gerenciamento para os </w:t>
      </w:r>
      <w:r w:rsidRPr="00070EFD">
        <w:rPr>
          <w:i/>
          <w:iCs/>
        </w:rPr>
        <w:t>storage engine</w:t>
      </w:r>
      <w:r>
        <w:rPr>
          <w:i/>
          <w:iCs/>
        </w:rPr>
        <w:t>s</w:t>
      </w:r>
      <w:r>
        <w:t xml:space="preserve">. Estes devem implementar um gerenciamento individual. Contudo, para uma completa otimização de um sistema, o gerenciamento de memória não pode ser ignorado, e este é um dos grandes segredos dos grandes bancos de dados. Portanto, não há tempo hábil para criação de um gerenciamento de memória tão eficiente quanto </w:t>
      </w:r>
      <w:ins w:id="328" w:author="cc.7190" w:date="2009-06-16T16:15:00Z">
        <w:r>
          <w:t>a</w:t>
        </w:r>
      </w:ins>
      <w:del w:id="329" w:author="cc.7190" w:date="2009-06-16T16:15:00Z">
        <w:r w:rsidDel="00750FE5">
          <w:delText>à</w:delText>
        </w:r>
      </w:del>
      <w:r>
        <w:t>s grandes construções (InnoDB, MyISAM, entre outros), mesmo estas sendo de código aberto, pois estas estruturas estão fortemente acopladas à arquitetura de escrita e leitura. Em virtude disso, o gerenciamento de memória é mínimo, procurando otimizar os mecanismos mais simples, como a obtenção de blocos livres.</w:t>
      </w:r>
    </w:p>
    <w:p w:rsidR="00113D01" w:rsidRDefault="00113D01" w:rsidP="002F70F4">
      <w:pPr>
        <w:pStyle w:val="TF-TEXTO"/>
      </w:pPr>
      <w:r>
        <w:t xml:space="preserve">A documentação disponível no site do MySQL não deixa claro se este é desenvolvido em C ou C++. Apenas no momento que é lida a documentação que vem junto ao código fonte do sistema que é destacada a informação que o MySQL é desenvolvido em C++ e é orientado a objetos. Também é possível constatar isso estudando o código fonte. </w:t>
      </w:r>
      <w:del w:id="330" w:author="cc.7190" w:date="2009-06-16T16:16:00Z">
        <w:r w:rsidDel="00750FE5">
          <w:delText>Em virtude disso</w:delText>
        </w:r>
      </w:del>
      <w:ins w:id="331" w:author="cc.7190" w:date="2009-06-16T16:16:00Z">
        <w:r>
          <w:t>Quando do início do desenvolvimento do protótipo ainda não se tinha esta informação e assim</w:t>
        </w:r>
      </w:ins>
      <w:r>
        <w:t xml:space="preserve"> o protótipo foi desenvolvido em C em programação estruturada. Para não perder o que foi desenvolvido no protótipo, parte da programação estruturada foi mantida, ou seja, a programação do </w:t>
      </w:r>
      <w:r w:rsidRPr="002F70F4">
        <w:rPr>
          <w:i/>
          <w:iCs/>
        </w:rPr>
        <w:t>storage engine</w:t>
      </w:r>
      <w:r>
        <w:t xml:space="preserve"> não é completamente orientada a objetos em virtude do tempo disponível para seu desenvolvimento.</w:t>
      </w:r>
    </w:p>
    <w:p w:rsidR="00113D01" w:rsidRDefault="00113D01" w:rsidP="00945E84">
      <w:pPr>
        <w:pStyle w:val="TF-TEXTO"/>
      </w:pPr>
      <w:r>
        <w:t xml:space="preserve">Em consequência aos problemas encontrados e do tempo disponível, foi necessário estabelecer algumas limitações ao projeto. Algumas destas limitações são comparadas ao tipo de tabela Maria no </w:t>
      </w:r>
      <w:r>
        <w:fldChar w:fldCharType="begin"/>
      </w:r>
      <w:r>
        <w:instrText xml:space="preserve"> REF _Ref232490344 \h </w:instrText>
      </w:r>
      <w:r>
        <w:fldChar w:fldCharType="separate"/>
      </w:r>
      <w:r>
        <w:t xml:space="preserve">Quadro </w:t>
      </w:r>
      <w:r>
        <w:rPr>
          <w:noProof/>
        </w:rPr>
        <w:t>20</w:t>
      </w:r>
      <w:r>
        <w:fldChar w:fldCharType="end"/>
      </w:r>
      <w:r>
        <w:t>.</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751"/>
        <w:gridCol w:w="1474"/>
        <w:gridCol w:w="1416"/>
      </w:tblGrid>
      <w:tr w:rsidR="00113D01" w:rsidRPr="00450AAD">
        <w:trPr>
          <w:jc w:val="center"/>
        </w:trPr>
        <w:tc>
          <w:tcPr>
            <w:tcW w:w="4751" w:type="dxa"/>
            <w:tcBorders>
              <w:bottom w:val="single" w:sz="18" w:space="0" w:color="4F81BD"/>
              <w:tl2br w:val="single" w:sz="4" w:space="0" w:color="4F81BD"/>
            </w:tcBorders>
          </w:tcPr>
          <w:p w:rsidR="00113D01" w:rsidRPr="00C01782" w:rsidRDefault="00113D01" w:rsidP="00C01782">
            <w:pPr>
              <w:jc w:val="right"/>
              <w:rPr>
                <w:b/>
                <w:bCs/>
                <w:sz w:val="20"/>
                <w:szCs w:val="20"/>
              </w:rPr>
            </w:pPr>
            <w:r w:rsidRPr="00C01782">
              <w:rPr>
                <w:sz w:val="20"/>
                <w:szCs w:val="20"/>
              </w:rPr>
              <w:t>Tipo de tabela</w:t>
            </w:r>
          </w:p>
          <w:p w:rsidR="00113D01" w:rsidRPr="00C01782" w:rsidRDefault="00113D01" w:rsidP="00465FE9">
            <w:pPr>
              <w:rPr>
                <w:b/>
                <w:bCs/>
                <w:sz w:val="20"/>
                <w:szCs w:val="20"/>
              </w:rPr>
            </w:pPr>
            <w:r w:rsidRPr="00C01782">
              <w:rPr>
                <w:sz w:val="20"/>
                <w:szCs w:val="20"/>
              </w:rPr>
              <w:t>Limitações</w:t>
            </w:r>
          </w:p>
        </w:tc>
        <w:tc>
          <w:tcPr>
            <w:tcW w:w="1474" w:type="dxa"/>
            <w:tcBorders>
              <w:bottom w:val="single" w:sz="18" w:space="0" w:color="4F81BD"/>
            </w:tcBorders>
          </w:tcPr>
          <w:p w:rsidR="00113D01" w:rsidRPr="00C01782" w:rsidRDefault="00113D01" w:rsidP="00C01782">
            <w:pPr>
              <w:jc w:val="center"/>
              <w:rPr>
                <w:b/>
                <w:bCs/>
                <w:sz w:val="20"/>
                <w:szCs w:val="20"/>
              </w:rPr>
            </w:pPr>
            <w:r w:rsidRPr="00C01782">
              <w:rPr>
                <w:sz w:val="20"/>
                <w:szCs w:val="20"/>
              </w:rPr>
              <w:t>Maria</w:t>
            </w:r>
          </w:p>
        </w:tc>
        <w:tc>
          <w:tcPr>
            <w:tcW w:w="1416" w:type="dxa"/>
            <w:tcBorders>
              <w:bottom w:val="single" w:sz="18" w:space="0" w:color="4F81BD"/>
            </w:tcBorders>
          </w:tcPr>
          <w:p w:rsidR="00113D01" w:rsidRPr="00C01782" w:rsidRDefault="00113D01" w:rsidP="00C01782">
            <w:pPr>
              <w:jc w:val="center"/>
              <w:rPr>
                <w:b/>
                <w:bCs/>
                <w:sz w:val="20"/>
                <w:szCs w:val="20"/>
              </w:rPr>
            </w:pPr>
            <w:r w:rsidRPr="00C01782">
              <w:rPr>
                <w:sz w:val="20"/>
                <w:szCs w:val="20"/>
              </w:rPr>
              <w:t>Vogal</w:t>
            </w:r>
          </w:p>
        </w:tc>
      </w:tr>
      <w:tr w:rsidR="00113D01" w:rsidRPr="00450AAD">
        <w:trPr>
          <w:jc w:val="center"/>
        </w:trPr>
        <w:tc>
          <w:tcPr>
            <w:tcW w:w="4751" w:type="dxa"/>
            <w:shd w:val="clear" w:color="auto" w:fill="D3DFEE"/>
          </w:tcPr>
          <w:p w:rsidR="00113D01" w:rsidRPr="00C01782" w:rsidRDefault="00113D01" w:rsidP="00465FE9">
            <w:pPr>
              <w:rPr>
                <w:b/>
                <w:bCs/>
                <w:sz w:val="20"/>
                <w:szCs w:val="20"/>
              </w:rPr>
            </w:pPr>
            <w:r w:rsidRPr="00C01782">
              <w:rPr>
                <w:b/>
                <w:bCs/>
                <w:sz w:val="20"/>
                <w:szCs w:val="20"/>
              </w:rPr>
              <w:t>controle transacional</w:t>
            </w:r>
          </w:p>
        </w:tc>
        <w:tc>
          <w:tcPr>
            <w:tcW w:w="1474" w:type="dxa"/>
            <w:shd w:val="clear" w:color="auto" w:fill="D3DFEE"/>
          </w:tcPr>
          <w:p w:rsidR="00113D01" w:rsidRPr="00C01782" w:rsidRDefault="00113D01" w:rsidP="00C01782">
            <w:pPr>
              <w:jc w:val="right"/>
              <w:rPr>
                <w:sz w:val="20"/>
                <w:szCs w:val="20"/>
              </w:rPr>
            </w:pPr>
            <w:r w:rsidRPr="00C01782">
              <w:rPr>
                <w:sz w:val="20"/>
                <w:szCs w:val="20"/>
              </w:rPr>
              <w:t>Possui</w:t>
            </w:r>
          </w:p>
        </w:tc>
        <w:tc>
          <w:tcPr>
            <w:tcW w:w="1416" w:type="dxa"/>
            <w:shd w:val="clear" w:color="auto" w:fill="D3DFEE"/>
          </w:tcPr>
          <w:p w:rsidR="00113D01" w:rsidRPr="00C01782" w:rsidRDefault="00113D01" w:rsidP="00C01782">
            <w:pPr>
              <w:jc w:val="right"/>
              <w:rPr>
                <w:sz w:val="20"/>
                <w:szCs w:val="20"/>
              </w:rPr>
            </w:pPr>
            <w:r w:rsidRPr="00C01782">
              <w:rPr>
                <w:sz w:val="20"/>
                <w:szCs w:val="20"/>
              </w:rPr>
              <w:t>Não possui</w:t>
            </w:r>
          </w:p>
        </w:tc>
      </w:tr>
      <w:tr w:rsidR="00113D01" w:rsidRPr="00450AAD">
        <w:trPr>
          <w:jc w:val="center"/>
        </w:trPr>
        <w:tc>
          <w:tcPr>
            <w:tcW w:w="4751" w:type="dxa"/>
          </w:tcPr>
          <w:p w:rsidR="00113D01" w:rsidRPr="00C01782" w:rsidRDefault="00113D01" w:rsidP="00465FE9">
            <w:pPr>
              <w:rPr>
                <w:b/>
                <w:bCs/>
                <w:sz w:val="20"/>
                <w:szCs w:val="20"/>
              </w:rPr>
            </w:pPr>
            <w:r w:rsidRPr="00C01782">
              <w:rPr>
                <w:b/>
                <w:bCs/>
                <w:sz w:val="20"/>
                <w:szCs w:val="20"/>
              </w:rPr>
              <w:t>integridade referencial</w:t>
            </w:r>
          </w:p>
        </w:tc>
        <w:tc>
          <w:tcPr>
            <w:tcW w:w="1474" w:type="dxa"/>
          </w:tcPr>
          <w:p w:rsidR="00113D01" w:rsidRPr="00C01782" w:rsidRDefault="00113D01" w:rsidP="00C01782">
            <w:pPr>
              <w:jc w:val="right"/>
              <w:rPr>
                <w:sz w:val="20"/>
                <w:szCs w:val="20"/>
              </w:rPr>
            </w:pPr>
            <w:r w:rsidRPr="00C01782">
              <w:rPr>
                <w:sz w:val="20"/>
                <w:szCs w:val="20"/>
              </w:rPr>
              <w:t>Possui</w:t>
            </w:r>
          </w:p>
        </w:tc>
        <w:tc>
          <w:tcPr>
            <w:tcW w:w="1416" w:type="dxa"/>
          </w:tcPr>
          <w:p w:rsidR="00113D01" w:rsidRPr="00C01782" w:rsidRDefault="00113D01" w:rsidP="00C01782">
            <w:pPr>
              <w:jc w:val="right"/>
              <w:rPr>
                <w:sz w:val="20"/>
                <w:szCs w:val="20"/>
              </w:rPr>
            </w:pPr>
            <w:r w:rsidRPr="00C01782">
              <w:rPr>
                <w:sz w:val="20"/>
                <w:szCs w:val="20"/>
              </w:rPr>
              <w:t>Não possui</w:t>
            </w:r>
          </w:p>
        </w:tc>
      </w:tr>
      <w:tr w:rsidR="00113D01" w:rsidRPr="00450AAD">
        <w:trPr>
          <w:jc w:val="center"/>
        </w:trPr>
        <w:tc>
          <w:tcPr>
            <w:tcW w:w="4751" w:type="dxa"/>
            <w:shd w:val="clear" w:color="auto" w:fill="D3DFEE"/>
          </w:tcPr>
          <w:p w:rsidR="00113D01" w:rsidRPr="00C01782" w:rsidRDefault="00113D01" w:rsidP="00465FE9">
            <w:pPr>
              <w:rPr>
                <w:b/>
                <w:bCs/>
                <w:sz w:val="20"/>
                <w:szCs w:val="20"/>
              </w:rPr>
            </w:pPr>
            <w:r w:rsidRPr="00C01782">
              <w:rPr>
                <w:b/>
                <w:bCs/>
                <w:sz w:val="20"/>
                <w:szCs w:val="20"/>
              </w:rPr>
              <w:t>ACID</w:t>
            </w:r>
            <w:r w:rsidRPr="00C01782">
              <w:rPr>
                <w:rStyle w:val="FootnoteReference"/>
                <w:b/>
                <w:bCs/>
                <w:sz w:val="20"/>
                <w:szCs w:val="20"/>
              </w:rPr>
              <w:footnoteReference w:id="15"/>
            </w:r>
          </w:p>
        </w:tc>
        <w:tc>
          <w:tcPr>
            <w:tcW w:w="1474" w:type="dxa"/>
            <w:shd w:val="clear" w:color="auto" w:fill="D3DFEE"/>
          </w:tcPr>
          <w:p w:rsidR="00113D01" w:rsidRPr="00C01782" w:rsidRDefault="00113D01" w:rsidP="00C01782">
            <w:pPr>
              <w:jc w:val="right"/>
              <w:rPr>
                <w:sz w:val="20"/>
                <w:szCs w:val="20"/>
              </w:rPr>
            </w:pPr>
            <w:r w:rsidRPr="00C01782">
              <w:rPr>
                <w:sz w:val="20"/>
                <w:szCs w:val="20"/>
              </w:rPr>
              <w:t>Não possui</w:t>
            </w:r>
          </w:p>
        </w:tc>
        <w:tc>
          <w:tcPr>
            <w:tcW w:w="1416" w:type="dxa"/>
            <w:shd w:val="clear" w:color="auto" w:fill="D3DFEE"/>
          </w:tcPr>
          <w:p w:rsidR="00113D01" w:rsidRPr="00C01782" w:rsidRDefault="00113D01" w:rsidP="00C01782">
            <w:pPr>
              <w:jc w:val="right"/>
              <w:rPr>
                <w:sz w:val="20"/>
                <w:szCs w:val="20"/>
              </w:rPr>
            </w:pPr>
            <w:r w:rsidRPr="00C01782">
              <w:rPr>
                <w:sz w:val="20"/>
                <w:szCs w:val="20"/>
              </w:rPr>
              <w:t>Não possui</w:t>
            </w:r>
          </w:p>
        </w:tc>
      </w:tr>
      <w:tr w:rsidR="00113D01" w:rsidRPr="00450AAD">
        <w:trPr>
          <w:jc w:val="center"/>
        </w:trPr>
        <w:tc>
          <w:tcPr>
            <w:tcW w:w="4751" w:type="dxa"/>
          </w:tcPr>
          <w:p w:rsidR="00113D01" w:rsidRPr="00C01782" w:rsidRDefault="00113D01" w:rsidP="00465FE9">
            <w:pPr>
              <w:rPr>
                <w:b/>
                <w:bCs/>
                <w:sz w:val="20"/>
                <w:szCs w:val="20"/>
              </w:rPr>
            </w:pPr>
            <w:r w:rsidRPr="00C01782">
              <w:rPr>
                <w:b/>
                <w:bCs/>
                <w:sz w:val="20"/>
                <w:szCs w:val="20"/>
              </w:rPr>
              <w:t>tamanho máximo do banco de dados</w:t>
            </w:r>
          </w:p>
        </w:tc>
        <w:tc>
          <w:tcPr>
            <w:tcW w:w="1474" w:type="dxa"/>
          </w:tcPr>
          <w:p w:rsidR="00113D01" w:rsidRPr="00C01782" w:rsidRDefault="00113D01" w:rsidP="00C01782">
            <w:pPr>
              <w:jc w:val="right"/>
              <w:rPr>
                <w:sz w:val="20"/>
                <w:szCs w:val="20"/>
              </w:rPr>
            </w:pPr>
            <w:r w:rsidRPr="00C01782">
              <w:rPr>
                <w:sz w:val="20"/>
                <w:szCs w:val="20"/>
              </w:rPr>
              <w:t>256TB</w:t>
            </w:r>
          </w:p>
        </w:tc>
        <w:tc>
          <w:tcPr>
            <w:tcW w:w="1416" w:type="dxa"/>
          </w:tcPr>
          <w:p w:rsidR="00113D01" w:rsidRPr="00C01782" w:rsidRDefault="00113D01" w:rsidP="00C01782">
            <w:pPr>
              <w:jc w:val="right"/>
              <w:rPr>
                <w:sz w:val="20"/>
                <w:szCs w:val="20"/>
              </w:rPr>
            </w:pPr>
            <w:r w:rsidRPr="00C01782">
              <w:rPr>
                <w:sz w:val="20"/>
                <w:szCs w:val="20"/>
              </w:rPr>
              <w:t>100MB</w:t>
            </w:r>
          </w:p>
        </w:tc>
      </w:tr>
      <w:tr w:rsidR="00113D01" w:rsidRPr="00450AAD">
        <w:trPr>
          <w:jc w:val="center"/>
        </w:trPr>
        <w:tc>
          <w:tcPr>
            <w:tcW w:w="4751" w:type="dxa"/>
            <w:shd w:val="clear" w:color="auto" w:fill="D3DFEE"/>
          </w:tcPr>
          <w:p w:rsidR="00113D01" w:rsidRPr="00C01782" w:rsidRDefault="00113D01" w:rsidP="00465FE9">
            <w:pPr>
              <w:rPr>
                <w:b/>
                <w:bCs/>
                <w:sz w:val="20"/>
                <w:szCs w:val="20"/>
              </w:rPr>
            </w:pPr>
            <w:r w:rsidRPr="00C01782">
              <w:rPr>
                <w:b/>
                <w:bCs/>
                <w:sz w:val="20"/>
                <w:szCs w:val="20"/>
              </w:rPr>
              <w:t>tamanho máximo de cada registro</w:t>
            </w:r>
          </w:p>
        </w:tc>
        <w:tc>
          <w:tcPr>
            <w:tcW w:w="1474" w:type="dxa"/>
            <w:shd w:val="clear" w:color="auto" w:fill="D3DFEE"/>
          </w:tcPr>
          <w:p w:rsidR="00113D01" w:rsidRPr="00C01782" w:rsidRDefault="00113D01" w:rsidP="00C01782">
            <w:pPr>
              <w:jc w:val="right"/>
              <w:rPr>
                <w:sz w:val="20"/>
                <w:szCs w:val="20"/>
              </w:rPr>
            </w:pPr>
            <w:r w:rsidRPr="00C01782">
              <w:rPr>
                <w:sz w:val="20"/>
                <w:szCs w:val="20"/>
              </w:rPr>
              <w:t>64KB</w:t>
            </w:r>
          </w:p>
        </w:tc>
        <w:tc>
          <w:tcPr>
            <w:tcW w:w="1416" w:type="dxa"/>
            <w:shd w:val="clear" w:color="auto" w:fill="D3DFEE"/>
          </w:tcPr>
          <w:p w:rsidR="00113D01" w:rsidRPr="00C01782" w:rsidRDefault="00113D01" w:rsidP="00C01782">
            <w:pPr>
              <w:jc w:val="right"/>
              <w:rPr>
                <w:sz w:val="20"/>
                <w:szCs w:val="20"/>
              </w:rPr>
            </w:pPr>
            <w:r w:rsidRPr="00C01782">
              <w:rPr>
                <w:sz w:val="20"/>
                <w:szCs w:val="20"/>
              </w:rPr>
              <w:t>1KB</w:t>
            </w:r>
          </w:p>
        </w:tc>
      </w:tr>
      <w:tr w:rsidR="00113D01" w:rsidRPr="00450AAD">
        <w:trPr>
          <w:jc w:val="center"/>
        </w:trPr>
        <w:tc>
          <w:tcPr>
            <w:tcW w:w="4751" w:type="dxa"/>
          </w:tcPr>
          <w:p w:rsidR="00113D01" w:rsidRPr="00C01782" w:rsidRDefault="00113D01" w:rsidP="00465FE9">
            <w:pPr>
              <w:rPr>
                <w:b/>
                <w:bCs/>
                <w:sz w:val="20"/>
                <w:szCs w:val="20"/>
              </w:rPr>
            </w:pPr>
            <w:r w:rsidRPr="00C01782">
              <w:rPr>
                <w:b/>
                <w:bCs/>
                <w:sz w:val="20"/>
                <w:szCs w:val="20"/>
              </w:rPr>
              <w:t>máximo de colunas por tabela</w:t>
            </w:r>
          </w:p>
        </w:tc>
        <w:tc>
          <w:tcPr>
            <w:tcW w:w="1474" w:type="dxa"/>
          </w:tcPr>
          <w:p w:rsidR="00113D01" w:rsidRPr="00C01782" w:rsidRDefault="00113D01" w:rsidP="00C01782">
            <w:pPr>
              <w:jc w:val="right"/>
              <w:rPr>
                <w:sz w:val="20"/>
                <w:szCs w:val="20"/>
              </w:rPr>
            </w:pPr>
            <w:r w:rsidRPr="00C01782">
              <w:rPr>
                <w:sz w:val="20"/>
                <w:szCs w:val="20"/>
              </w:rPr>
              <w:t>4096</w:t>
            </w:r>
          </w:p>
        </w:tc>
        <w:tc>
          <w:tcPr>
            <w:tcW w:w="1416" w:type="dxa"/>
          </w:tcPr>
          <w:p w:rsidR="00113D01" w:rsidRPr="00C01782" w:rsidRDefault="00113D01" w:rsidP="00C01782">
            <w:pPr>
              <w:jc w:val="right"/>
              <w:rPr>
                <w:sz w:val="20"/>
                <w:szCs w:val="20"/>
              </w:rPr>
            </w:pPr>
            <w:r w:rsidRPr="00C01782">
              <w:rPr>
                <w:sz w:val="20"/>
                <w:szCs w:val="20"/>
              </w:rPr>
              <w:t>1024</w:t>
            </w:r>
          </w:p>
        </w:tc>
      </w:tr>
      <w:tr w:rsidR="00113D01" w:rsidRPr="00450AAD">
        <w:trPr>
          <w:jc w:val="center"/>
        </w:trPr>
        <w:tc>
          <w:tcPr>
            <w:tcW w:w="4751" w:type="dxa"/>
            <w:shd w:val="clear" w:color="auto" w:fill="D3DFEE"/>
          </w:tcPr>
          <w:p w:rsidR="00113D01" w:rsidRPr="00C01782" w:rsidRDefault="00113D01" w:rsidP="00465FE9">
            <w:pPr>
              <w:rPr>
                <w:b/>
                <w:bCs/>
                <w:sz w:val="20"/>
                <w:szCs w:val="20"/>
              </w:rPr>
            </w:pPr>
            <w:r w:rsidRPr="00C01782">
              <w:rPr>
                <w:b/>
                <w:bCs/>
                <w:sz w:val="20"/>
                <w:szCs w:val="20"/>
              </w:rPr>
              <w:t>tamanho máximo de campos LOB</w:t>
            </w:r>
          </w:p>
        </w:tc>
        <w:tc>
          <w:tcPr>
            <w:tcW w:w="1474" w:type="dxa"/>
            <w:shd w:val="clear" w:color="auto" w:fill="D3DFEE"/>
          </w:tcPr>
          <w:p w:rsidR="00113D01" w:rsidRPr="00C01782" w:rsidRDefault="00113D01" w:rsidP="00C01782">
            <w:pPr>
              <w:jc w:val="right"/>
              <w:rPr>
                <w:sz w:val="20"/>
                <w:szCs w:val="20"/>
              </w:rPr>
            </w:pPr>
            <w:r w:rsidRPr="00C01782">
              <w:rPr>
                <w:sz w:val="20"/>
                <w:szCs w:val="20"/>
              </w:rPr>
              <w:t>4GB</w:t>
            </w:r>
          </w:p>
        </w:tc>
        <w:tc>
          <w:tcPr>
            <w:tcW w:w="1416" w:type="dxa"/>
            <w:shd w:val="clear" w:color="auto" w:fill="D3DFEE"/>
          </w:tcPr>
          <w:p w:rsidR="00113D01" w:rsidRPr="00C01782" w:rsidRDefault="00113D01" w:rsidP="00C01782">
            <w:pPr>
              <w:jc w:val="right"/>
              <w:rPr>
                <w:sz w:val="20"/>
                <w:szCs w:val="20"/>
              </w:rPr>
            </w:pPr>
            <w:r w:rsidRPr="00C01782">
              <w:rPr>
                <w:sz w:val="20"/>
                <w:szCs w:val="20"/>
              </w:rPr>
              <w:t>Não possui</w:t>
            </w:r>
          </w:p>
        </w:tc>
      </w:tr>
      <w:tr w:rsidR="00113D01" w:rsidRPr="00450AAD">
        <w:trPr>
          <w:jc w:val="center"/>
        </w:trPr>
        <w:tc>
          <w:tcPr>
            <w:tcW w:w="4751" w:type="dxa"/>
          </w:tcPr>
          <w:p w:rsidR="00113D01" w:rsidRPr="00C01782" w:rsidRDefault="00113D01" w:rsidP="00465FE9">
            <w:pPr>
              <w:rPr>
                <w:b/>
                <w:bCs/>
                <w:sz w:val="20"/>
                <w:szCs w:val="20"/>
              </w:rPr>
            </w:pPr>
            <w:r w:rsidRPr="00C01782">
              <w:rPr>
                <w:b/>
                <w:bCs/>
                <w:sz w:val="20"/>
                <w:szCs w:val="20"/>
              </w:rPr>
              <w:t>tamanho máximo de campos de texto</w:t>
            </w:r>
          </w:p>
        </w:tc>
        <w:tc>
          <w:tcPr>
            <w:tcW w:w="1474" w:type="dxa"/>
          </w:tcPr>
          <w:p w:rsidR="00113D01" w:rsidRPr="00C01782" w:rsidRDefault="00113D01" w:rsidP="00C01782">
            <w:pPr>
              <w:jc w:val="right"/>
              <w:rPr>
                <w:sz w:val="20"/>
                <w:szCs w:val="20"/>
              </w:rPr>
            </w:pPr>
            <w:r w:rsidRPr="00C01782">
              <w:rPr>
                <w:sz w:val="20"/>
                <w:szCs w:val="20"/>
              </w:rPr>
              <w:t>64KB</w:t>
            </w:r>
          </w:p>
        </w:tc>
        <w:tc>
          <w:tcPr>
            <w:tcW w:w="1416" w:type="dxa"/>
          </w:tcPr>
          <w:p w:rsidR="00113D01" w:rsidRPr="00C01782" w:rsidRDefault="00113D01" w:rsidP="00C01782">
            <w:pPr>
              <w:jc w:val="right"/>
              <w:rPr>
                <w:sz w:val="20"/>
                <w:szCs w:val="20"/>
              </w:rPr>
            </w:pPr>
            <w:r w:rsidRPr="00C01782">
              <w:rPr>
                <w:sz w:val="20"/>
                <w:szCs w:val="20"/>
              </w:rPr>
              <w:t>127B</w:t>
            </w:r>
          </w:p>
        </w:tc>
      </w:tr>
      <w:tr w:rsidR="00113D01" w:rsidRPr="00450AAD">
        <w:trPr>
          <w:jc w:val="center"/>
        </w:trPr>
        <w:tc>
          <w:tcPr>
            <w:tcW w:w="4751" w:type="dxa"/>
            <w:shd w:val="clear" w:color="auto" w:fill="D3DFEE"/>
          </w:tcPr>
          <w:p w:rsidR="00113D01" w:rsidRPr="00C01782" w:rsidRDefault="00113D01" w:rsidP="00465FE9">
            <w:pPr>
              <w:rPr>
                <w:b/>
                <w:bCs/>
                <w:sz w:val="20"/>
                <w:szCs w:val="20"/>
              </w:rPr>
            </w:pPr>
            <w:r w:rsidRPr="00C01782">
              <w:rPr>
                <w:b/>
                <w:bCs/>
                <w:sz w:val="20"/>
                <w:szCs w:val="20"/>
              </w:rPr>
              <w:t>tamanho máximo de campos numéricos</w:t>
            </w:r>
          </w:p>
        </w:tc>
        <w:tc>
          <w:tcPr>
            <w:tcW w:w="1474" w:type="dxa"/>
            <w:shd w:val="clear" w:color="auto" w:fill="D3DFEE"/>
          </w:tcPr>
          <w:p w:rsidR="00113D01" w:rsidRPr="00C01782" w:rsidRDefault="00113D01" w:rsidP="00C01782">
            <w:pPr>
              <w:jc w:val="right"/>
              <w:rPr>
                <w:sz w:val="20"/>
                <w:szCs w:val="20"/>
              </w:rPr>
            </w:pPr>
            <w:r w:rsidRPr="00C01782">
              <w:rPr>
                <w:sz w:val="20"/>
                <w:szCs w:val="20"/>
              </w:rPr>
              <w:t xml:space="preserve">64 </w:t>
            </w:r>
            <w:r w:rsidRPr="00C01782">
              <w:rPr>
                <w:i/>
                <w:iCs/>
                <w:sz w:val="20"/>
                <w:szCs w:val="20"/>
              </w:rPr>
              <w:t>bits</w:t>
            </w:r>
          </w:p>
        </w:tc>
        <w:tc>
          <w:tcPr>
            <w:tcW w:w="1416" w:type="dxa"/>
            <w:shd w:val="clear" w:color="auto" w:fill="D3DFEE"/>
          </w:tcPr>
          <w:p w:rsidR="00113D01" w:rsidRPr="00C01782" w:rsidRDefault="00113D01" w:rsidP="00C01782">
            <w:pPr>
              <w:jc w:val="right"/>
              <w:rPr>
                <w:sz w:val="20"/>
                <w:szCs w:val="20"/>
              </w:rPr>
            </w:pPr>
            <w:r w:rsidRPr="00C01782">
              <w:rPr>
                <w:sz w:val="20"/>
                <w:szCs w:val="20"/>
              </w:rPr>
              <w:t xml:space="preserve">32 </w:t>
            </w:r>
            <w:r w:rsidRPr="00C01782">
              <w:rPr>
                <w:i/>
                <w:iCs/>
                <w:sz w:val="20"/>
                <w:szCs w:val="20"/>
              </w:rPr>
              <w:t>bits</w:t>
            </w:r>
          </w:p>
        </w:tc>
      </w:tr>
      <w:tr w:rsidR="00113D01" w:rsidRPr="00450AAD">
        <w:trPr>
          <w:jc w:val="center"/>
        </w:trPr>
        <w:tc>
          <w:tcPr>
            <w:tcW w:w="4751" w:type="dxa"/>
          </w:tcPr>
          <w:p w:rsidR="00113D01" w:rsidRPr="00C01782" w:rsidRDefault="00113D01" w:rsidP="00465FE9">
            <w:pPr>
              <w:rPr>
                <w:b/>
                <w:bCs/>
                <w:sz w:val="20"/>
                <w:szCs w:val="20"/>
              </w:rPr>
            </w:pPr>
            <w:r w:rsidRPr="00C01782">
              <w:rPr>
                <w:b/>
                <w:bCs/>
                <w:sz w:val="20"/>
                <w:szCs w:val="20"/>
              </w:rPr>
              <w:t>menor data válida</w:t>
            </w:r>
          </w:p>
        </w:tc>
        <w:tc>
          <w:tcPr>
            <w:tcW w:w="1474" w:type="dxa"/>
          </w:tcPr>
          <w:p w:rsidR="00113D01" w:rsidRPr="00C01782" w:rsidRDefault="00113D01" w:rsidP="00C01782">
            <w:pPr>
              <w:jc w:val="right"/>
              <w:rPr>
                <w:sz w:val="20"/>
                <w:szCs w:val="20"/>
              </w:rPr>
            </w:pPr>
            <w:r w:rsidRPr="00C01782">
              <w:rPr>
                <w:sz w:val="20"/>
                <w:szCs w:val="20"/>
              </w:rPr>
              <w:t>1000</w:t>
            </w:r>
          </w:p>
        </w:tc>
        <w:tc>
          <w:tcPr>
            <w:tcW w:w="1416" w:type="dxa"/>
          </w:tcPr>
          <w:p w:rsidR="00113D01" w:rsidRPr="00C01782" w:rsidRDefault="00113D01" w:rsidP="00C01782">
            <w:pPr>
              <w:jc w:val="right"/>
              <w:rPr>
                <w:sz w:val="20"/>
                <w:szCs w:val="20"/>
              </w:rPr>
            </w:pPr>
            <w:r w:rsidRPr="00C01782">
              <w:rPr>
                <w:sz w:val="20"/>
                <w:szCs w:val="20"/>
              </w:rPr>
              <w:t>Não possui</w:t>
            </w:r>
          </w:p>
        </w:tc>
      </w:tr>
      <w:tr w:rsidR="00113D01" w:rsidRPr="00450AAD">
        <w:trPr>
          <w:jc w:val="center"/>
        </w:trPr>
        <w:tc>
          <w:tcPr>
            <w:tcW w:w="4751" w:type="dxa"/>
            <w:shd w:val="clear" w:color="auto" w:fill="D3DFEE"/>
          </w:tcPr>
          <w:p w:rsidR="00113D01" w:rsidRPr="00C01782" w:rsidRDefault="00113D01" w:rsidP="00465FE9">
            <w:pPr>
              <w:rPr>
                <w:b/>
                <w:bCs/>
                <w:sz w:val="20"/>
                <w:szCs w:val="20"/>
              </w:rPr>
            </w:pPr>
            <w:r w:rsidRPr="00C01782">
              <w:rPr>
                <w:b/>
                <w:bCs/>
                <w:sz w:val="20"/>
                <w:szCs w:val="20"/>
              </w:rPr>
              <w:t>maior data válida</w:t>
            </w:r>
          </w:p>
        </w:tc>
        <w:tc>
          <w:tcPr>
            <w:tcW w:w="1474" w:type="dxa"/>
            <w:shd w:val="clear" w:color="auto" w:fill="D3DFEE"/>
          </w:tcPr>
          <w:p w:rsidR="00113D01" w:rsidRPr="00C01782" w:rsidRDefault="00113D01" w:rsidP="00C01782">
            <w:pPr>
              <w:jc w:val="right"/>
              <w:rPr>
                <w:sz w:val="20"/>
                <w:szCs w:val="20"/>
              </w:rPr>
            </w:pPr>
            <w:r w:rsidRPr="00C01782">
              <w:rPr>
                <w:sz w:val="20"/>
                <w:szCs w:val="20"/>
              </w:rPr>
              <w:t>9999</w:t>
            </w:r>
          </w:p>
        </w:tc>
        <w:tc>
          <w:tcPr>
            <w:tcW w:w="1416" w:type="dxa"/>
            <w:shd w:val="clear" w:color="auto" w:fill="D3DFEE"/>
          </w:tcPr>
          <w:p w:rsidR="00113D01" w:rsidRPr="00C01782" w:rsidRDefault="00113D01" w:rsidP="00C01782">
            <w:pPr>
              <w:keepNext/>
              <w:jc w:val="right"/>
              <w:rPr>
                <w:sz w:val="20"/>
                <w:szCs w:val="20"/>
              </w:rPr>
            </w:pPr>
            <w:r w:rsidRPr="00C01782">
              <w:rPr>
                <w:sz w:val="20"/>
                <w:szCs w:val="20"/>
              </w:rPr>
              <w:t>Não possui</w:t>
            </w:r>
          </w:p>
        </w:tc>
      </w:tr>
    </w:tbl>
    <w:p w:rsidR="00113D01" w:rsidRDefault="00113D01" w:rsidP="00480616">
      <w:pPr>
        <w:pStyle w:val="TF-ilustraoLEGENDA"/>
      </w:pPr>
      <w:bookmarkStart w:id="332" w:name="_Ref232490344"/>
      <w:bookmarkStart w:id="333" w:name="_Toc232491124"/>
      <w:bookmarkStart w:id="334" w:name="_Ref231703033"/>
      <w:r>
        <w:t xml:space="preserve">Quadro </w:t>
      </w:r>
      <w:fldSimple w:instr=" SEQ Quadro \* ARABIC ">
        <w:r>
          <w:rPr>
            <w:noProof/>
          </w:rPr>
          <w:t>20</w:t>
        </w:r>
      </w:fldSimple>
      <w:bookmarkEnd w:id="332"/>
      <w:r>
        <w:rPr>
          <w:noProof/>
        </w:rPr>
        <w:t xml:space="preserve"> - </w:t>
      </w:r>
      <w:r w:rsidRPr="007E2550">
        <w:rPr>
          <w:noProof/>
        </w:rPr>
        <w:t>Comparativo de limitações dos tipos de tabela Vogal e Maria</w:t>
      </w:r>
      <w:bookmarkEnd w:id="333"/>
    </w:p>
    <w:bookmarkEnd w:id="334"/>
    <w:p w:rsidR="00113D01" w:rsidRPr="00030DB9" w:rsidRDefault="00113D01" w:rsidP="00030DB9">
      <w:pPr>
        <w:pStyle w:val="TF-TEXTO"/>
      </w:pPr>
      <w:r>
        <w:t>A arquitetura de gravação dos campos torna-os virtualmente ilimitados</w:t>
      </w:r>
      <w:r w:rsidRPr="00825E53">
        <w:t xml:space="preserve"> </w:t>
      </w:r>
      <w:r>
        <w:t>em uma tabela do tipo Vogal. Tanto o tamanho dos registros, quanto a quantidade de registros ou o tamanho máximo do banco de dados. Porém, as limitações são aqui destacadas até o ponto onde puderam ser testadas e confirmadas.</w:t>
      </w:r>
    </w:p>
    <w:p w:rsidR="00113D01" w:rsidRPr="005A06E6" w:rsidRDefault="00113D01" w:rsidP="00B950E4">
      <w:pPr>
        <w:pStyle w:val="Heading1"/>
        <w:numPr>
          <w:numberingChange w:id="335" w:author="cc.7190" w:date="2009-06-16T11:09:00Z" w:original="%1:4:0:"/>
        </w:numPr>
      </w:pPr>
      <w:bookmarkStart w:id="336" w:name="_Toc232491174"/>
      <w:bookmarkStart w:id="337" w:name="_Toc54164921"/>
      <w:bookmarkStart w:id="338" w:name="_Toc54165675"/>
      <w:bookmarkStart w:id="339" w:name="_Toc54169333"/>
      <w:bookmarkStart w:id="340" w:name="_Toc96347439"/>
      <w:bookmarkStart w:id="341" w:name="_Toc96357723"/>
      <w:bookmarkStart w:id="342" w:name="_Toc96491866"/>
      <w:r w:rsidRPr="005A06E6">
        <w:t>DESENVOLVIMENTO DA PROVA DE CONCEITO</w:t>
      </w:r>
      <w:bookmarkEnd w:id="336"/>
    </w:p>
    <w:p w:rsidR="00113D01" w:rsidRPr="005A06E6" w:rsidRDefault="00113D01" w:rsidP="005A06E6">
      <w:pPr>
        <w:pStyle w:val="TF-TEXTO"/>
      </w:pPr>
      <w:r>
        <w:t>Neste capítulo é apresentado o desenvolvimento da prova de conceito que compreende o levantamento dos requisitos da prova, sua implementação e os resultados obtidos.</w:t>
      </w:r>
    </w:p>
    <w:p w:rsidR="00113D01" w:rsidRPr="0097221A" w:rsidRDefault="00113D01" w:rsidP="005D089A">
      <w:pPr>
        <w:pStyle w:val="Heading2"/>
        <w:numPr>
          <w:numberingChange w:id="343" w:author="cc.7190" w:date="2009-06-16T11:09:00Z" w:original="%1:4:0:.%2:1:0:"/>
        </w:numPr>
        <w:rPr>
          <w:lang w:val="pt-BR"/>
        </w:rPr>
      </w:pPr>
      <w:bookmarkStart w:id="344" w:name="_Toc232491175"/>
      <w:r w:rsidRPr="0097221A">
        <w:rPr>
          <w:lang w:val="pt-BR"/>
        </w:rPr>
        <w:t>requisitos principais do problema a ser trabalhado</w:t>
      </w:r>
      <w:bookmarkEnd w:id="344"/>
    </w:p>
    <w:p w:rsidR="00113D01" w:rsidRDefault="00113D01" w:rsidP="007F28D0">
      <w:pPr>
        <w:pStyle w:val="TF-TEXTO"/>
      </w:pPr>
      <w:r>
        <w:t>A prova de conceito deve</w:t>
      </w:r>
      <w:del w:id="345" w:author="cc.7190" w:date="2009-06-16T16:18:00Z">
        <w:r w:rsidDel="000E00DB">
          <w:delText>rá</w:delText>
        </w:r>
      </w:del>
      <w:r>
        <w:t xml:space="preserve"> t</w:t>
      </w:r>
      <w:r w:rsidRPr="002F1028">
        <w:t>raçar uma análise comparativa entre o tipo de tabela proposto e os tipo</w:t>
      </w:r>
      <w:r>
        <w:t>s InnoDB e MyISAM do MySQL (RF).</w:t>
      </w:r>
    </w:p>
    <w:p w:rsidR="00113D01" w:rsidRPr="00887452" w:rsidRDefault="00113D01" w:rsidP="005D089A">
      <w:pPr>
        <w:pStyle w:val="Heading2"/>
        <w:numPr>
          <w:numberingChange w:id="346" w:author="cc.7190" w:date="2009-06-16T11:09:00Z" w:original="%1:4:0:.%2:2:0:"/>
        </w:numPr>
      </w:pPr>
      <w:bookmarkStart w:id="347" w:name="_Toc232491176"/>
      <w:r w:rsidRPr="00887452">
        <w:t>ESPECIFICAÇÃO</w:t>
      </w:r>
      <w:bookmarkEnd w:id="347"/>
    </w:p>
    <w:p w:rsidR="00113D01" w:rsidRDefault="00113D01" w:rsidP="00017C4E">
      <w:pPr>
        <w:pStyle w:val="TF-TEXTO"/>
      </w:pPr>
      <w:r>
        <w:t xml:space="preserve">Para atender o requisito do projeto é necessário definir o que é relevante ser testado e a que resultados chegar. Baseando-se nas comparações de </w:t>
      </w:r>
      <w:r w:rsidRPr="00EE054A">
        <w:t>NG</w:t>
      </w:r>
      <w:r>
        <w:t xml:space="preserve"> (2009), inicialmente é necessário delinear claramente quais são as limitações e quais são as capacidades dos tipos de tabela testados. Como limitações serão verificados os seguintes itens:</w:t>
      </w:r>
    </w:p>
    <w:p w:rsidR="00113D01" w:rsidRDefault="00113D01" w:rsidP="00557DEB">
      <w:pPr>
        <w:pStyle w:val="TF-ALNEA"/>
        <w:numPr>
          <w:ilvl w:val="0"/>
          <w:numId w:val="47"/>
          <w:numberingChange w:id="348" w:author="cc.7190" w:date="2009-06-16T11:09:00Z" w:original="%1:1:4:)"/>
        </w:numPr>
      </w:pPr>
      <w:r>
        <w:t>tamanho máximo do banco de dados;</w:t>
      </w:r>
    </w:p>
    <w:p w:rsidR="00113D01" w:rsidRDefault="00113D01" w:rsidP="00557DEB">
      <w:pPr>
        <w:pStyle w:val="TF-ALNEA"/>
        <w:numPr>
          <w:numberingChange w:id="349" w:author="cc.7190" w:date="2009-06-16T11:09:00Z" w:original="%1:2:4:)"/>
        </w:numPr>
      </w:pPr>
      <w:r>
        <w:t>tamanho máximo de cada registro;</w:t>
      </w:r>
    </w:p>
    <w:p w:rsidR="00113D01" w:rsidRDefault="00113D01" w:rsidP="00557DEB">
      <w:pPr>
        <w:pStyle w:val="TF-ALNEA"/>
        <w:numPr>
          <w:numberingChange w:id="350" w:author="cc.7190" w:date="2009-06-16T11:09:00Z" w:original="%1:3:4:)"/>
        </w:numPr>
      </w:pPr>
      <w:r>
        <w:t>máximo de colunas por tabela;</w:t>
      </w:r>
    </w:p>
    <w:p w:rsidR="00113D01" w:rsidRDefault="00113D01" w:rsidP="00557DEB">
      <w:pPr>
        <w:pStyle w:val="TF-ALNEA"/>
        <w:numPr>
          <w:numberingChange w:id="351" w:author="cc.7190" w:date="2009-06-16T11:09:00Z" w:original="%1:4:4:)"/>
        </w:numPr>
      </w:pPr>
      <w:r>
        <w:t xml:space="preserve">tamanho máximo de campos </w:t>
      </w:r>
      <w:r w:rsidRPr="00017C4E">
        <w:rPr>
          <w:i/>
          <w:iCs/>
        </w:rPr>
        <w:t>Large Object</w:t>
      </w:r>
      <w:r>
        <w:t xml:space="preserve"> (LOB);</w:t>
      </w:r>
    </w:p>
    <w:p w:rsidR="00113D01" w:rsidRDefault="00113D01" w:rsidP="00557DEB">
      <w:pPr>
        <w:pStyle w:val="TF-ALNEA"/>
        <w:numPr>
          <w:numberingChange w:id="352" w:author="cc.7190" w:date="2009-06-16T11:09:00Z" w:original="%1:5:4:)"/>
        </w:numPr>
      </w:pPr>
      <w:r>
        <w:t>tamanho máximo de campos de texto;</w:t>
      </w:r>
    </w:p>
    <w:p w:rsidR="00113D01" w:rsidRDefault="00113D01" w:rsidP="00557DEB">
      <w:pPr>
        <w:pStyle w:val="TF-ALNEA"/>
        <w:numPr>
          <w:numberingChange w:id="353" w:author="cc.7190" w:date="2009-06-16T11:09:00Z" w:original="%1:6:4:)"/>
        </w:numPr>
      </w:pPr>
      <w:r>
        <w:t>tamanho máximo de campos numéricos;</w:t>
      </w:r>
    </w:p>
    <w:p w:rsidR="00113D01" w:rsidRDefault="00113D01" w:rsidP="00557DEB">
      <w:pPr>
        <w:pStyle w:val="TF-ALNEA"/>
        <w:numPr>
          <w:numberingChange w:id="354" w:author="cc.7190" w:date="2009-06-16T11:09:00Z" w:original="%1:7:4:)"/>
        </w:numPr>
      </w:pPr>
      <w:r>
        <w:t>menor data válida;</w:t>
      </w:r>
    </w:p>
    <w:p w:rsidR="00113D01" w:rsidRDefault="00113D01" w:rsidP="00557DEB">
      <w:pPr>
        <w:pStyle w:val="TF-ALNEA"/>
        <w:numPr>
          <w:numberingChange w:id="355" w:author="cc.7190" w:date="2009-06-16T11:09:00Z" w:original="%1:8:4:)"/>
        </w:numPr>
      </w:pPr>
      <w:r>
        <w:t>maior data válida.</w:t>
      </w:r>
    </w:p>
    <w:p w:rsidR="00113D01" w:rsidRDefault="00113D01" w:rsidP="00017C4E">
      <w:pPr>
        <w:pStyle w:val="TF-TEXTO"/>
      </w:pPr>
      <w:commentRangeStart w:id="356"/>
      <w:r>
        <w:t xml:space="preserve">Serão analisados os seguintes itens considerados como capacidades do tipo de tabela apenas itens que não são considerados básicos </w:t>
      </w:r>
      <w:commentRangeEnd w:id="356"/>
      <w:r>
        <w:rPr>
          <w:rStyle w:val="CommentReference"/>
        </w:rPr>
        <w:commentReference w:id="356"/>
      </w:r>
      <w:r>
        <w:t>(Exemplos: consulta, inserção, exclusão, atualização, entre outros):</w:t>
      </w:r>
    </w:p>
    <w:p w:rsidR="00113D01" w:rsidRDefault="00113D01" w:rsidP="00467DD1">
      <w:pPr>
        <w:pStyle w:val="TF-ALNEA"/>
        <w:numPr>
          <w:ilvl w:val="0"/>
          <w:numId w:val="48"/>
          <w:numberingChange w:id="357" w:author="cc.7190" w:date="2009-06-16T11:09:00Z" w:original="%1:1:4:)"/>
        </w:numPr>
      </w:pPr>
      <w:r>
        <w:t>união e diferença (o banco de dados MySQL não implementa intersecção);</w:t>
      </w:r>
    </w:p>
    <w:p w:rsidR="00113D01" w:rsidRDefault="00113D01" w:rsidP="00467DD1">
      <w:pPr>
        <w:pStyle w:val="TF-ALNEA"/>
        <w:numPr>
          <w:numberingChange w:id="358" w:author="cc.7190" w:date="2009-06-16T11:09:00Z" w:original="%1:2:4:)"/>
        </w:numPr>
      </w:pPr>
      <w:r>
        <w:t>junção interna;</w:t>
      </w:r>
    </w:p>
    <w:p w:rsidR="00113D01" w:rsidRDefault="00113D01" w:rsidP="00467DD1">
      <w:pPr>
        <w:pStyle w:val="TF-ALNEA"/>
        <w:numPr>
          <w:numberingChange w:id="359" w:author="cc.7190" w:date="2009-06-16T11:09:00Z" w:original="%1:3:4:)"/>
        </w:numPr>
      </w:pPr>
      <w:r>
        <w:t>junção externa;</w:t>
      </w:r>
    </w:p>
    <w:p w:rsidR="00113D01" w:rsidRDefault="00113D01" w:rsidP="00467DD1">
      <w:pPr>
        <w:pStyle w:val="TF-ALNEA"/>
        <w:numPr>
          <w:numberingChange w:id="360" w:author="cc.7190" w:date="2009-06-16T11:09:00Z" w:original="%1:4:4:)"/>
        </w:numPr>
      </w:pPr>
      <w:r>
        <w:t>consulta interna (</w:t>
      </w:r>
      <w:r>
        <w:rPr>
          <w:i/>
          <w:iCs/>
        </w:rPr>
        <w:t>sub-</w:t>
      </w:r>
      <w:r w:rsidRPr="0061431C">
        <w:rPr>
          <w:i/>
          <w:iCs/>
        </w:rPr>
        <w:t>select</w:t>
      </w:r>
      <w:r w:rsidRPr="0061431C">
        <w:t>);</w:t>
      </w:r>
    </w:p>
    <w:p w:rsidR="00113D01" w:rsidRDefault="00113D01" w:rsidP="00467DD1">
      <w:pPr>
        <w:pStyle w:val="TF-ALNEA"/>
        <w:numPr>
          <w:numberingChange w:id="361" w:author="cc.7190" w:date="2009-06-16T11:09:00Z" w:original="%1:5:4:)"/>
        </w:numPr>
      </w:pPr>
      <w:r>
        <w:t>LOBs;</w:t>
      </w:r>
    </w:p>
    <w:p w:rsidR="00113D01" w:rsidRDefault="00113D01" w:rsidP="00467DD1">
      <w:pPr>
        <w:pStyle w:val="TF-ALNEA"/>
        <w:numPr>
          <w:numberingChange w:id="362" w:author="cc.7190" w:date="2009-06-16T11:09:00Z" w:original="%1:6:4:)"/>
        </w:numPr>
      </w:pPr>
      <w:r>
        <w:t>domínio;</w:t>
      </w:r>
    </w:p>
    <w:p w:rsidR="00113D01" w:rsidRDefault="00113D01" w:rsidP="00467DD1">
      <w:pPr>
        <w:pStyle w:val="TF-ALNEA"/>
        <w:numPr>
          <w:numberingChange w:id="363" w:author="cc.7190" w:date="2009-06-16T11:09:00Z" w:original="%1:7:4:)"/>
        </w:numPr>
      </w:pPr>
      <w:r>
        <w:t>programa;</w:t>
      </w:r>
    </w:p>
    <w:p w:rsidR="00113D01" w:rsidRPr="00030DB9" w:rsidRDefault="00113D01" w:rsidP="00467DD1">
      <w:pPr>
        <w:pStyle w:val="TF-ALNEA"/>
        <w:numPr>
          <w:numberingChange w:id="364" w:author="cc.7190" w:date="2009-06-16T11:09:00Z" w:original="%1:8:4:)"/>
        </w:numPr>
      </w:pPr>
      <w:r>
        <w:t>ACID</w:t>
      </w:r>
      <w:r w:rsidRPr="00030DB9">
        <w:t>;</w:t>
      </w:r>
    </w:p>
    <w:p w:rsidR="00113D01" w:rsidRDefault="00113D01" w:rsidP="00467DD1">
      <w:pPr>
        <w:pStyle w:val="TF-ALNEA"/>
        <w:numPr>
          <w:numberingChange w:id="365" w:author="cc.7190" w:date="2009-06-16T11:09:00Z" w:original="%1:9:4:)"/>
        </w:numPr>
      </w:pPr>
      <w:r>
        <w:t>integridade referencial;</w:t>
      </w:r>
    </w:p>
    <w:p w:rsidR="00113D01" w:rsidRDefault="00113D01" w:rsidP="00467DD1">
      <w:pPr>
        <w:pStyle w:val="TF-ALNEA"/>
        <w:numPr>
          <w:numberingChange w:id="366" w:author="cc.7190" w:date="2009-06-16T11:09:00Z" w:original="%1:10:4:)"/>
        </w:numPr>
      </w:pPr>
      <w:r>
        <w:t>controle transacional.</w:t>
      </w:r>
    </w:p>
    <w:p w:rsidR="00113D01" w:rsidRDefault="00113D01" w:rsidP="00CB49A3">
      <w:pPr>
        <w:pStyle w:val="TF-TEXTO"/>
      </w:pPr>
      <w:r>
        <w:t>Embora as limitações e capacidades sejam importantes para escalar um tipo de tabela, o foco desta prova de conceito é a performance do mesmo. Para tal, baseado nos testes realizados por Pires</w:t>
      </w:r>
      <w:r w:rsidRPr="00E03ECD">
        <w:t xml:space="preserve">, </w:t>
      </w:r>
      <w:r>
        <w:t xml:space="preserve">Nascimento e </w:t>
      </w:r>
      <w:r w:rsidRPr="00E03ECD">
        <w:t>S</w:t>
      </w:r>
      <w:r>
        <w:t>algado (2008), serão feitos testes de carga, estrutura e consulta. Este teste será realizado com volume de cem mil registros. Como testes de carga e estrutura serão realizados as seguintes verificações:</w:t>
      </w:r>
    </w:p>
    <w:p w:rsidR="00113D01" w:rsidRDefault="00113D01" w:rsidP="00B87D86">
      <w:pPr>
        <w:pStyle w:val="TF-ALNEA"/>
        <w:numPr>
          <w:ilvl w:val="0"/>
          <w:numId w:val="49"/>
          <w:numberingChange w:id="367" w:author="cc.7190" w:date="2009-06-16T11:09:00Z" w:original="%1:1:4:)"/>
        </w:numPr>
      </w:pPr>
      <w:r>
        <w:t>criação de tabela;</w:t>
      </w:r>
    </w:p>
    <w:p w:rsidR="00113D01" w:rsidRDefault="00113D01" w:rsidP="00B87D86">
      <w:pPr>
        <w:pStyle w:val="TF-ALNEA"/>
        <w:numPr>
          <w:numberingChange w:id="368" w:author="cc.7190" w:date="2009-06-16T11:09:00Z" w:original="%1:2:4:)"/>
        </w:numPr>
      </w:pPr>
      <w:r>
        <w:t>carregamento da mesma com dados;</w:t>
      </w:r>
    </w:p>
    <w:p w:rsidR="00113D01" w:rsidRDefault="00113D01" w:rsidP="00B87D86">
      <w:pPr>
        <w:pStyle w:val="TF-ALNEA"/>
        <w:numPr>
          <w:numberingChange w:id="369" w:author="cc.7190" w:date="2009-06-16T11:09:00Z" w:original="%1:3:4:)"/>
        </w:numPr>
      </w:pPr>
      <w:r>
        <w:t>atualização de um registro;</w:t>
      </w:r>
    </w:p>
    <w:p w:rsidR="00113D01" w:rsidRDefault="00113D01" w:rsidP="00B87D86">
      <w:pPr>
        <w:pStyle w:val="TF-ALNEA"/>
        <w:numPr>
          <w:numberingChange w:id="370" w:author="cc.7190" w:date="2009-06-16T11:09:00Z" w:original="%1:4:4:)"/>
        </w:numPr>
      </w:pPr>
      <w:r>
        <w:t>atualização de 100% dos registros;</w:t>
      </w:r>
    </w:p>
    <w:p w:rsidR="00113D01" w:rsidRDefault="00113D01" w:rsidP="00B87D86">
      <w:pPr>
        <w:pStyle w:val="TF-ALNEA"/>
        <w:numPr>
          <w:numberingChange w:id="371" w:author="cc.7190" w:date="2009-06-16T11:09:00Z" w:original="%1:5:4:)"/>
        </w:numPr>
      </w:pPr>
      <w:r>
        <w:t>exclusão de um registro;</w:t>
      </w:r>
    </w:p>
    <w:p w:rsidR="00113D01" w:rsidRDefault="00113D01" w:rsidP="00B87D86">
      <w:pPr>
        <w:pStyle w:val="TF-ALNEA"/>
        <w:numPr>
          <w:numberingChange w:id="372" w:author="cc.7190" w:date="2009-06-16T11:09:00Z" w:original="%1:6:4:)"/>
        </w:numPr>
      </w:pPr>
      <w:r>
        <w:t>exclusão de 100% dos registros.</w:t>
      </w:r>
    </w:p>
    <w:p w:rsidR="00113D01" w:rsidRDefault="00113D01" w:rsidP="00353419">
      <w:pPr>
        <w:pStyle w:val="TF-TEXTO"/>
      </w:pPr>
      <w:r>
        <w:t>Como testes de consulta serão realizados as seguintes validações:</w:t>
      </w:r>
    </w:p>
    <w:p w:rsidR="00113D01" w:rsidRDefault="00113D01" w:rsidP="00A16CA4">
      <w:pPr>
        <w:pStyle w:val="TF-ALNEA"/>
        <w:numPr>
          <w:ilvl w:val="0"/>
          <w:numId w:val="50"/>
          <w:numberingChange w:id="373" w:author="cc.7190" w:date="2009-06-16T11:09:00Z" w:original="%1:1:4:)"/>
        </w:numPr>
      </w:pPr>
      <w:r>
        <w:t>consulta de 100% dos registros com projeção total das colunas;</w:t>
      </w:r>
    </w:p>
    <w:p w:rsidR="00113D01" w:rsidRDefault="00113D01" w:rsidP="00A16CA4">
      <w:pPr>
        <w:pStyle w:val="TF-ALNEA"/>
        <w:numPr>
          <w:numberingChange w:id="374" w:author="cc.7190" w:date="2009-06-16T11:09:00Z" w:original="%1:2:4:)"/>
        </w:numPr>
      </w:pPr>
      <w:r>
        <w:t>consulta de 100% dos registros com projeção parcial (metade das colunas);</w:t>
      </w:r>
    </w:p>
    <w:p w:rsidR="00113D01" w:rsidRDefault="00113D01" w:rsidP="00A16CA4">
      <w:pPr>
        <w:pStyle w:val="TF-ALNEA"/>
        <w:numPr>
          <w:numberingChange w:id="375" w:author="cc.7190" w:date="2009-06-16T11:09:00Z" w:original="%1:3:4:)"/>
        </w:numPr>
      </w:pPr>
      <w:r>
        <w:t>consulta de 10% dos registros dos registros com projeção total das colunas;</w:t>
      </w:r>
    </w:p>
    <w:p w:rsidR="00113D01" w:rsidRDefault="00113D01" w:rsidP="00A16CA4">
      <w:pPr>
        <w:pStyle w:val="TF-ALNEA"/>
        <w:numPr>
          <w:numberingChange w:id="376" w:author="cc.7190" w:date="2009-06-16T11:09:00Z" w:original="%1:4:4:)"/>
        </w:numPr>
      </w:pPr>
      <w:r>
        <w:t>consulta de 10% dos registros com projeção parcial;</w:t>
      </w:r>
    </w:p>
    <w:p w:rsidR="00113D01" w:rsidRDefault="00113D01" w:rsidP="00A16CA4">
      <w:pPr>
        <w:pStyle w:val="TF-ALNEA"/>
        <w:numPr>
          <w:numberingChange w:id="377" w:author="cc.7190" w:date="2009-06-16T11:09:00Z" w:original="%1:5:4:)"/>
        </w:numPr>
      </w:pPr>
      <w:r>
        <w:t>consulta de um registro com projeção total das colunas;</w:t>
      </w:r>
    </w:p>
    <w:p w:rsidR="00113D01" w:rsidRDefault="00113D01" w:rsidP="00A16CA4">
      <w:pPr>
        <w:pStyle w:val="TF-ALNEA"/>
        <w:numPr>
          <w:numberingChange w:id="378" w:author="cc.7190" w:date="2009-06-16T11:09:00Z" w:original="%1:6:4:)"/>
        </w:numPr>
      </w:pPr>
      <w:r>
        <w:t>consulta de um registro com projeção parcial.</w:t>
      </w:r>
    </w:p>
    <w:p w:rsidR="00113D01" w:rsidRDefault="00113D01" w:rsidP="00557092">
      <w:pPr>
        <w:pStyle w:val="TF-TEXTO"/>
      </w:pPr>
      <w:r>
        <w:t>Todos os testes serão realizados em um servidor MySQL local instalado em uma máquina virtual com o sistema operacional Linux na distribuição Ubuntu. Esta máquina virtual é executada reservando 320MB de memória e 20GB de disco rígido em um computador com processador Intel Dual Core T2300 @ 1.66GHz com 1GB de memória RAM DDR2 533 com sistema operacional Microsoft Windows XP Professional Service Pack 3.</w:t>
      </w:r>
    </w:p>
    <w:p w:rsidR="00113D01" w:rsidRPr="000B2414" w:rsidRDefault="00113D01" w:rsidP="005D089A">
      <w:pPr>
        <w:pStyle w:val="Heading2"/>
        <w:numPr>
          <w:numberingChange w:id="379" w:author="cc.7190" w:date="2009-06-16T11:09:00Z" w:original="%1:4:0:.%2:3:0:"/>
        </w:numPr>
      </w:pPr>
      <w:bookmarkStart w:id="380" w:name="_Toc232491177"/>
      <w:r w:rsidRPr="000B2414">
        <w:t>IMPLEMENTAÇÃO</w:t>
      </w:r>
      <w:bookmarkEnd w:id="380"/>
    </w:p>
    <w:p w:rsidR="00113D01" w:rsidRDefault="00113D01" w:rsidP="00CD55BA">
      <w:pPr>
        <w:pStyle w:val="TF-TEXTO"/>
      </w:pPr>
      <w:r>
        <w:t>As limitações e capacidades dos tipos de tabela InnoDB e MyISAM são obtidas através da documentação disponível no manual de referência do MySQL de autoria de Dubois (2008) ou através de testes diretos na base de dados.</w:t>
      </w:r>
    </w:p>
    <w:p w:rsidR="00113D01" w:rsidRDefault="00113D01" w:rsidP="00B950E4">
      <w:pPr>
        <w:pStyle w:val="TF-TEXTO"/>
      </w:pPr>
      <w:r>
        <w:t xml:space="preserve">O OSDB já possui uma implementação bastante completa para testes sobre o MySQL. Portanto, o </w:t>
      </w:r>
      <w:r>
        <w:fldChar w:fldCharType="begin"/>
      </w:r>
      <w:r>
        <w:instrText xml:space="preserve"> REF _Ref231644019 \h </w:instrText>
      </w:r>
      <w:r>
        <w:fldChar w:fldCharType="separate"/>
      </w:r>
      <w:r>
        <w:t xml:space="preserve">Quadro </w:t>
      </w:r>
      <w:r>
        <w:rPr>
          <w:noProof/>
        </w:rPr>
        <w:t>20</w:t>
      </w:r>
      <w:r>
        <w:fldChar w:fldCharType="end"/>
      </w:r>
      <w:r>
        <w:t xml:space="preserve"> demonstra um exemplo parcial do resultado de um teste do </w:t>
      </w:r>
      <w:commentRangeStart w:id="381"/>
      <w:r>
        <w:t xml:space="preserve">OSBC </w:t>
      </w:r>
      <w:commentRangeEnd w:id="381"/>
      <w:r>
        <w:rPr>
          <w:rStyle w:val="CommentReference"/>
        </w:rPr>
        <w:commentReference w:id="381"/>
      </w:r>
      <w:r>
        <w:t>com mil registros, ou seja, para executar os testes de carga, estrutura e consulta, serão necessárias duas iterações (com mil e cem mil registros) para cada tipo de tabela testado.</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2"/>
      </w:tblGrid>
      <w:tr w:rsidR="00113D01" w:rsidRPr="00A86B2C">
        <w:tc>
          <w:tcPr>
            <w:tcW w:w="9212" w:type="dxa"/>
          </w:tcPr>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OSDB 0.21</w:t>
            </w:r>
          </w:p>
          <w:p w:rsidR="00113D01" w:rsidRPr="00C01782" w:rsidRDefault="00113D01" w:rsidP="00A86B2C">
            <w:pPr>
              <w:rPr>
                <w:rFonts w:ascii="Courier New" w:hAnsi="Courier New" w:cs="Courier New"/>
                <w:sz w:val="20"/>
                <w:szCs w:val="20"/>
                <w:lang w:val="en-US"/>
              </w:rPr>
            </w:pP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Invoked: osdb-my --mysql=innodb --nomulti --noindexes --restrict MySQL</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Compile-time options: none</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Restrictions: insert_into rollback subqueries views </w:t>
            </w:r>
          </w:p>
          <w:p w:rsidR="00113D01" w:rsidRPr="00C01782" w:rsidRDefault="00113D01" w:rsidP="00A86B2C">
            <w:pPr>
              <w:rPr>
                <w:rFonts w:ascii="Courier New" w:hAnsi="Courier New" w:cs="Courier New"/>
                <w:sz w:val="20"/>
                <w:szCs w:val="20"/>
                <w:lang w:val="en-US"/>
              </w:rPr>
            </w:pP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create_tables()    0.07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load()    0.07 seconds    return value = 0</w:t>
            </w:r>
          </w:p>
          <w:p w:rsidR="00113D01" w:rsidRPr="00C01782" w:rsidRDefault="00113D01" w:rsidP="00A86B2C">
            <w:pPr>
              <w:rPr>
                <w:rFonts w:ascii="Courier New" w:hAnsi="Courier New" w:cs="Courier New"/>
                <w:sz w:val="20"/>
                <w:szCs w:val="20"/>
                <w:lang w:val="en-US"/>
              </w:rPr>
            </w:pP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Logical database size 0.4000MB (0.3815MiB, 1000 tuples/relation)</w:t>
            </w:r>
          </w:p>
          <w:p w:rsidR="00113D01" w:rsidRPr="00C01782" w:rsidRDefault="00113D01" w:rsidP="00A86B2C">
            <w:pPr>
              <w:rPr>
                <w:rFonts w:ascii="Courier New" w:hAnsi="Courier New" w:cs="Courier New"/>
                <w:sz w:val="20"/>
                <w:szCs w:val="20"/>
                <w:lang w:val="en-US"/>
              </w:rPr>
            </w:pP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join_3_cl()    0.01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sel_10pct_ncl()    0.01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join_2_cl()    0.01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join_4_cl()    0.01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proj_100()    0.01 seconds    return value = 966</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proj_10pct()    0.01 seconds    return value = 100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bulk_save()    0.04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bulk_modify()    0.01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upd_mod_t_mid()    0.01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upd_mod_t_end()    0.02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upd_mod_t_cod()    0.01 seconds    return value = 0</w:t>
            </w:r>
          </w:p>
          <w:p w:rsidR="00113D01" w:rsidRPr="00C01782" w:rsidRDefault="00113D01" w:rsidP="00A86B2C">
            <w:pPr>
              <w:rPr>
                <w:rFonts w:ascii="Courier New" w:hAnsi="Courier New" w:cs="Courier New"/>
                <w:sz w:val="20"/>
                <w:szCs w:val="20"/>
                <w:lang w:val="en-US"/>
              </w:rPr>
            </w:pPr>
            <w:r w:rsidRPr="00C01782">
              <w:rPr>
                <w:rFonts w:ascii="Courier New" w:hAnsi="Courier New" w:cs="Courier New"/>
                <w:sz w:val="20"/>
                <w:szCs w:val="20"/>
                <w:lang w:val="en-US"/>
              </w:rPr>
              <w:t xml:space="preserve">                   bulk_append()    0.01 seconds    return value = 0</w:t>
            </w:r>
          </w:p>
          <w:p w:rsidR="00113D01" w:rsidRPr="00C01782" w:rsidRDefault="00113D01" w:rsidP="00A86B2C">
            <w:pPr>
              <w:rPr>
                <w:rFonts w:ascii="Courier New" w:hAnsi="Courier New" w:cs="Courier New"/>
                <w:sz w:val="20"/>
                <w:szCs w:val="20"/>
                <w:lang w:val="en-US"/>
              </w:rPr>
            </w:pPr>
          </w:p>
          <w:p w:rsidR="00113D01" w:rsidRPr="00C01782" w:rsidRDefault="00113D01" w:rsidP="00C01782">
            <w:pPr>
              <w:keepNext/>
              <w:rPr>
                <w:lang w:val="en-US"/>
              </w:rPr>
            </w:pPr>
            <w:r w:rsidRPr="00C01782">
              <w:rPr>
                <w:rFonts w:ascii="Courier New" w:hAnsi="Courier New" w:cs="Courier New"/>
                <w:sz w:val="20"/>
                <w:szCs w:val="20"/>
              </w:rPr>
              <w:t>Single User Test    0.20 seconds    (0:00:00.20)</w:t>
            </w:r>
          </w:p>
        </w:tc>
      </w:tr>
    </w:tbl>
    <w:p w:rsidR="00113D01" w:rsidRDefault="00113D01" w:rsidP="00A86B2C">
      <w:pPr>
        <w:pStyle w:val="TF-ilustraoLEGENDA"/>
      </w:pPr>
      <w:bookmarkStart w:id="382" w:name="_Ref231644019"/>
      <w:bookmarkStart w:id="383" w:name="_Toc232491125"/>
      <w:r>
        <w:t xml:space="preserve">Quadro </w:t>
      </w:r>
      <w:fldSimple w:instr=" SEQ Quadro \* ARABIC ">
        <w:r>
          <w:rPr>
            <w:noProof/>
          </w:rPr>
          <w:t>21</w:t>
        </w:r>
      </w:fldSimple>
      <w:bookmarkEnd w:id="382"/>
      <w:r>
        <w:t xml:space="preserve"> - Exemplo execução OSDB</w:t>
      </w:r>
      <w:bookmarkEnd w:id="383"/>
    </w:p>
    <w:p w:rsidR="00113D01" w:rsidRDefault="00113D01" w:rsidP="00856683">
      <w:pPr>
        <w:pStyle w:val="TF-TEXTO"/>
      </w:pPr>
      <w:r>
        <w:t xml:space="preserve">No </w:t>
      </w:r>
      <w:r>
        <w:fldChar w:fldCharType="begin"/>
      </w:r>
      <w:r>
        <w:instrText xml:space="preserve"> REF _Ref232490483 \h </w:instrText>
      </w:r>
      <w:r>
        <w:fldChar w:fldCharType="separate"/>
      </w:r>
      <w:r>
        <w:t xml:space="preserve">Quadro </w:t>
      </w:r>
      <w:r>
        <w:rPr>
          <w:noProof/>
        </w:rPr>
        <w:t>22</w:t>
      </w:r>
      <w:r>
        <w:fldChar w:fldCharType="end"/>
      </w:r>
      <w:r>
        <w:t xml:space="preserve"> é feito o mapeamento das funções de teste do OSBD com os resultados definidos na especificação. Contudo, houve a necessidade de criar funções específicas no OSBD para que fosse possível executar os testes necessários para obter os resultados previstos.</w:t>
      </w:r>
    </w:p>
    <w:p w:rsidR="00113D01" w:rsidRDefault="00113D01">
      <w:r>
        <w:br w:type="page"/>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539"/>
        <w:gridCol w:w="3315"/>
        <w:gridCol w:w="2377"/>
      </w:tblGrid>
      <w:tr w:rsidR="00113D01" w:rsidRPr="00361393">
        <w:trPr>
          <w:jc w:val="center"/>
        </w:trPr>
        <w:tc>
          <w:tcPr>
            <w:tcW w:w="539" w:type="dxa"/>
            <w:tcBorders>
              <w:top w:val="nil"/>
              <w:left w:val="nil"/>
              <w:bottom w:val="single" w:sz="18" w:space="0" w:color="4F81BD"/>
              <w:right w:val="single" w:sz="4" w:space="0" w:color="4F81BD"/>
            </w:tcBorders>
          </w:tcPr>
          <w:p w:rsidR="00113D01" w:rsidRPr="00C01782" w:rsidRDefault="00113D01" w:rsidP="00C01782">
            <w:pPr>
              <w:jc w:val="right"/>
              <w:rPr>
                <w:b/>
                <w:bCs/>
                <w:sz w:val="20"/>
                <w:szCs w:val="20"/>
              </w:rPr>
            </w:pPr>
          </w:p>
        </w:tc>
        <w:tc>
          <w:tcPr>
            <w:tcW w:w="3315" w:type="dxa"/>
            <w:tcBorders>
              <w:left w:val="single" w:sz="4" w:space="0" w:color="4F81BD"/>
              <w:bottom w:val="single" w:sz="18" w:space="0" w:color="4F81BD"/>
            </w:tcBorders>
          </w:tcPr>
          <w:p w:rsidR="00113D01" w:rsidRPr="00C01782" w:rsidRDefault="00113D01" w:rsidP="00587220">
            <w:pPr>
              <w:rPr>
                <w:b/>
                <w:bCs/>
                <w:sz w:val="20"/>
                <w:szCs w:val="20"/>
              </w:rPr>
            </w:pPr>
            <w:r w:rsidRPr="00C01782">
              <w:rPr>
                <w:b/>
                <w:bCs/>
                <w:sz w:val="20"/>
                <w:szCs w:val="20"/>
              </w:rPr>
              <w:t>Resultado esperado</w:t>
            </w:r>
          </w:p>
        </w:tc>
        <w:tc>
          <w:tcPr>
            <w:tcW w:w="2377" w:type="dxa"/>
            <w:tcBorders>
              <w:bottom w:val="single" w:sz="18" w:space="0" w:color="4F81BD"/>
            </w:tcBorders>
            <w:vAlign w:val="center"/>
          </w:tcPr>
          <w:p w:rsidR="00113D01" w:rsidRPr="00C01782" w:rsidRDefault="00113D01" w:rsidP="00C01782">
            <w:pPr>
              <w:jc w:val="center"/>
              <w:rPr>
                <w:b/>
                <w:bCs/>
                <w:sz w:val="20"/>
                <w:szCs w:val="20"/>
              </w:rPr>
            </w:pPr>
            <w:r w:rsidRPr="00C01782">
              <w:rPr>
                <w:b/>
                <w:bCs/>
                <w:sz w:val="20"/>
                <w:szCs w:val="20"/>
              </w:rPr>
              <w:t>Função OSDB</w:t>
            </w:r>
          </w:p>
        </w:tc>
      </w:tr>
      <w:tr w:rsidR="00113D01" w:rsidRPr="004B57FC">
        <w:trPr>
          <w:jc w:val="center"/>
        </w:trPr>
        <w:tc>
          <w:tcPr>
            <w:tcW w:w="539" w:type="dxa"/>
            <w:vMerge w:val="restart"/>
            <w:tcBorders>
              <w:top w:val="single" w:sz="18" w:space="0" w:color="4F81BD"/>
            </w:tcBorders>
            <w:shd w:val="clear" w:color="auto" w:fill="D3DFEE"/>
            <w:noWrap/>
            <w:tcMar>
              <w:left w:w="0" w:type="dxa"/>
              <w:right w:w="0" w:type="dxa"/>
            </w:tcMar>
            <w:textDirection w:val="btLr"/>
            <w:vAlign w:val="center"/>
          </w:tcPr>
          <w:p w:rsidR="00113D01" w:rsidRPr="00C01782" w:rsidRDefault="00113D01" w:rsidP="00C01782">
            <w:pPr>
              <w:ind w:left="113" w:right="113"/>
              <w:jc w:val="center"/>
              <w:rPr>
                <w:b/>
                <w:bCs/>
                <w:sz w:val="20"/>
                <w:szCs w:val="20"/>
              </w:rPr>
            </w:pPr>
            <w:r w:rsidRPr="00C01782">
              <w:rPr>
                <w:b/>
                <w:bCs/>
                <w:sz w:val="20"/>
                <w:szCs w:val="20"/>
              </w:rPr>
              <w:t>Carga e estrutura</w:t>
            </w:r>
          </w:p>
        </w:tc>
        <w:tc>
          <w:tcPr>
            <w:tcW w:w="3315" w:type="dxa"/>
            <w:shd w:val="clear" w:color="auto" w:fill="D3DFEE"/>
          </w:tcPr>
          <w:p w:rsidR="00113D01" w:rsidRPr="00C01782" w:rsidRDefault="00113D01" w:rsidP="00587220">
            <w:pPr>
              <w:rPr>
                <w:sz w:val="20"/>
                <w:szCs w:val="20"/>
              </w:rPr>
            </w:pPr>
            <w:r w:rsidRPr="00C01782">
              <w:rPr>
                <w:sz w:val="20"/>
                <w:szCs w:val="20"/>
              </w:rPr>
              <w:t>criação das tabelas</w:t>
            </w:r>
          </w:p>
        </w:tc>
        <w:tc>
          <w:tcPr>
            <w:tcW w:w="2377" w:type="dxa"/>
            <w:shd w:val="clear" w:color="auto" w:fill="D3DFEE"/>
          </w:tcPr>
          <w:p w:rsidR="00113D01" w:rsidRPr="00507945" w:rsidRDefault="00113D01" w:rsidP="004B57FC">
            <w:pPr>
              <w:rPr>
                <w:rStyle w:val="TF-OBJETO"/>
              </w:rPr>
            </w:pPr>
            <w:r w:rsidRPr="00507945">
              <w:rPr>
                <w:rStyle w:val="TF-OBJETO"/>
              </w:rPr>
              <w:t xml:space="preserve">create_tables    </w:t>
            </w:r>
          </w:p>
        </w:tc>
      </w:tr>
      <w:tr w:rsidR="00113D01" w:rsidRPr="00361393">
        <w:trPr>
          <w:jc w:val="center"/>
        </w:trPr>
        <w:tc>
          <w:tcPr>
            <w:tcW w:w="539" w:type="dxa"/>
            <w:vMerge/>
          </w:tcPr>
          <w:p w:rsidR="00113D01" w:rsidRPr="00C01782" w:rsidRDefault="00113D01" w:rsidP="00587220">
            <w:pPr>
              <w:rPr>
                <w:b/>
                <w:bCs/>
                <w:sz w:val="20"/>
                <w:szCs w:val="20"/>
                <w:lang w:val="en-US"/>
              </w:rPr>
            </w:pPr>
          </w:p>
        </w:tc>
        <w:tc>
          <w:tcPr>
            <w:tcW w:w="3315" w:type="dxa"/>
          </w:tcPr>
          <w:p w:rsidR="00113D01" w:rsidRPr="00C01782" w:rsidRDefault="00113D01" w:rsidP="00587220">
            <w:pPr>
              <w:rPr>
                <w:sz w:val="20"/>
                <w:szCs w:val="20"/>
              </w:rPr>
            </w:pPr>
            <w:r w:rsidRPr="00C01782">
              <w:rPr>
                <w:sz w:val="20"/>
                <w:szCs w:val="20"/>
              </w:rPr>
              <w:t>carga de dados</w:t>
            </w:r>
          </w:p>
        </w:tc>
        <w:tc>
          <w:tcPr>
            <w:tcW w:w="2377" w:type="dxa"/>
          </w:tcPr>
          <w:p w:rsidR="00113D01" w:rsidRPr="00507945" w:rsidRDefault="00113D01" w:rsidP="004B57FC">
            <w:pPr>
              <w:rPr>
                <w:rStyle w:val="TF-OBJETO"/>
              </w:rPr>
            </w:pPr>
            <w:r w:rsidRPr="00507945">
              <w:rPr>
                <w:rStyle w:val="TF-OBJETO"/>
              </w:rPr>
              <w:t>load</w:t>
            </w: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315" w:type="dxa"/>
            <w:shd w:val="clear" w:color="auto" w:fill="D3DFEE"/>
          </w:tcPr>
          <w:p w:rsidR="00113D01" w:rsidRPr="00C01782" w:rsidRDefault="00113D01" w:rsidP="00587220">
            <w:pPr>
              <w:rPr>
                <w:sz w:val="20"/>
                <w:szCs w:val="20"/>
              </w:rPr>
            </w:pPr>
            <w:r w:rsidRPr="00C01782">
              <w:rPr>
                <w:sz w:val="20"/>
                <w:szCs w:val="20"/>
              </w:rPr>
              <w:t>atualização de um registro</w:t>
            </w:r>
          </w:p>
        </w:tc>
        <w:tc>
          <w:tcPr>
            <w:tcW w:w="2377" w:type="dxa"/>
            <w:shd w:val="clear" w:color="auto" w:fill="D3DFEE"/>
          </w:tcPr>
          <w:p w:rsidR="00113D01" w:rsidRPr="00507945" w:rsidRDefault="00113D01" w:rsidP="005877CF">
            <w:pPr>
              <w:rPr>
                <w:rStyle w:val="TF-OBJETO"/>
              </w:rPr>
            </w:pPr>
            <w:r>
              <w:rPr>
                <w:rStyle w:val="TF-OBJETO"/>
              </w:rPr>
              <w:t>upd_unique</w:t>
            </w:r>
          </w:p>
        </w:tc>
      </w:tr>
      <w:tr w:rsidR="00113D01" w:rsidRPr="00361393">
        <w:trPr>
          <w:jc w:val="center"/>
        </w:trPr>
        <w:tc>
          <w:tcPr>
            <w:tcW w:w="539" w:type="dxa"/>
            <w:vMerge/>
          </w:tcPr>
          <w:p w:rsidR="00113D01" w:rsidRPr="00C01782" w:rsidRDefault="00113D01" w:rsidP="00587220">
            <w:pPr>
              <w:rPr>
                <w:b/>
                <w:bCs/>
                <w:sz w:val="20"/>
                <w:szCs w:val="20"/>
              </w:rPr>
            </w:pPr>
          </w:p>
        </w:tc>
        <w:tc>
          <w:tcPr>
            <w:tcW w:w="3315" w:type="dxa"/>
          </w:tcPr>
          <w:p w:rsidR="00113D01" w:rsidRPr="00C01782" w:rsidRDefault="00113D01" w:rsidP="00587220">
            <w:pPr>
              <w:rPr>
                <w:sz w:val="20"/>
                <w:szCs w:val="20"/>
              </w:rPr>
            </w:pPr>
            <w:r w:rsidRPr="00C01782">
              <w:rPr>
                <w:sz w:val="20"/>
                <w:szCs w:val="20"/>
              </w:rPr>
              <w:t>atualização de 100% dos registros</w:t>
            </w:r>
          </w:p>
        </w:tc>
        <w:tc>
          <w:tcPr>
            <w:tcW w:w="2377" w:type="dxa"/>
          </w:tcPr>
          <w:p w:rsidR="00113D01" w:rsidRPr="00507945" w:rsidRDefault="00113D01" w:rsidP="004B57FC">
            <w:pPr>
              <w:rPr>
                <w:rStyle w:val="TF-OBJETO"/>
              </w:rPr>
            </w:pPr>
            <w:r>
              <w:rPr>
                <w:rStyle w:val="TF-OBJETO"/>
              </w:rPr>
              <w:t>upd_100pct</w:t>
            </w: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315" w:type="dxa"/>
            <w:shd w:val="clear" w:color="auto" w:fill="D3DFEE"/>
          </w:tcPr>
          <w:p w:rsidR="00113D01" w:rsidRPr="00C01782" w:rsidRDefault="00113D01" w:rsidP="00587220">
            <w:pPr>
              <w:rPr>
                <w:sz w:val="20"/>
                <w:szCs w:val="20"/>
              </w:rPr>
            </w:pPr>
            <w:r w:rsidRPr="00C01782">
              <w:rPr>
                <w:sz w:val="20"/>
                <w:szCs w:val="20"/>
              </w:rPr>
              <w:t>exclusão de um registro</w:t>
            </w:r>
          </w:p>
        </w:tc>
        <w:tc>
          <w:tcPr>
            <w:tcW w:w="2377" w:type="dxa"/>
            <w:shd w:val="clear" w:color="auto" w:fill="D3DFEE"/>
          </w:tcPr>
          <w:p w:rsidR="00113D01" w:rsidRPr="00507945" w:rsidRDefault="00113D01" w:rsidP="004B57FC">
            <w:pPr>
              <w:rPr>
                <w:rStyle w:val="TF-OBJETO"/>
              </w:rPr>
            </w:pPr>
            <w:r>
              <w:rPr>
                <w:rStyle w:val="TF-OBJETO"/>
              </w:rPr>
              <w:t>del_unique</w:t>
            </w:r>
          </w:p>
        </w:tc>
      </w:tr>
      <w:tr w:rsidR="00113D01" w:rsidRPr="00361393">
        <w:trPr>
          <w:jc w:val="center"/>
        </w:trPr>
        <w:tc>
          <w:tcPr>
            <w:tcW w:w="539" w:type="dxa"/>
            <w:vMerge/>
          </w:tcPr>
          <w:p w:rsidR="00113D01" w:rsidRPr="00C01782" w:rsidRDefault="00113D01" w:rsidP="00587220">
            <w:pPr>
              <w:rPr>
                <w:b/>
                <w:bCs/>
                <w:sz w:val="20"/>
                <w:szCs w:val="20"/>
              </w:rPr>
            </w:pPr>
          </w:p>
        </w:tc>
        <w:tc>
          <w:tcPr>
            <w:tcW w:w="3315" w:type="dxa"/>
          </w:tcPr>
          <w:p w:rsidR="00113D01" w:rsidRPr="00C01782" w:rsidRDefault="00113D01" w:rsidP="00587220">
            <w:pPr>
              <w:rPr>
                <w:sz w:val="20"/>
                <w:szCs w:val="20"/>
              </w:rPr>
            </w:pPr>
            <w:r w:rsidRPr="00C01782">
              <w:rPr>
                <w:sz w:val="20"/>
                <w:szCs w:val="20"/>
              </w:rPr>
              <w:t>exclusão de 100% dos registros</w:t>
            </w:r>
          </w:p>
        </w:tc>
        <w:tc>
          <w:tcPr>
            <w:tcW w:w="2377" w:type="dxa"/>
          </w:tcPr>
          <w:p w:rsidR="00113D01" w:rsidRPr="00507945" w:rsidRDefault="00113D01" w:rsidP="004B57FC">
            <w:pPr>
              <w:rPr>
                <w:rStyle w:val="TF-OBJETO"/>
              </w:rPr>
            </w:pPr>
            <w:r>
              <w:rPr>
                <w:rStyle w:val="TF-OBJETO"/>
              </w:rPr>
              <w:t>del_100pct</w:t>
            </w:r>
          </w:p>
        </w:tc>
      </w:tr>
      <w:tr w:rsidR="00113D01" w:rsidRPr="00361393">
        <w:trPr>
          <w:jc w:val="center"/>
        </w:trPr>
        <w:tc>
          <w:tcPr>
            <w:tcW w:w="539" w:type="dxa"/>
            <w:vMerge w:val="restart"/>
            <w:shd w:val="clear" w:color="auto" w:fill="D3DFEE"/>
            <w:textDirection w:val="btLr"/>
            <w:vAlign w:val="center"/>
          </w:tcPr>
          <w:p w:rsidR="00113D01" w:rsidRPr="00C01782" w:rsidRDefault="00113D01" w:rsidP="00C01782">
            <w:pPr>
              <w:ind w:left="113" w:right="113"/>
              <w:jc w:val="center"/>
              <w:rPr>
                <w:b/>
                <w:bCs/>
                <w:sz w:val="20"/>
                <w:szCs w:val="20"/>
              </w:rPr>
            </w:pPr>
            <w:r w:rsidRPr="00C01782">
              <w:rPr>
                <w:b/>
                <w:bCs/>
                <w:sz w:val="20"/>
                <w:szCs w:val="20"/>
              </w:rPr>
              <w:t>Consulta</w:t>
            </w:r>
          </w:p>
        </w:tc>
        <w:tc>
          <w:tcPr>
            <w:tcW w:w="3315" w:type="dxa"/>
            <w:shd w:val="clear" w:color="auto" w:fill="D3DFEE"/>
          </w:tcPr>
          <w:p w:rsidR="00113D01" w:rsidRPr="00C01782" w:rsidRDefault="00113D01" w:rsidP="00587220">
            <w:pPr>
              <w:rPr>
                <w:sz w:val="20"/>
                <w:szCs w:val="20"/>
              </w:rPr>
            </w:pPr>
            <w:r w:rsidRPr="00C01782">
              <w:rPr>
                <w:sz w:val="20"/>
                <w:szCs w:val="20"/>
              </w:rPr>
              <w:t>100% dos registros (projeção total)</w:t>
            </w:r>
          </w:p>
        </w:tc>
        <w:tc>
          <w:tcPr>
            <w:tcW w:w="2377" w:type="dxa"/>
            <w:shd w:val="clear" w:color="auto" w:fill="D3DFEE"/>
          </w:tcPr>
          <w:p w:rsidR="00113D01" w:rsidRPr="00507945" w:rsidRDefault="00113D01" w:rsidP="004B57FC">
            <w:pPr>
              <w:rPr>
                <w:rStyle w:val="TF-OBJETO"/>
              </w:rPr>
            </w:pPr>
            <w:r>
              <w:rPr>
                <w:rStyle w:val="TF-OBJETO"/>
              </w:rPr>
              <w:t>selproj_100_100pct</w:t>
            </w:r>
          </w:p>
        </w:tc>
      </w:tr>
      <w:tr w:rsidR="00113D01" w:rsidRPr="00361393">
        <w:trPr>
          <w:jc w:val="center"/>
        </w:trPr>
        <w:tc>
          <w:tcPr>
            <w:tcW w:w="539" w:type="dxa"/>
            <w:vMerge/>
          </w:tcPr>
          <w:p w:rsidR="00113D01" w:rsidRPr="00C01782" w:rsidRDefault="00113D01" w:rsidP="00587220">
            <w:pPr>
              <w:rPr>
                <w:b/>
                <w:bCs/>
                <w:sz w:val="20"/>
                <w:szCs w:val="20"/>
              </w:rPr>
            </w:pPr>
          </w:p>
        </w:tc>
        <w:tc>
          <w:tcPr>
            <w:tcW w:w="3315" w:type="dxa"/>
          </w:tcPr>
          <w:p w:rsidR="00113D01" w:rsidRPr="00C01782" w:rsidRDefault="00113D01" w:rsidP="00587220">
            <w:pPr>
              <w:rPr>
                <w:sz w:val="20"/>
                <w:szCs w:val="20"/>
              </w:rPr>
            </w:pPr>
            <w:r w:rsidRPr="00C01782">
              <w:rPr>
                <w:sz w:val="20"/>
                <w:szCs w:val="20"/>
              </w:rPr>
              <w:t>100% dos registros (projeção parcial)</w:t>
            </w:r>
          </w:p>
        </w:tc>
        <w:tc>
          <w:tcPr>
            <w:tcW w:w="2377" w:type="dxa"/>
          </w:tcPr>
          <w:p w:rsidR="00113D01" w:rsidRPr="00507945" w:rsidRDefault="00113D01" w:rsidP="005877CF">
            <w:pPr>
              <w:rPr>
                <w:rStyle w:val="TF-OBJETO"/>
              </w:rPr>
            </w:pPr>
            <w:r>
              <w:rPr>
                <w:rStyle w:val="TF-OBJETO"/>
              </w:rPr>
              <w:t>selproj</w:t>
            </w:r>
            <w:r w:rsidRPr="00507945">
              <w:rPr>
                <w:rStyle w:val="TF-OBJETO"/>
              </w:rPr>
              <w:t>_100</w:t>
            </w:r>
            <w:r>
              <w:rPr>
                <w:rStyle w:val="TF-OBJETO"/>
              </w:rPr>
              <w:t>_50pct</w:t>
            </w: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315" w:type="dxa"/>
            <w:shd w:val="clear" w:color="auto" w:fill="D3DFEE"/>
          </w:tcPr>
          <w:p w:rsidR="00113D01" w:rsidRPr="00C01782" w:rsidRDefault="00113D01" w:rsidP="00587220">
            <w:pPr>
              <w:rPr>
                <w:sz w:val="20"/>
                <w:szCs w:val="20"/>
              </w:rPr>
            </w:pPr>
            <w:r w:rsidRPr="00C01782">
              <w:rPr>
                <w:sz w:val="20"/>
                <w:szCs w:val="20"/>
              </w:rPr>
              <w:t>10% dos registros (projeção total)</w:t>
            </w:r>
          </w:p>
        </w:tc>
        <w:tc>
          <w:tcPr>
            <w:tcW w:w="2377" w:type="dxa"/>
            <w:shd w:val="clear" w:color="auto" w:fill="D3DFEE"/>
          </w:tcPr>
          <w:p w:rsidR="00113D01" w:rsidRPr="00507945" w:rsidRDefault="00113D01" w:rsidP="005877CF">
            <w:pPr>
              <w:rPr>
                <w:rStyle w:val="TF-OBJETO"/>
              </w:rPr>
            </w:pPr>
            <w:r w:rsidRPr="00507945">
              <w:rPr>
                <w:rStyle w:val="TF-OBJETO"/>
              </w:rPr>
              <w:t>sel</w:t>
            </w:r>
            <w:r>
              <w:rPr>
                <w:rStyle w:val="TF-OBJETO"/>
              </w:rPr>
              <w:t>proj_10</w:t>
            </w:r>
            <w:r w:rsidRPr="00507945">
              <w:rPr>
                <w:rStyle w:val="TF-OBJETO"/>
              </w:rPr>
              <w:t>_</w:t>
            </w:r>
            <w:r>
              <w:rPr>
                <w:rStyle w:val="TF-OBJETO"/>
              </w:rPr>
              <w:t>100pct</w:t>
            </w:r>
          </w:p>
        </w:tc>
      </w:tr>
      <w:tr w:rsidR="00113D01" w:rsidRPr="00361393">
        <w:trPr>
          <w:jc w:val="center"/>
        </w:trPr>
        <w:tc>
          <w:tcPr>
            <w:tcW w:w="539" w:type="dxa"/>
            <w:vMerge/>
          </w:tcPr>
          <w:p w:rsidR="00113D01" w:rsidRPr="00C01782" w:rsidRDefault="00113D01" w:rsidP="00587220">
            <w:pPr>
              <w:rPr>
                <w:b/>
                <w:bCs/>
                <w:sz w:val="20"/>
                <w:szCs w:val="20"/>
              </w:rPr>
            </w:pPr>
          </w:p>
        </w:tc>
        <w:tc>
          <w:tcPr>
            <w:tcW w:w="3315" w:type="dxa"/>
          </w:tcPr>
          <w:p w:rsidR="00113D01" w:rsidRPr="00C01782" w:rsidRDefault="00113D01" w:rsidP="00587220">
            <w:pPr>
              <w:rPr>
                <w:sz w:val="20"/>
                <w:szCs w:val="20"/>
              </w:rPr>
            </w:pPr>
            <w:r w:rsidRPr="00C01782">
              <w:rPr>
                <w:sz w:val="20"/>
                <w:szCs w:val="20"/>
              </w:rPr>
              <w:t>10% dos registros (projeção parcial)</w:t>
            </w:r>
          </w:p>
        </w:tc>
        <w:tc>
          <w:tcPr>
            <w:tcW w:w="2377" w:type="dxa"/>
          </w:tcPr>
          <w:p w:rsidR="00113D01" w:rsidRPr="00507945" w:rsidRDefault="00113D01" w:rsidP="004B57FC">
            <w:pPr>
              <w:rPr>
                <w:rStyle w:val="TF-OBJETO"/>
              </w:rPr>
            </w:pPr>
            <w:r>
              <w:rPr>
                <w:rStyle w:val="TF-OBJETO"/>
              </w:rPr>
              <w:t>selproj_10_50pct</w:t>
            </w: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315" w:type="dxa"/>
            <w:shd w:val="clear" w:color="auto" w:fill="D3DFEE"/>
          </w:tcPr>
          <w:p w:rsidR="00113D01" w:rsidRPr="00C01782" w:rsidRDefault="00113D01" w:rsidP="00587220">
            <w:pPr>
              <w:rPr>
                <w:sz w:val="20"/>
                <w:szCs w:val="20"/>
              </w:rPr>
            </w:pPr>
            <w:r w:rsidRPr="00C01782">
              <w:rPr>
                <w:sz w:val="20"/>
                <w:szCs w:val="20"/>
              </w:rPr>
              <w:t>um registro (projeção total)</w:t>
            </w:r>
          </w:p>
        </w:tc>
        <w:tc>
          <w:tcPr>
            <w:tcW w:w="2377" w:type="dxa"/>
            <w:shd w:val="clear" w:color="auto" w:fill="D3DFEE"/>
          </w:tcPr>
          <w:p w:rsidR="00113D01" w:rsidRPr="00507945" w:rsidRDefault="00113D01" w:rsidP="005877CF">
            <w:pPr>
              <w:rPr>
                <w:rStyle w:val="TF-OBJETO"/>
              </w:rPr>
            </w:pPr>
            <w:r>
              <w:rPr>
                <w:rStyle w:val="TF-OBJETO"/>
              </w:rPr>
              <w:t>selproj_1_100pct</w:t>
            </w:r>
          </w:p>
        </w:tc>
      </w:tr>
      <w:tr w:rsidR="00113D01" w:rsidRPr="00361393">
        <w:trPr>
          <w:jc w:val="center"/>
        </w:trPr>
        <w:tc>
          <w:tcPr>
            <w:tcW w:w="539" w:type="dxa"/>
            <w:vMerge/>
          </w:tcPr>
          <w:p w:rsidR="00113D01" w:rsidRPr="00C01782" w:rsidRDefault="00113D01" w:rsidP="00587220">
            <w:pPr>
              <w:rPr>
                <w:b/>
                <w:bCs/>
                <w:sz w:val="20"/>
                <w:szCs w:val="20"/>
              </w:rPr>
            </w:pPr>
          </w:p>
        </w:tc>
        <w:tc>
          <w:tcPr>
            <w:tcW w:w="3315" w:type="dxa"/>
          </w:tcPr>
          <w:p w:rsidR="00113D01" w:rsidRPr="00C01782" w:rsidRDefault="00113D01" w:rsidP="00587220">
            <w:pPr>
              <w:rPr>
                <w:sz w:val="20"/>
                <w:szCs w:val="20"/>
              </w:rPr>
            </w:pPr>
            <w:r w:rsidRPr="00C01782">
              <w:rPr>
                <w:sz w:val="20"/>
                <w:szCs w:val="20"/>
              </w:rPr>
              <w:t>um registro (projeção parcial)</w:t>
            </w:r>
          </w:p>
        </w:tc>
        <w:tc>
          <w:tcPr>
            <w:tcW w:w="2377" w:type="dxa"/>
          </w:tcPr>
          <w:p w:rsidR="00113D01" w:rsidRPr="00507945" w:rsidRDefault="00113D01" w:rsidP="00C01782">
            <w:pPr>
              <w:keepNext/>
              <w:rPr>
                <w:rStyle w:val="TF-OBJETO"/>
              </w:rPr>
            </w:pPr>
            <w:r w:rsidRPr="00507945">
              <w:rPr>
                <w:rStyle w:val="TF-OBJETO"/>
              </w:rPr>
              <w:t>sel</w:t>
            </w:r>
            <w:r>
              <w:rPr>
                <w:rStyle w:val="TF-OBJETO"/>
              </w:rPr>
              <w:t>proj_1_50pct</w:t>
            </w:r>
          </w:p>
        </w:tc>
      </w:tr>
    </w:tbl>
    <w:p w:rsidR="00113D01" w:rsidRDefault="00113D01" w:rsidP="008935F3">
      <w:pPr>
        <w:pStyle w:val="TF-ilustraoLEGENDA"/>
      </w:pPr>
      <w:bookmarkStart w:id="384" w:name="_Ref232490483"/>
      <w:bookmarkStart w:id="385" w:name="_Toc232491126"/>
      <w:bookmarkStart w:id="386" w:name="_Ref231711714"/>
      <w:r>
        <w:t xml:space="preserve">Quadro </w:t>
      </w:r>
      <w:fldSimple w:instr=" SEQ Quadro \* ARABIC ">
        <w:r>
          <w:rPr>
            <w:noProof/>
          </w:rPr>
          <w:t>22</w:t>
        </w:r>
      </w:fldSimple>
      <w:bookmarkEnd w:id="384"/>
      <w:r>
        <w:t xml:space="preserve"> - </w:t>
      </w:r>
      <w:r w:rsidRPr="00E7105F">
        <w:t>Mapeamento dos resultados esperados com as funções do OSDB</w:t>
      </w:r>
      <w:bookmarkEnd w:id="385"/>
    </w:p>
    <w:p w:rsidR="00113D01" w:rsidRPr="00A977C4" w:rsidRDefault="00113D01" w:rsidP="00B950E4">
      <w:pPr>
        <w:pStyle w:val="Heading3"/>
        <w:numPr>
          <w:numberingChange w:id="387" w:author="cc.7190" w:date="2009-06-16T11:09:00Z" w:original="%1:4:0:.%2:3:0:.%3:1:0:"/>
        </w:numPr>
      </w:pPr>
      <w:bookmarkStart w:id="388" w:name="_Toc232491178"/>
      <w:bookmarkEnd w:id="386"/>
      <w:r w:rsidRPr="00A977C4">
        <w:t>Técnicas e ferramentas utilizadas</w:t>
      </w:r>
      <w:bookmarkEnd w:id="388"/>
    </w:p>
    <w:p w:rsidR="00113D01" w:rsidRDefault="00113D01" w:rsidP="00595E9D">
      <w:pPr>
        <w:pStyle w:val="TF-TEXTO"/>
      </w:pPr>
      <w:r>
        <w:t>O</w:t>
      </w:r>
      <w:r w:rsidRPr="00D913D5">
        <w:t xml:space="preserve"> OSDB</w:t>
      </w:r>
      <w:r>
        <w:t xml:space="preserve"> </w:t>
      </w:r>
      <w:r w:rsidRPr="0007513D">
        <w:t xml:space="preserve">foi utilizado </w:t>
      </w:r>
      <w:r>
        <w:t>c</w:t>
      </w:r>
      <w:r w:rsidRPr="0007513D">
        <w:t xml:space="preserve">omo ferramenta de teste da implementação </w:t>
      </w:r>
      <w:r>
        <w:t>sobre a mesma plataforma configurada para o ambiente de desenvolvimento do Tipo de Tabela.</w:t>
      </w:r>
    </w:p>
    <w:p w:rsidR="00113D01" w:rsidRPr="00A977C4" w:rsidRDefault="00113D01" w:rsidP="00AF66E2">
      <w:pPr>
        <w:pStyle w:val="Heading4"/>
        <w:numPr>
          <w:numberingChange w:id="389" w:author="cc.7190" w:date="2009-06-16T11:09:00Z" w:original="%1:4:0:.%2:3:0:.%3:1:0:.%4:1:0:"/>
        </w:numPr>
      </w:pPr>
      <w:r>
        <w:t>Código desenvolvido</w:t>
      </w:r>
    </w:p>
    <w:p w:rsidR="00113D01" w:rsidRDefault="00113D01" w:rsidP="00595E9D">
      <w:pPr>
        <w:pStyle w:val="TF-TEXTO"/>
      </w:pPr>
      <w:r>
        <w:t xml:space="preserve">Para criar um determinado volume de dados deve ser executado o comando </w:t>
      </w:r>
      <w:r w:rsidRPr="00D913D5">
        <w:rPr>
          <w:rStyle w:val="TF-OBJETO"/>
        </w:rPr>
        <w:t>osdb-my --generate-files --size 40m</w:t>
      </w:r>
      <w:r>
        <w:rPr>
          <w:rStyle w:val="TF-OBJETO"/>
        </w:rPr>
        <w:t>b</w:t>
      </w:r>
      <w:r w:rsidRPr="00D913D5">
        <w:rPr>
          <w:rStyle w:val="TF-OBJETO"/>
        </w:rPr>
        <w:t xml:space="preserve"> --datadir /tmp </w:t>
      </w:r>
      <w:r>
        <w:t xml:space="preserve">onde o parâmetro </w:t>
      </w:r>
      <w:r w:rsidRPr="00D913D5">
        <w:rPr>
          <w:rStyle w:val="TF-OBJETO"/>
        </w:rPr>
        <w:t>size</w:t>
      </w:r>
      <w:r>
        <w:t xml:space="preserve"> corresponde ao volume de dados criado para os testes. Para criar um volume de cem mil linhas é necessário um tamanho de aproximadamente 40MB. Depois de criado um determinado volume é iniciado a execução do teste a partir do comando </w:t>
      </w:r>
      <w:r w:rsidRPr="00D913D5">
        <w:rPr>
          <w:rStyle w:val="TF-OBJETO"/>
        </w:rPr>
        <w:t>osdb-my --mysql=innodb --nomulti --noindexes --restrict MySQL</w:t>
      </w:r>
      <w:r>
        <w:t xml:space="preserve">.  Onde o parâmetro </w:t>
      </w:r>
      <w:r w:rsidRPr="00D913D5">
        <w:rPr>
          <w:rStyle w:val="TF-OBJETO"/>
        </w:rPr>
        <w:t>mysql</w:t>
      </w:r>
      <w:r>
        <w:t xml:space="preserve"> identifica em que </w:t>
      </w:r>
      <w:r w:rsidRPr="00D913D5">
        <w:rPr>
          <w:i/>
          <w:iCs/>
        </w:rPr>
        <w:t>storage engine</w:t>
      </w:r>
      <w:r>
        <w:t xml:space="preserve"> as tabelas serão criadas, o parâmetro </w:t>
      </w:r>
      <w:r w:rsidRPr="00D913D5">
        <w:rPr>
          <w:rStyle w:val="TF-OBJETO"/>
        </w:rPr>
        <w:t>nomulti</w:t>
      </w:r>
      <w:r>
        <w:t xml:space="preserve"> indica que o teste não será executado simulando múltiplos usuários e o parâmetro </w:t>
      </w:r>
      <w:r w:rsidRPr="00D913D5">
        <w:rPr>
          <w:rStyle w:val="TF-OBJETO"/>
        </w:rPr>
        <w:t>noindexes</w:t>
      </w:r>
      <w:r>
        <w:t xml:space="preserve"> desativa a criação de índices. O parâmetro </w:t>
      </w:r>
      <w:r w:rsidRPr="001538CE">
        <w:rPr>
          <w:rStyle w:val="TF-OBJETO"/>
        </w:rPr>
        <w:t>restrict MySQL</w:t>
      </w:r>
      <w:r>
        <w:t xml:space="preserve"> não executa os testes que contenham instruções </w:t>
      </w:r>
      <w:r w:rsidRPr="001538CE">
        <w:rPr>
          <w:rStyle w:val="TF-OBJETO"/>
        </w:rPr>
        <w:t>INSERT INTO</w:t>
      </w:r>
      <w:r>
        <w:t xml:space="preserve">, </w:t>
      </w:r>
      <w:r w:rsidRPr="001538CE">
        <w:rPr>
          <w:rStyle w:val="TF-OBJETO"/>
        </w:rPr>
        <w:t>ROLLBACK</w:t>
      </w:r>
      <w:r>
        <w:t xml:space="preserve">, </w:t>
      </w:r>
      <w:r w:rsidRPr="001538CE">
        <w:rPr>
          <w:rStyle w:val="TF-OBJETO"/>
        </w:rPr>
        <w:t>VIEW</w:t>
      </w:r>
      <w:r>
        <w:t xml:space="preserve"> ou </w:t>
      </w:r>
      <w:r w:rsidRPr="001538CE">
        <w:rPr>
          <w:i/>
          <w:iCs/>
        </w:rPr>
        <w:t>subqueries</w:t>
      </w:r>
      <w:r>
        <w:t>. Essa parametrização é importante para equilibrar as características dos tipos de tabelas para um teste mais próximo da realidade, diminuindo as diferenças causadas por otimizações que não existam no Tipo de Tabela Vogal.</w:t>
      </w:r>
    </w:p>
    <w:p w:rsidR="00113D01" w:rsidRPr="00383293" w:rsidRDefault="00113D01" w:rsidP="005D089A">
      <w:pPr>
        <w:pStyle w:val="Heading2"/>
        <w:numPr>
          <w:numberingChange w:id="390" w:author="cc.7190" w:date="2009-06-16T11:09:00Z" w:original="%1:4:0:.%2:4:0:"/>
        </w:numPr>
      </w:pPr>
      <w:bookmarkStart w:id="391" w:name="_Toc232491179"/>
      <w:r w:rsidRPr="00383293">
        <w:t>RESULTADOS E DISCUSSÃO</w:t>
      </w:r>
      <w:bookmarkEnd w:id="391"/>
    </w:p>
    <w:p w:rsidR="00113D01" w:rsidRDefault="00113D01" w:rsidP="00CD55BA">
      <w:pPr>
        <w:pStyle w:val="TF-TEXTO"/>
      </w:pPr>
      <w:r>
        <w:t xml:space="preserve">O tipo de tabela Vogal possui limitações e capacidades definidas de acordo com este projeto. As limitações dos tipos de tabela são apresentadas no </w:t>
      </w:r>
      <w:r>
        <w:fldChar w:fldCharType="begin"/>
      </w:r>
      <w:r>
        <w:instrText xml:space="preserve"> REF _Ref232490598 \h </w:instrText>
      </w:r>
      <w:r>
        <w:fldChar w:fldCharType="separate"/>
      </w:r>
      <w:r>
        <w:t xml:space="preserve">Quadro </w:t>
      </w:r>
      <w:r>
        <w:rPr>
          <w:noProof/>
        </w:rPr>
        <w:t>23</w:t>
      </w:r>
      <w:r>
        <w:fldChar w:fldCharType="end"/>
      </w:r>
      <w:r>
        <w:t xml:space="preserve"> e as capacidades dos tipos de tabela são apresentadas no </w:t>
      </w:r>
      <w:r>
        <w:fldChar w:fldCharType="begin"/>
      </w:r>
      <w:r>
        <w:instrText xml:space="preserve"> REF _Ref232490633 \h </w:instrText>
      </w:r>
      <w:r>
        <w:fldChar w:fldCharType="separate"/>
      </w:r>
      <w:r>
        <w:t xml:space="preserve">Quadro </w:t>
      </w:r>
      <w:r>
        <w:rPr>
          <w:noProof/>
        </w:rPr>
        <w:t>24</w:t>
      </w:r>
      <w:r>
        <w:fldChar w:fldCharType="end"/>
      </w:r>
      <w:r>
        <w:t>.</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3694"/>
        <w:gridCol w:w="961"/>
        <w:gridCol w:w="1094"/>
        <w:gridCol w:w="1211"/>
      </w:tblGrid>
      <w:tr w:rsidR="00113D01" w:rsidRPr="0072217E">
        <w:trPr>
          <w:jc w:val="center"/>
        </w:trPr>
        <w:tc>
          <w:tcPr>
            <w:tcW w:w="3694" w:type="dxa"/>
            <w:tcBorders>
              <w:bottom w:val="single" w:sz="18" w:space="0" w:color="4F81BD"/>
              <w:tl2br w:val="single" w:sz="4" w:space="0" w:color="4F81BD"/>
            </w:tcBorders>
          </w:tcPr>
          <w:p w:rsidR="00113D01" w:rsidRPr="00C01782" w:rsidRDefault="00113D01" w:rsidP="00C01782">
            <w:pPr>
              <w:jc w:val="right"/>
              <w:rPr>
                <w:b/>
                <w:bCs/>
                <w:sz w:val="20"/>
                <w:szCs w:val="20"/>
              </w:rPr>
            </w:pPr>
            <w:r w:rsidRPr="00C01782">
              <w:rPr>
                <w:sz w:val="20"/>
                <w:szCs w:val="20"/>
              </w:rPr>
              <w:t>Tipo de tabela</w:t>
            </w:r>
          </w:p>
          <w:p w:rsidR="00113D01" w:rsidRPr="00C01782" w:rsidRDefault="00113D01" w:rsidP="00465FE9">
            <w:pPr>
              <w:rPr>
                <w:b/>
                <w:bCs/>
                <w:sz w:val="20"/>
                <w:szCs w:val="20"/>
              </w:rPr>
            </w:pPr>
            <w:r w:rsidRPr="00C01782">
              <w:rPr>
                <w:sz w:val="20"/>
                <w:szCs w:val="20"/>
              </w:rPr>
              <w:t>Limitações</w:t>
            </w:r>
          </w:p>
        </w:tc>
        <w:tc>
          <w:tcPr>
            <w:tcW w:w="961"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InnoDB</w:t>
            </w:r>
          </w:p>
        </w:tc>
        <w:tc>
          <w:tcPr>
            <w:tcW w:w="1094"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MyISAM</w:t>
            </w:r>
          </w:p>
        </w:tc>
        <w:tc>
          <w:tcPr>
            <w:tcW w:w="1211"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Vogal</w:t>
            </w:r>
          </w:p>
        </w:tc>
      </w:tr>
      <w:tr w:rsidR="00113D01" w:rsidRPr="0072217E">
        <w:trPr>
          <w:jc w:val="center"/>
        </w:trPr>
        <w:tc>
          <w:tcPr>
            <w:tcW w:w="3694" w:type="dxa"/>
            <w:shd w:val="clear" w:color="auto" w:fill="D3DFEE"/>
          </w:tcPr>
          <w:p w:rsidR="00113D01" w:rsidRPr="00C01782" w:rsidRDefault="00113D01" w:rsidP="00465FE9">
            <w:pPr>
              <w:rPr>
                <w:b/>
                <w:bCs/>
                <w:sz w:val="20"/>
                <w:szCs w:val="20"/>
              </w:rPr>
            </w:pPr>
            <w:r w:rsidRPr="00C01782">
              <w:rPr>
                <w:b/>
                <w:bCs/>
                <w:sz w:val="20"/>
                <w:szCs w:val="20"/>
              </w:rPr>
              <w:t>tamanho máximo do banco de dados</w:t>
            </w:r>
          </w:p>
        </w:tc>
        <w:tc>
          <w:tcPr>
            <w:tcW w:w="961" w:type="dxa"/>
            <w:shd w:val="clear" w:color="auto" w:fill="D3DFEE"/>
          </w:tcPr>
          <w:p w:rsidR="00113D01" w:rsidRPr="00C01782" w:rsidRDefault="00113D01" w:rsidP="00C01782">
            <w:pPr>
              <w:jc w:val="right"/>
              <w:rPr>
                <w:sz w:val="20"/>
                <w:szCs w:val="20"/>
              </w:rPr>
            </w:pPr>
            <w:r w:rsidRPr="00C01782">
              <w:rPr>
                <w:sz w:val="20"/>
                <w:szCs w:val="20"/>
              </w:rPr>
              <w:t>64TB</w:t>
            </w:r>
          </w:p>
        </w:tc>
        <w:tc>
          <w:tcPr>
            <w:tcW w:w="1094" w:type="dxa"/>
            <w:shd w:val="clear" w:color="auto" w:fill="D3DFEE"/>
          </w:tcPr>
          <w:p w:rsidR="00113D01" w:rsidRPr="00C01782" w:rsidRDefault="00113D01" w:rsidP="00C01782">
            <w:pPr>
              <w:jc w:val="right"/>
              <w:rPr>
                <w:sz w:val="20"/>
                <w:szCs w:val="20"/>
              </w:rPr>
            </w:pPr>
            <w:r w:rsidRPr="00C01782">
              <w:rPr>
                <w:sz w:val="20"/>
                <w:szCs w:val="20"/>
              </w:rPr>
              <w:t>256TB</w:t>
            </w:r>
          </w:p>
        </w:tc>
        <w:tc>
          <w:tcPr>
            <w:tcW w:w="1211" w:type="dxa"/>
            <w:shd w:val="clear" w:color="auto" w:fill="D3DFEE"/>
          </w:tcPr>
          <w:p w:rsidR="00113D01" w:rsidRPr="00C01782" w:rsidRDefault="00113D01" w:rsidP="00C01782">
            <w:pPr>
              <w:jc w:val="right"/>
              <w:rPr>
                <w:sz w:val="20"/>
                <w:szCs w:val="20"/>
              </w:rPr>
            </w:pPr>
            <w:r w:rsidRPr="00C01782">
              <w:rPr>
                <w:sz w:val="20"/>
                <w:szCs w:val="20"/>
              </w:rPr>
              <w:t>100MB</w:t>
            </w:r>
          </w:p>
        </w:tc>
      </w:tr>
      <w:tr w:rsidR="00113D01" w:rsidRPr="0072217E">
        <w:trPr>
          <w:jc w:val="center"/>
        </w:trPr>
        <w:tc>
          <w:tcPr>
            <w:tcW w:w="3694" w:type="dxa"/>
          </w:tcPr>
          <w:p w:rsidR="00113D01" w:rsidRPr="00C01782" w:rsidRDefault="00113D01" w:rsidP="00465FE9">
            <w:pPr>
              <w:rPr>
                <w:b/>
                <w:bCs/>
                <w:sz w:val="20"/>
                <w:szCs w:val="20"/>
              </w:rPr>
            </w:pPr>
            <w:r w:rsidRPr="00C01782">
              <w:rPr>
                <w:b/>
                <w:bCs/>
                <w:sz w:val="20"/>
                <w:szCs w:val="20"/>
              </w:rPr>
              <w:t>tamanho máximo de cada registro</w:t>
            </w:r>
          </w:p>
        </w:tc>
        <w:tc>
          <w:tcPr>
            <w:tcW w:w="961" w:type="dxa"/>
          </w:tcPr>
          <w:p w:rsidR="00113D01" w:rsidRPr="00C01782" w:rsidRDefault="00113D01" w:rsidP="00C01782">
            <w:pPr>
              <w:jc w:val="right"/>
              <w:rPr>
                <w:sz w:val="20"/>
                <w:szCs w:val="20"/>
              </w:rPr>
            </w:pPr>
            <w:r w:rsidRPr="00C01782">
              <w:rPr>
                <w:sz w:val="20"/>
                <w:szCs w:val="20"/>
              </w:rPr>
              <w:t>8KB</w:t>
            </w:r>
          </w:p>
        </w:tc>
        <w:tc>
          <w:tcPr>
            <w:tcW w:w="1094" w:type="dxa"/>
          </w:tcPr>
          <w:p w:rsidR="00113D01" w:rsidRPr="00C01782" w:rsidRDefault="00113D01" w:rsidP="00C01782">
            <w:pPr>
              <w:jc w:val="right"/>
              <w:rPr>
                <w:sz w:val="20"/>
                <w:szCs w:val="20"/>
              </w:rPr>
            </w:pPr>
            <w:r w:rsidRPr="00C01782">
              <w:rPr>
                <w:sz w:val="20"/>
                <w:szCs w:val="20"/>
              </w:rPr>
              <w:t>64KB</w:t>
            </w:r>
          </w:p>
        </w:tc>
        <w:tc>
          <w:tcPr>
            <w:tcW w:w="1211" w:type="dxa"/>
          </w:tcPr>
          <w:p w:rsidR="00113D01" w:rsidRPr="00C01782" w:rsidRDefault="00113D01" w:rsidP="00C01782">
            <w:pPr>
              <w:jc w:val="right"/>
              <w:rPr>
                <w:sz w:val="20"/>
                <w:szCs w:val="20"/>
              </w:rPr>
            </w:pPr>
            <w:r w:rsidRPr="00C01782">
              <w:rPr>
                <w:sz w:val="20"/>
                <w:szCs w:val="20"/>
              </w:rPr>
              <w:t>1KB</w:t>
            </w:r>
          </w:p>
        </w:tc>
      </w:tr>
      <w:tr w:rsidR="00113D01" w:rsidRPr="0072217E">
        <w:trPr>
          <w:jc w:val="center"/>
        </w:trPr>
        <w:tc>
          <w:tcPr>
            <w:tcW w:w="3694" w:type="dxa"/>
            <w:shd w:val="clear" w:color="auto" w:fill="D3DFEE"/>
          </w:tcPr>
          <w:p w:rsidR="00113D01" w:rsidRPr="00C01782" w:rsidRDefault="00113D01" w:rsidP="00465FE9">
            <w:pPr>
              <w:rPr>
                <w:b/>
                <w:bCs/>
                <w:sz w:val="20"/>
                <w:szCs w:val="20"/>
              </w:rPr>
            </w:pPr>
            <w:r w:rsidRPr="00C01782">
              <w:rPr>
                <w:b/>
                <w:bCs/>
                <w:sz w:val="20"/>
                <w:szCs w:val="20"/>
              </w:rPr>
              <w:t>máximo de colunas por tabela</w:t>
            </w:r>
          </w:p>
        </w:tc>
        <w:tc>
          <w:tcPr>
            <w:tcW w:w="961" w:type="dxa"/>
            <w:shd w:val="clear" w:color="auto" w:fill="D3DFEE"/>
          </w:tcPr>
          <w:p w:rsidR="00113D01" w:rsidRPr="00C01782" w:rsidRDefault="00113D01" w:rsidP="00C01782">
            <w:pPr>
              <w:jc w:val="right"/>
              <w:rPr>
                <w:sz w:val="20"/>
                <w:szCs w:val="20"/>
              </w:rPr>
            </w:pPr>
            <w:r w:rsidRPr="00C01782">
              <w:rPr>
                <w:sz w:val="20"/>
                <w:szCs w:val="20"/>
              </w:rPr>
              <w:t>1000</w:t>
            </w:r>
          </w:p>
        </w:tc>
        <w:tc>
          <w:tcPr>
            <w:tcW w:w="1094" w:type="dxa"/>
            <w:shd w:val="clear" w:color="auto" w:fill="D3DFEE"/>
          </w:tcPr>
          <w:p w:rsidR="00113D01" w:rsidRPr="00C01782" w:rsidRDefault="00113D01" w:rsidP="00C01782">
            <w:pPr>
              <w:jc w:val="right"/>
              <w:rPr>
                <w:sz w:val="20"/>
                <w:szCs w:val="20"/>
              </w:rPr>
            </w:pPr>
            <w:r w:rsidRPr="00C01782">
              <w:rPr>
                <w:sz w:val="20"/>
                <w:szCs w:val="20"/>
              </w:rPr>
              <w:t>4096</w:t>
            </w:r>
          </w:p>
        </w:tc>
        <w:tc>
          <w:tcPr>
            <w:tcW w:w="1211" w:type="dxa"/>
            <w:shd w:val="clear" w:color="auto" w:fill="D3DFEE"/>
          </w:tcPr>
          <w:p w:rsidR="00113D01" w:rsidRPr="00C01782" w:rsidRDefault="00113D01" w:rsidP="00C01782">
            <w:pPr>
              <w:jc w:val="right"/>
              <w:rPr>
                <w:sz w:val="20"/>
                <w:szCs w:val="20"/>
              </w:rPr>
            </w:pPr>
            <w:r w:rsidRPr="00C01782">
              <w:rPr>
                <w:sz w:val="20"/>
                <w:szCs w:val="20"/>
              </w:rPr>
              <w:t>1024</w:t>
            </w:r>
          </w:p>
        </w:tc>
      </w:tr>
      <w:tr w:rsidR="00113D01" w:rsidRPr="0072217E">
        <w:trPr>
          <w:jc w:val="center"/>
        </w:trPr>
        <w:tc>
          <w:tcPr>
            <w:tcW w:w="3694" w:type="dxa"/>
          </w:tcPr>
          <w:p w:rsidR="00113D01" w:rsidRPr="00C01782" w:rsidRDefault="00113D01" w:rsidP="00465FE9">
            <w:pPr>
              <w:rPr>
                <w:b/>
                <w:bCs/>
                <w:sz w:val="20"/>
                <w:szCs w:val="20"/>
              </w:rPr>
            </w:pPr>
            <w:r w:rsidRPr="00C01782">
              <w:rPr>
                <w:b/>
                <w:bCs/>
                <w:sz w:val="20"/>
                <w:szCs w:val="20"/>
              </w:rPr>
              <w:t>tamanho máximo de campos LOB</w:t>
            </w:r>
          </w:p>
        </w:tc>
        <w:tc>
          <w:tcPr>
            <w:tcW w:w="2055" w:type="dxa"/>
            <w:gridSpan w:val="2"/>
            <w:vAlign w:val="center"/>
          </w:tcPr>
          <w:p w:rsidR="00113D01" w:rsidRPr="00C01782" w:rsidRDefault="00113D01" w:rsidP="00C01782">
            <w:pPr>
              <w:jc w:val="center"/>
              <w:rPr>
                <w:sz w:val="20"/>
                <w:szCs w:val="20"/>
              </w:rPr>
            </w:pPr>
            <w:r w:rsidRPr="00C01782">
              <w:rPr>
                <w:sz w:val="20"/>
                <w:szCs w:val="20"/>
              </w:rPr>
              <w:t>4GB</w:t>
            </w:r>
          </w:p>
        </w:tc>
        <w:tc>
          <w:tcPr>
            <w:tcW w:w="1211" w:type="dxa"/>
          </w:tcPr>
          <w:p w:rsidR="00113D01" w:rsidRPr="00C01782" w:rsidRDefault="00113D01" w:rsidP="00C01782">
            <w:pPr>
              <w:jc w:val="right"/>
              <w:rPr>
                <w:sz w:val="20"/>
                <w:szCs w:val="20"/>
              </w:rPr>
            </w:pPr>
            <w:r w:rsidRPr="00C01782">
              <w:rPr>
                <w:sz w:val="20"/>
                <w:szCs w:val="20"/>
              </w:rPr>
              <w:t>Não possui</w:t>
            </w:r>
          </w:p>
        </w:tc>
      </w:tr>
      <w:tr w:rsidR="00113D01" w:rsidRPr="0072217E">
        <w:trPr>
          <w:jc w:val="center"/>
        </w:trPr>
        <w:tc>
          <w:tcPr>
            <w:tcW w:w="3694" w:type="dxa"/>
            <w:shd w:val="clear" w:color="auto" w:fill="D3DFEE"/>
          </w:tcPr>
          <w:p w:rsidR="00113D01" w:rsidRPr="00C01782" w:rsidRDefault="00113D01" w:rsidP="00465FE9">
            <w:pPr>
              <w:rPr>
                <w:b/>
                <w:bCs/>
                <w:sz w:val="20"/>
                <w:szCs w:val="20"/>
              </w:rPr>
            </w:pPr>
            <w:r w:rsidRPr="00C01782">
              <w:rPr>
                <w:b/>
                <w:bCs/>
                <w:sz w:val="20"/>
                <w:szCs w:val="20"/>
              </w:rPr>
              <w:t>tamanho máximo de campos de texto</w:t>
            </w:r>
          </w:p>
        </w:tc>
        <w:tc>
          <w:tcPr>
            <w:tcW w:w="2055" w:type="dxa"/>
            <w:gridSpan w:val="2"/>
            <w:shd w:val="clear" w:color="auto" w:fill="D3DFEE"/>
            <w:vAlign w:val="center"/>
          </w:tcPr>
          <w:p w:rsidR="00113D01" w:rsidRPr="00C01782" w:rsidRDefault="00113D01" w:rsidP="00C01782">
            <w:pPr>
              <w:jc w:val="center"/>
              <w:rPr>
                <w:sz w:val="20"/>
                <w:szCs w:val="20"/>
              </w:rPr>
            </w:pPr>
            <w:r w:rsidRPr="00C01782">
              <w:rPr>
                <w:sz w:val="20"/>
                <w:szCs w:val="20"/>
              </w:rPr>
              <w:t>64KB</w:t>
            </w:r>
          </w:p>
        </w:tc>
        <w:tc>
          <w:tcPr>
            <w:tcW w:w="1211" w:type="dxa"/>
            <w:shd w:val="clear" w:color="auto" w:fill="D3DFEE"/>
          </w:tcPr>
          <w:p w:rsidR="00113D01" w:rsidRPr="00C01782" w:rsidRDefault="00113D01" w:rsidP="00C01782">
            <w:pPr>
              <w:jc w:val="right"/>
              <w:rPr>
                <w:sz w:val="20"/>
                <w:szCs w:val="20"/>
              </w:rPr>
            </w:pPr>
            <w:r w:rsidRPr="00C01782">
              <w:rPr>
                <w:sz w:val="20"/>
                <w:szCs w:val="20"/>
              </w:rPr>
              <w:t>127B</w:t>
            </w:r>
          </w:p>
        </w:tc>
      </w:tr>
      <w:tr w:rsidR="00113D01" w:rsidRPr="0072217E">
        <w:trPr>
          <w:jc w:val="center"/>
        </w:trPr>
        <w:tc>
          <w:tcPr>
            <w:tcW w:w="3694" w:type="dxa"/>
          </w:tcPr>
          <w:p w:rsidR="00113D01" w:rsidRPr="00C01782" w:rsidRDefault="00113D01" w:rsidP="00465FE9">
            <w:pPr>
              <w:rPr>
                <w:b/>
                <w:bCs/>
                <w:sz w:val="20"/>
                <w:szCs w:val="20"/>
              </w:rPr>
            </w:pPr>
            <w:r w:rsidRPr="00C01782">
              <w:rPr>
                <w:b/>
                <w:bCs/>
                <w:sz w:val="20"/>
                <w:szCs w:val="20"/>
              </w:rPr>
              <w:t>tamanho máximo de campos numéricos</w:t>
            </w:r>
          </w:p>
        </w:tc>
        <w:tc>
          <w:tcPr>
            <w:tcW w:w="2055" w:type="dxa"/>
            <w:gridSpan w:val="2"/>
            <w:vAlign w:val="center"/>
          </w:tcPr>
          <w:p w:rsidR="00113D01" w:rsidRPr="00C01782" w:rsidRDefault="00113D01" w:rsidP="00C01782">
            <w:pPr>
              <w:jc w:val="center"/>
              <w:rPr>
                <w:sz w:val="20"/>
                <w:szCs w:val="20"/>
              </w:rPr>
            </w:pPr>
            <w:r w:rsidRPr="00C01782">
              <w:rPr>
                <w:sz w:val="20"/>
                <w:szCs w:val="20"/>
              </w:rPr>
              <w:t xml:space="preserve">64 </w:t>
            </w:r>
            <w:r w:rsidRPr="00C01782">
              <w:rPr>
                <w:i/>
                <w:iCs/>
                <w:sz w:val="20"/>
                <w:szCs w:val="20"/>
              </w:rPr>
              <w:t>bits</w:t>
            </w:r>
          </w:p>
        </w:tc>
        <w:tc>
          <w:tcPr>
            <w:tcW w:w="1211" w:type="dxa"/>
          </w:tcPr>
          <w:p w:rsidR="00113D01" w:rsidRPr="00C01782" w:rsidRDefault="00113D01" w:rsidP="00C01782">
            <w:pPr>
              <w:jc w:val="right"/>
              <w:rPr>
                <w:sz w:val="20"/>
                <w:szCs w:val="20"/>
              </w:rPr>
            </w:pPr>
            <w:r w:rsidRPr="00C01782">
              <w:rPr>
                <w:sz w:val="20"/>
                <w:szCs w:val="20"/>
              </w:rPr>
              <w:t xml:space="preserve">32 </w:t>
            </w:r>
            <w:r w:rsidRPr="00C01782">
              <w:rPr>
                <w:i/>
                <w:iCs/>
                <w:sz w:val="20"/>
                <w:szCs w:val="20"/>
              </w:rPr>
              <w:t>bits</w:t>
            </w:r>
          </w:p>
        </w:tc>
      </w:tr>
      <w:tr w:rsidR="00113D01" w:rsidRPr="0072217E">
        <w:trPr>
          <w:jc w:val="center"/>
        </w:trPr>
        <w:tc>
          <w:tcPr>
            <w:tcW w:w="3694" w:type="dxa"/>
            <w:shd w:val="clear" w:color="auto" w:fill="D3DFEE"/>
          </w:tcPr>
          <w:p w:rsidR="00113D01" w:rsidRPr="00C01782" w:rsidRDefault="00113D01" w:rsidP="00465FE9">
            <w:pPr>
              <w:rPr>
                <w:b/>
                <w:bCs/>
                <w:sz w:val="20"/>
                <w:szCs w:val="20"/>
              </w:rPr>
            </w:pPr>
            <w:r w:rsidRPr="00C01782">
              <w:rPr>
                <w:b/>
                <w:bCs/>
                <w:sz w:val="20"/>
                <w:szCs w:val="20"/>
              </w:rPr>
              <w:t>menor data válida</w:t>
            </w:r>
          </w:p>
        </w:tc>
        <w:tc>
          <w:tcPr>
            <w:tcW w:w="2055" w:type="dxa"/>
            <w:gridSpan w:val="2"/>
            <w:shd w:val="clear" w:color="auto" w:fill="D3DFEE"/>
            <w:vAlign w:val="center"/>
          </w:tcPr>
          <w:p w:rsidR="00113D01" w:rsidRPr="00C01782" w:rsidRDefault="00113D01" w:rsidP="00C01782">
            <w:pPr>
              <w:jc w:val="center"/>
              <w:rPr>
                <w:sz w:val="20"/>
                <w:szCs w:val="20"/>
              </w:rPr>
            </w:pPr>
            <w:r w:rsidRPr="00C01782">
              <w:rPr>
                <w:sz w:val="20"/>
                <w:szCs w:val="20"/>
              </w:rPr>
              <w:t>1000</w:t>
            </w:r>
          </w:p>
        </w:tc>
        <w:tc>
          <w:tcPr>
            <w:tcW w:w="1211" w:type="dxa"/>
            <w:shd w:val="clear" w:color="auto" w:fill="D3DFEE"/>
          </w:tcPr>
          <w:p w:rsidR="00113D01" w:rsidRPr="00C01782" w:rsidRDefault="00113D01" w:rsidP="00C01782">
            <w:pPr>
              <w:jc w:val="right"/>
              <w:rPr>
                <w:sz w:val="20"/>
                <w:szCs w:val="20"/>
              </w:rPr>
            </w:pPr>
            <w:r w:rsidRPr="00C01782">
              <w:rPr>
                <w:sz w:val="20"/>
                <w:szCs w:val="20"/>
              </w:rPr>
              <w:t>Não possui</w:t>
            </w:r>
          </w:p>
        </w:tc>
      </w:tr>
      <w:tr w:rsidR="00113D01" w:rsidRPr="0072217E">
        <w:trPr>
          <w:jc w:val="center"/>
        </w:trPr>
        <w:tc>
          <w:tcPr>
            <w:tcW w:w="3694" w:type="dxa"/>
          </w:tcPr>
          <w:p w:rsidR="00113D01" w:rsidRPr="00C01782" w:rsidRDefault="00113D01" w:rsidP="00465FE9">
            <w:pPr>
              <w:rPr>
                <w:b/>
                <w:bCs/>
                <w:sz w:val="20"/>
                <w:szCs w:val="20"/>
              </w:rPr>
            </w:pPr>
            <w:r w:rsidRPr="00C01782">
              <w:rPr>
                <w:b/>
                <w:bCs/>
                <w:sz w:val="20"/>
                <w:szCs w:val="20"/>
              </w:rPr>
              <w:t>maior data válida</w:t>
            </w:r>
          </w:p>
        </w:tc>
        <w:tc>
          <w:tcPr>
            <w:tcW w:w="2055" w:type="dxa"/>
            <w:gridSpan w:val="2"/>
            <w:vAlign w:val="center"/>
          </w:tcPr>
          <w:p w:rsidR="00113D01" w:rsidRPr="00C01782" w:rsidRDefault="00113D01" w:rsidP="00C01782">
            <w:pPr>
              <w:jc w:val="center"/>
              <w:rPr>
                <w:sz w:val="20"/>
                <w:szCs w:val="20"/>
              </w:rPr>
            </w:pPr>
            <w:r w:rsidRPr="00C01782">
              <w:rPr>
                <w:sz w:val="20"/>
                <w:szCs w:val="20"/>
              </w:rPr>
              <w:t>9999</w:t>
            </w:r>
          </w:p>
        </w:tc>
        <w:tc>
          <w:tcPr>
            <w:tcW w:w="1211" w:type="dxa"/>
          </w:tcPr>
          <w:p w:rsidR="00113D01" w:rsidRPr="00C01782" w:rsidRDefault="00113D01" w:rsidP="00C01782">
            <w:pPr>
              <w:keepNext/>
              <w:jc w:val="right"/>
              <w:rPr>
                <w:sz w:val="20"/>
                <w:szCs w:val="20"/>
              </w:rPr>
            </w:pPr>
            <w:r w:rsidRPr="00C01782">
              <w:rPr>
                <w:sz w:val="20"/>
                <w:szCs w:val="20"/>
              </w:rPr>
              <w:t>Não possui</w:t>
            </w:r>
          </w:p>
        </w:tc>
      </w:tr>
    </w:tbl>
    <w:p w:rsidR="00113D01" w:rsidRDefault="00113D01" w:rsidP="002D776A">
      <w:pPr>
        <w:pStyle w:val="TF-ilustraoLEGENDA"/>
      </w:pPr>
      <w:bookmarkStart w:id="392" w:name="_Ref232490598"/>
      <w:bookmarkStart w:id="393" w:name="_Toc232491127"/>
      <w:bookmarkStart w:id="394" w:name="_Ref231645782"/>
      <w:r>
        <w:t xml:space="preserve">Quadro </w:t>
      </w:r>
      <w:fldSimple w:instr=" SEQ Quadro \* ARABIC ">
        <w:r>
          <w:rPr>
            <w:noProof/>
          </w:rPr>
          <w:t>23</w:t>
        </w:r>
      </w:fldSimple>
      <w:bookmarkEnd w:id="392"/>
      <w:r>
        <w:t xml:space="preserve"> - </w:t>
      </w:r>
      <w:r w:rsidRPr="00407F41">
        <w:t>Limitações dos tipos de tabela</w:t>
      </w:r>
      <w:bookmarkEnd w:id="393"/>
    </w:p>
    <w:bookmarkEnd w:id="394"/>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694"/>
        <w:gridCol w:w="961"/>
        <w:gridCol w:w="1094"/>
        <w:gridCol w:w="805"/>
      </w:tblGrid>
      <w:tr w:rsidR="00113D01" w:rsidRPr="0072217E">
        <w:trPr>
          <w:cantSplit/>
          <w:jc w:val="center"/>
        </w:trPr>
        <w:tc>
          <w:tcPr>
            <w:tcW w:w="2694" w:type="dxa"/>
            <w:tcBorders>
              <w:bottom w:val="single" w:sz="18" w:space="0" w:color="4F81BD"/>
              <w:tl2br w:val="single" w:sz="4" w:space="0" w:color="4F81BD"/>
            </w:tcBorders>
          </w:tcPr>
          <w:p w:rsidR="00113D01" w:rsidRPr="00C01782" w:rsidRDefault="00113D01" w:rsidP="00C01782">
            <w:pPr>
              <w:jc w:val="right"/>
              <w:rPr>
                <w:b/>
                <w:bCs/>
                <w:sz w:val="20"/>
                <w:szCs w:val="20"/>
              </w:rPr>
            </w:pPr>
            <w:r w:rsidRPr="00C01782">
              <w:br w:type="page"/>
            </w:r>
            <w:r w:rsidRPr="00C01782">
              <w:rPr>
                <w:sz w:val="20"/>
                <w:szCs w:val="20"/>
              </w:rPr>
              <w:t>Tipo de tabela</w:t>
            </w:r>
          </w:p>
          <w:p w:rsidR="00113D01" w:rsidRPr="00C01782" w:rsidRDefault="00113D01" w:rsidP="00465FE9">
            <w:pPr>
              <w:rPr>
                <w:b/>
                <w:bCs/>
                <w:sz w:val="20"/>
                <w:szCs w:val="20"/>
              </w:rPr>
            </w:pPr>
            <w:r w:rsidRPr="00C01782">
              <w:rPr>
                <w:sz w:val="20"/>
                <w:szCs w:val="20"/>
              </w:rPr>
              <w:t>Capacidades</w:t>
            </w:r>
          </w:p>
        </w:tc>
        <w:tc>
          <w:tcPr>
            <w:tcW w:w="961"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InnoDB</w:t>
            </w:r>
          </w:p>
        </w:tc>
        <w:tc>
          <w:tcPr>
            <w:tcW w:w="1094"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MyISAM</w:t>
            </w:r>
          </w:p>
        </w:tc>
        <w:tc>
          <w:tcPr>
            <w:tcW w:w="805"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Vogal</w:t>
            </w:r>
          </w:p>
        </w:tc>
      </w:tr>
      <w:tr w:rsidR="00113D01" w:rsidRPr="0072217E">
        <w:trPr>
          <w:cantSplit/>
          <w:jc w:val="center"/>
        </w:trPr>
        <w:tc>
          <w:tcPr>
            <w:tcW w:w="2694" w:type="dxa"/>
            <w:shd w:val="clear" w:color="auto" w:fill="D3DFEE"/>
          </w:tcPr>
          <w:p w:rsidR="00113D01" w:rsidRPr="00C01782" w:rsidRDefault="00113D01" w:rsidP="00465FE9">
            <w:pPr>
              <w:rPr>
                <w:b/>
                <w:bCs/>
                <w:sz w:val="20"/>
                <w:szCs w:val="20"/>
              </w:rPr>
            </w:pPr>
            <w:r w:rsidRPr="00C01782">
              <w:rPr>
                <w:b/>
                <w:bCs/>
                <w:sz w:val="20"/>
                <w:szCs w:val="20"/>
              </w:rPr>
              <w:t>união, diferença</w:t>
            </w:r>
          </w:p>
        </w:tc>
        <w:tc>
          <w:tcPr>
            <w:tcW w:w="961" w:type="dxa"/>
            <w:vMerge w:val="restart"/>
            <w:shd w:val="clear" w:color="auto" w:fill="D3DFEE"/>
            <w:vAlign w:val="center"/>
          </w:tcPr>
          <w:p w:rsidR="00113D01" w:rsidRPr="00C01782" w:rsidRDefault="00113D01" w:rsidP="00C01782">
            <w:pPr>
              <w:jc w:val="center"/>
              <w:rPr>
                <w:sz w:val="20"/>
                <w:szCs w:val="20"/>
              </w:rPr>
            </w:pPr>
            <w:r w:rsidRPr="00C01782">
              <w:rPr>
                <w:sz w:val="20"/>
                <w:szCs w:val="20"/>
              </w:rPr>
              <w:t>Sim</w:t>
            </w:r>
          </w:p>
        </w:tc>
        <w:tc>
          <w:tcPr>
            <w:tcW w:w="1094" w:type="dxa"/>
            <w:vMerge w:val="restart"/>
            <w:shd w:val="clear" w:color="auto" w:fill="D3DFEE"/>
            <w:vAlign w:val="center"/>
          </w:tcPr>
          <w:p w:rsidR="00113D01" w:rsidRPr="00C01782" w:rsidRDefault="00113D01" w:rsidP="00C01782">
            <w:pPr>
              <w:jc w:val="center"/>
              <w:rPr>
                <w:sz w:val="20"/>
                <w:szCs w:val="20"/>
              </w:rPr>
            </w:pPr>
            <w:r w:rsidRPr="00C01782">
              <w:rPr>
                <w:sz w:val="20"/>
                <w:szCs w:val="20"/>
              </w:rPr>
              <w:t>Sim</w:t>
            </w:r>
          </w:p>
        </w:tc>
        <w:tc>
          <w:tcPr>
            <w:tcW w:w="805" w:type="dxa"/>
            <w:vMerge w:val="restart"/>
            <w:shd w:val="clear" w:color="auto" w:fill="D3DFEE"/>
            <w:vAlign w:val="center"/>
          </w:tcPr>
          <w:p w:rsidR="00113D01" w:rsidRPr="00C01782" w:rsidRDefault="00113D01" w:rsidP="00C01782">
            <w:pPr>
              <w:jc w:val="center"/>
              <w:rPr>
                <w:sz w:val="20"/>
                <w:szCs w:val="20"/>
              </w:rPr>
            </w:pPr>
            <w:r w:rsidRPr="00C01782">
              <w:rPr>
                <w:sz w:val="20"/>
                <w:szCs w:val="20"/>
              </w:rPr>
              <w:t>Não</w:t>
            </w:r>
          </w:p>
        </w:tc>
      </w:tr>
      <w:tr w:rsidR="00113D01" w:rsidRPr="0072217E">
        <w:trPr>
          <w:cantSplit/>
          <w:jc w:val="center"/>
        </w:trPr>
        <w:tc>
          <w:tcPr>
            <w:tcW w:w="2694" w:type="dxa"/>
          </w:tcPr>
          <w:p w:rsidR="00113D01" w:rsidRPr="00C01782" w:rsidRDefault="00113D01" w:rsidP="00465FE9">
            <w:pPr>
              <w:rPr>
                <w:b/>
                <w:bCs/>
                <w:sz w:val="20"/>
                <w:szCs w:val="20"/>
              </w:rPr>
            </w:pPr>
            <w:r w:rsidRPr="00C01782">
              <w:rPr>
                <w:b/>
                <w:bCs/>
                <w:sz w:val="20"/>
                <w:szCs w:val="20"/>
              </w:rPr>
              <w:t>junção interna</w:t>
            </w:r>
          </w:p>
        </w:tc>
        <w:tc>
          <w:tcPr>
            <w:tcW w:w="961" w:type="dxa"/>
            <w:vMerge/>
          </w:tcPr>
          <w:p w:rsidR="00113D01" w:rsidRPr="00C01782" w:rsidRDefault="00113D01" w:rsidP="00C01782">
            <w:pPr>
              <w:jc w:val="right"/>
              <w:rPr>
                <w:sz w:val="20"/>
                <w:szCs w:val="20"/>
              </w:rPr>
            </w:pPr>
          </w:p>
        </w:tc>
        <w:tc>
          <w:tcPr>
            <w:tcW w:w="1094" w:type="dxa"/>
            <w:vMerge/>
          </w:tcPr>
          <w:p w:rsidR="00113D01" w:rsidRPr="00C01782" w:rsidRDefault="00113D01" w:rsidP="00C01782">
            <w:pPr>
              <w:jc w:val="right"/>
              <w:rPr>
                <w:sz w:val="20"/>
                <w:szCs w:val="20"/>
              </w:rPr>
            </w:pPr>
          </w:p>
        </w:tc>
        <w:tc>
          <w:tcPr>
            <w:tcW w:w="805" w:type="dxa"/>
            <w:vMerge/>
          </w:tcPr>
          <w:p w:rsidR="00113D01" w:rsidRPr="00C01782" w:rsidRDefault="00113D01" w:rsidP="00C01782">
            <w:pPr>
              <w:jc w:val="right"/>
              <w:rPr>
                <w:sz w:val="20"/>
                <w:szCs w:val="20"/>
              </w:rPr>
            </w:pPr>
          </w:p>
        </w:tc>
      </w:tr>
      <w:tr w:rsidR="00113D01" w:rsidRPr="0072217E">
        <w:trPr>
          <w:cantSplit/>
          <w:jc w:val="center"/>
        </w:trPr>
        <w:tc>
          <w:tcPr>
            <w:tcW w:w="2694" w:type="dxa"/>
            <w:shd w:val="clear" w:color="auto" w:fill="D3DFEE"/>
          </w:tcPr>
          <w:p w:rsidR="00113D01" w:rsidRPr="00C01782" w:rsidRDefault="00113D01" w:rsidP="00465FE9">
            <w:pPr>
              <w:rPr>
                <w:b/>
                <w:bCs/>
                <w:sz w:val="20"/>
                <w:szCs w:val="20"/>
              </w:rPr>
            </w:pPr>
            <w:r w:rsidRPr="00C01782">
              <w:rPr>
                <w:b/>
                <w:bCs/>
                <w:sz w:val="20"/>
                <w:szCs w:val="20"/>
              </w:rPr>
              <w:t>junção externa</w:t>
            </w:r>
          </w:p>
        </w:tc>
        <w:tc>
          <w:tcPr>
            <w:tcW w:w="961" w:type="dxa"/>
            <w:vMerge/>
            <w:shd w:val="clear" w:color="auto" w:fill="D3DFEE"/>
          </w:tcPr>
          <w:p w:rsidR="00113D01" w:rsidRPr="00C01782" w:rsidRDefault="00113D01" w:rsidP="00C01782">
            <w:pPr>
              <w:jc w:val="right"/>
              <w:rPr>
                <w:sz w:val="20"/>
                <w:szCs w:val="20"/>
              </w:rPr>
            </w:pPr>
          </w:p>
        </w:tc>
        <w:tc>
          <w:tcPr>
            <w:tcW w:w="1094" w:type="dxa"/>
            <w:vMerge/>
            <w:shd w:val="clear" w:color="auto" w:fill="D3DFEE"/>
          </w:tcPr>
          <w:p w:rsidR="00113D01" w:rsidRPr="00C01782" w:rsidRDefault="00113D01" w:rsidP="00C01782">
            <w:pPr>
              <w:jc w:val="right"/>
              <w:rPr>
                <w:sz w:val="20"/>
                <w:szCs w:val="20"/>
              </w:rPr>
            </w:pPr>
          </w:p>
        </w:tc>
        <w:tc>
          <w:tcPr>
            <w:tcW w:w="805" w:type="dxa"/>
            <w:vMerge/>
            <w:shd w:val="clear" w:color="auto" w:fill="D3DFEE"/>
          </w:tcPr>
          <w:p w:rsidR="00113D01" w:rsidRPr="00C01782" w:rsidRDefault="00113D01" w:rsidP="00C01782">
            <w:pPr>
              <w:jc w:val="right"/>
              <w:rPr>
                <w:sz w:val="20"/>
                <w:szCs w:val="20"/>
              </w:rPr>
            </w:pPr>
          </w:p>
        </w:tc>
      </w:tr>
      <w:tr w:rsidR="00113D01" w:rsidRPr="0072217E">
        <w:trPr>
          <w:cantSplit/>
          <w:jc w:val="center"/>
        </w:trPr>
        <w:tc>
          <w:tcPr>
            <w:tcW w:w="2694" w:type="dxa"/>
          </w:tcPr>
          <w:p w:rsidR="00113D01" w:rsidRPr="00C01782" w:rsidRDefault="00113D01" w:rsidP="00465FE9">
            <w:pPr>
              <w:rPr>
                <w:b/>
                <w:bCs/>
                <w:sz w:val="20"/>
                <w:szCs w:val="20"/>
              </w:rPr>
            </w:pPr>
            <w:r w:rsidRPr="00C01782">
              <w:rPr>
                <w:b/>
                <w:bCs/>
                <w:sz w:val="20"/>
                <w:szCs w:val="20"/>
              </w:rPr>
              <w:t>consulta interna (</w:t>
            </w:r>
            <w:r w:rsidRPr="00C01782">
              <w:rPr>
                <w:b/>
                <w:bCs/>
                <w:i/>
                <w:iCs/>
                <w:sz w:val="20"/>
                <w:szCs w:val="20"/>
              </w:rPr>
              <w:t>sub-select</w:t>
            </w:r>
            <w:r w:rsidRPr="00C01782">
              <w:rPr>
                <w:b/>
                <w:bCs/>
                <w:sz w:val="20"/>
                <w:szCs w:val="20"/>
              </w:rPr>
              <w:t>)</w:t>
            </w:r>
          </w:p>
        </w:tc>
        <w:tc>
          <w:tcPr>
            <w:tcW w:w="961" w:type="dxa"/>
            <w:vMerge/>
          </w:tcPr>
          <w:p w:rsidR="00113D01" w:rsidRPr="00C01782" w:rsidRDefault="00113D01" w:rsidP="00C01782">
            <w:pPr>
              <w:jc w:val="right"/>
              <w:rPr>
                <w:sz w:val="20"/>
                <w:szCs w:val="20"/>
              </w:rPr>
            </w:pPr>
          </w:p>
        </w:tc>
        <w:tc>
          <w:tcPr>
            <w:tcW w:w="1094" w:type="dxa"/>
            <w:vMerge/>
          </w:tcPr>
          <w:p w:rsidR="00113D01" w:rsidRPr="00C01782" w:rsidRDefault="00113D01" w:rsidP="00C01782">
            <w:pPr>
              <w:jc w:val="right"/>
              <w:rPr>
                <w:sz w:val="20"/>
                <w:szCs w:val="20"/>
              </w:rPr>
            </w:pPr>
          </w:p>
        </w:tc>
        <w:tc>
          <w:tcPr>
            <w:tcW w:w="805" w:type="dxa"/>
            <w:vMerge/>
          </w:tcPr>
          <w:p w:rsidR="00113D01" w:rsidRPr="00C01782" w:rsidRDefault="00113D01" w:rsidP="00C01782">
            <w:pPr>
              <w:jc w:val="right"/>
              <w:rPr>
                <w:sz w:val="20"/>
                <w:szCs w:val="20"/>
              </w:rPr>
            </w:pPr>
          </w:p>
        </w:tc>
      </w:tr>
      <w:tr w:rsidR="00113D01" w:rsidRPr="0072217E">
        <w:trPr>
          <w:cantSplit/>
          <w:jc w:val="center"/>
        </w:trPr>
        <w:tc>
          <w:tcPr>
            <w:tcW w:w="2694" w:type="dxa"/>
            <w:shd w:val="clear" w:color="auto" w:fill="D3DFEE"/>
          </w:tcPr>
          <w:p w:rsidR="00113D01" w:rsidRPr="00C01782" w:rsidRDefault="00113D01" w:rsidP="00465FE9">
            <w:pPr>
              <w:rPr>
                <w:b/>
                <w:bCs/>
                <w:sz w:val="20"/>
                <w:szCs w:val="20"/>
              </w:rPr>
            </w:pPr>
            <w:r w:rsidRPr="00C01782">
              <w:rPr>
                <w:b/>
                <w:bCs/>
                <w:sz w:val="20"/>
                <w:szCs w:val="20"/>
              </w:rPr>
              <w:t>LOBs</w:t>
            </w:r>
          </w:p>
        </w:tc>
        <w:tc>
          <w:tcPr>
            <w:tcW w:w="961" w:type="dxa"/>
            <w:vMerge/>
            <w:shd w:val="clear" w:color="auto" w:fill="D3DFEE"/>
          </w:tcPr>
          <w:p w:rsidR="00113D01" w:rsidRPr="00C01782" w:rsidRDefault="00113D01" w:rsidP="00C01782">
            <w:pPr>
              <w:jc w:val="right"/>
              <w:rPr>
                <w:sz w:val="20"/>
                <w:szCs w:val="20"/>
              </w:rPr>
            </w:pPr>
          </w:p>
        </w:tc>
        <w:tc>
          <w:tcPr>
            <w:tcW w:w="1094" w:type="dxa"/>
            <w:vMerge/>
            <w:shd w:val="clear" w:color="auto" w:fill="D3DFEE"/>
          </w:tcPr>
          <w:p w:rsidR="00113D01" w:rsidRPr="00C01782" w:rsidRDefault="00113D01" w:rsidP="00C01782">
            <w:pPr>
              <w:jc w:val="right"/>
              <w:rPr>
                <w:sz w:val="20"/>
                <w:szCs w:val="20"/>
              </w:rPr>
            </w:pPr>
          </w:p>
        </w:tc>
        <w:tc>
          <w:tcPr>
            <w:tcW w:w="805" w:type="dxa"/>
            <w:vMerge/>
            <w:shd w:val="clear" w:color="auto" w:fill="D3DFEE"/>
          </w:tcPr>
          <w:p w:rsidR="00113D01" w:rsidRPr="00C01782" w:rsidRDefault="00113D01" w:rsidP="00C01782">
            <w:pPr>
              <w:jc w:val="right"/>
              <w:rPr>
                <w:sz w:val="20"/>
                <w:szCs w:val="20"/>
              </w:rPr>
            </w:pPr>
          </w:p>
        </w:tc>
      </w:tr>
      <w:tr w:rsidR="00113D01" w:rsidRPr="0072217E">
        <w:trPr>
          <w:cantSplit/>
          <w:jc w:val="center"/>
        </w:trPr>
        <w:tc>
          <w:tcPr>
            <w:tcW w:w="2694" w:type="dxa"/>
          </w:tcPr>
          <w:p w:rsidR="00113D01" w:rsidRPr="00C01782" w:rsidRDefault="00113D01" w:rsidP="00465FE9">
            <w:pPr>
              <w:rPr>
                <w:b/>
                <w:bCs/>
                <w:sz w:val="20"/>
                <w:szCs w:val="20"/>
              </w:rPr>
            </w:pPr>
            <w:r w:rsidRPr="00C01782">
              <w:rPr>
                <w:b/>
                <w:bCs/>
                <w:sz w:val="20"/>
                <w:szCs w:val="20"/>
              </w:rPr>
              <w:t>domínio</w:t>
            </w:r>
          </w:p>
        </w:tc>
        <w:tc>
          <w:tcPr>
            <w:tcW w:w="961" w:type="dxa"/>
            <w:vMerge/>
          </w:tcPr>
          <w:p w:rsidR="00113D01" w:rsidRPr="00C01782" w:rsidRDefault="00113D01" w:rsidP="00C01782">
            <w:pPr>
              <w:jc w:val="right"/>
              <w:rPr>
                <w:sz w:val="20"/>
                <w:szCs w:val="20"/>
              </w:rPr>
            </w:pPr>
          </w:p>
        </w:tc>
        <w:tc>
          <w:tcPr>
            <w:tcW w:w="1094" w:type="dxa"/>
            <w:vMerge/>
          </w:tcPr>
          <w:p w:rsidR="00113D01" w:rsidRPr="00C01782" w:rsidRDefault="00113D01" w:rsidP="00C01782">
            <w:pPr>
              <w:jc w:val="right"/>
              <w:rPr>
                <w:sz w:val="20"/>
                <w:szCs w:val="20"/>
              </w:rPr>
            </w:pPr>
          </w:p>
        </w:tc>
        <w:tc>
          <w:tcPr>
            <w:tcW w:w="805" w:type="dxa"/>
            <w:vMerge/>
          </w:tcPr>
          <w:p w:rsidR="00113D01" w:rsidRPr="00C01782" w:rsidRDefault="00113D01" w:rsidP="00C01782">
            <w:pPr>
              <w:jc w:val="right"/>
              <w:rPr>
                <w:sz w:val="20"/>
                <w:szCs w:val="20"/>
              </w:rPr>
            </w:pPr>
          </w:p>
        </w:tc>
      </w:tr>
      <w:tr w:rsidR="00113D01" w:rsidRPr="0072217E">
        <w:trPr>
          <w:cantSplit/>
          <w:jc w:val="center"/>
        </w:trPr>
        <w:tc>
          <w:tcPr>
            <w:tcW w:w="2694" w:type="dxa"/>
            <w:shd w:val="clear" w:color="auto" w:fill="D3DFEE"/>
          </w:tcPr>
          <w:p w:rsidR="00113D01" w:rsidRPr="00C01782" w:rsidRDefault="00113D01" w:rsidP="00465FE9">
            <w:pPr>
              <w:rPr>
                <w:b/>
                <w:bCs/>
                <w:sz w:val="20"/>
                <w:szCs w:val="20"/>
              </w:rPr>
            </w:pPr>
            <w:r w:rsidRPr="00C01782">
              <w:rPr>
                <w:b/>
                <w:bCs/>
                <w:sz w:val="20"/>
                <w:szCs w:val="20"/>
              </w:rPr>
              <w:t>programa</w:t>
            </w:r>
          </w:p>
        </w:tc>
        <w:tc>
          <w:tcPr>
            <w:tcW w:w="961" w:type="dxa"/>
            <w:vMerge/>
            <w:shd w:val="clear" w:color="auto" w:fill="D3DFEE"/>
          </w:tcPr>
          <w:p w:rsidR="00113D01" w:rsidRPr="00C01782" w:rsidRDefault="00113D01" w:rsidP="00C01782">
            <w:pPr>
              <w:jc w:val="right"/>
              <w:rPr>
                <w:sz w:val="20"/>
                <w:szCs w:val="20"/>
              </w:rPr>
            </w:pPr>
          </w:p>
        </w:tc>
        <w:tc>
          <w:tcPr>
            <w:tcW w:w="1094" w:type="dxa"/>
            <w:vMerge/>
            <w:shd w:val="clear" w:color="auto" w:fill="D3DFEE"/>
          </w:tcPr>
          <w:p w:rsidR="00113D01" w:rsidRPr="00C01782" w:rsidRDefault="00113D01" w:rsidP="00C01782">
            <w:pPr>
              <w:jc w:val="right"/>
              <w:rPr>
                <w:sz w:val="20"/>
                <w:szCs w:val="20"/>
              </w:rPr>
            </w:pPr>
          </w:p>
        </w:tc>
        <w:tc>
          <w:tcPr>
            <w:tcW w:w="805" w:type="dxa"/>
            <w:vMerge/>
            <w:shd w:val="clear" w:color="auto" w:fill="D3DFEE"/>
          </w:tcPr>
          <w:p w:rsidR="00113D01" w:rsidRPr="00C01782" w:rsidRDefault="00113D01" w:rsidP="00C01782">
            <w:pPr>
              <w:jc w:val="right"/>
              <w:rPr>
                <w:sz w:val="20"/>
                <w:szCs w:val="20"/>
              </w:rPr>
            </w:pPr>
          </w:p>
        </w:tc>
      </w:tr>
      <w:tr w:rsidR="00113D01" w:rsidRPr="0072217E">
        <w:trPr>
          <w:cantSplit/>
          <w:jc w:val="center"/>
        </w:trPr>
        <w:tc>
          <w:tcPr>
            <w:tcW w:w="2694" w:type="dxa"/>
          </w:tcPr>
          <w:p w:rsidR="00113D01" w:rsidRPr="00C01782" w:rsidRDefault="00113D01" w:rsidP="00465FE9">
            <w:pPr>
              <w:rPr>
                <w:b/>
                <w:bCs/>
                <w:sz w:val="20"/>
                <w:szCs w:val="20"/>
              </w:rPr>
            </w:pPr>
            <w:r w:rsidRPr="00C01782">
              <w:rPr>
                <w:b/>
                <w:bCs/>
                <w:sz w:val="20"/>
                <w:szCs w:val="20"/>
              </w:rPr>
              <w:t>ACID</w:t>
            </w:r>
          </w:p>
        </w:tc>
        <w:tc>
          <w:tcPr>
            <w:tcW w:w="961" w:type="dxa"/>
            <w:vMerge/>
          </w:tcPr>
          <w:p w:rsidR="00113D01" w:rsidRPr="00C01782" w:rsidRDefault="00113D01" w:rsidP="00C01782">
            <w:pPr>
              <w:jc w:val="right"/>
              <w:rPr>
                <w:sz w:val="20"/>
                <w:szCs w:val="20"/>
              </w:rPr>
            </w:pPr>
          </w:p>
        </w:tc>
        <w:tc>
          <w:tcPr>
            <w:tcW w:w="1094" w:type="dxa"/>
            <w:vMerge/>
          </w:tcPr>
          <w:p w:rsidR="00113D01" w:rsidRPr="00C01782" w:rsidRDefault="00113D01" w:rsidP="00C01782">
            <w:pPr>
              <w:jc w:val="right"/>
              <w:rPr>
                <w:sz w:val="20"/>
                <w:szCs w:val="20"/>
              </w:rPr>
            </w:pPr>
          </w:p>
        </w:tc>
        <w:tc>
          <w:tcPr>
            <w:tcW w:w="805" w:type="dxa"/>
            <w:vMerge/>
          </w:tcPr>
          <w:p w:rsidR="00113D01" w:rsidRPr="00C01782" w:rsidRDefault="00113D01" w:rsidP="00C01782">
            <w:pPr>
              <w:jc w:val="right"/>
              <w:rPr>
                <w:sz w:val="20"/>
                <w:szCs w:val="20"/>
              </w:rPr>
            </w:pPr>
          </w:p>
        </w:tc>
      </w:tr>
      <w:tr w:rsidR="00113D01" w:rsidRPr="0072217E">
        <w:trPr>
          <w:cantSplit/>
          <w:jc w:val="center"/>
        </w:trPr>
        <w:tc>
          <w:tcPr>
            <w:tcW w:w="2694" w:type="dxa"/>
            <w:shd w:val="clear" w:color="auto" w:fill="D3DFEE"/>
          </w:tcPr>
          <w:p w:rsidR="00113D01" w:rsidRPr="00C01782" w:rsidRDefault="00113D01" w:rsidP="00465FE9">
            <w:pPr>
              <w:rPr>
                <w:b/>
                <w:bCs/>
                <w:sz w:val="20"/>
                <w:szCs w:val="20"/>
              </w:rPr>
            </w:pPr>
            <w:r w:rsidRPr="00C01782">
              <w:rPr>
                <w:b/>
                <w:bCs/>
                <w:sz w:val="20"/>
                <w:szCs w:val="20"/>
              </w:rPr>
              <w:t>integridade referencial</w:t>
            </w:r>
          </w:p>
        </w:tc>
        <w:tc>
          <w:tcPr>
            <w:tcW w:w="961" w:type="dxa"/>
            <w:vMerge/>
            <w:shd w:val="clear" w:color="auto" w:fill="D3DFEE"/>
          </w:tcPr>
          <w:p w:rsidR="00113D01" w:rsidRPr="00C01782" w:rsidRDefault="00113D01" w:rsidP="00C01782">
            <w:pPr>
              <w:jc w:val="right"/>
              <w:rPr>
                <w:sz w:val="20"/>
                <w:szCs w:val="20"/>
              </w:rPr>
            </w:pPr>
          </w:p>
        </w:tc>
        <w:tc>
          <w:tcPr>
            <w:tcW w:w="1094" w:type="dxa"/>
            <w:vMerge/>
            <w:shd w:val="clear" w:color="auto" w:fill="D3DFEE"/>
          </w:tcPr>
          <w:p w:rsidR="00113D01" w:rsidRPr="00C01782" w:rsidRDefault="00113D01" w:rsidP="00C01782">
            <w:pPr>
              <w:jc w:val="right"/>
              <w:rPr>
                <w:sz w:val="20"/>
                <w:szCs w:val="20"/>
              </w:rPr>
            </w:pPr>
          </w:p>
        </w:tc>
        <w:tc>
          <w:tcPr>
            <w:tcW w:w="805" w:type="dxa"/>
            <w:vMerge/>
            <w:shd w:val="clear" w:color="auto" w:fill="D3DFEE"/>
          </w:tcPr>
          <w:p w:rsidR="00113D01" w:rsidRPr="00C01782" w:rsidRDefault="00113D01" w:rsidP="00C01782">
            <w:pPr>
              <w:jc w:val="right"/>
              <w:rPr>
                <w:sz w:val="20"/>
                <w:szCs w:val="20"/>
              </w:rPr>
            </w:pPr>
          </w:p>
        </w:tc>
      </w:tr>
      <w:tr w:rsidR="00113D01" w:rsidRPr="0072217E">
        <w:trPr>
          <w:cantSplit/>
          <w:jc w:val="center"/>
        </w:trPr>
        <w:tc>
          <w:tcPr>
            <w:tcW w:w="2694" w:type="dxa"/>
          </w:tcPr>
          <w:p w:rsidR="00113D01" w:rsidRPr="00C01782" w:rsidRDefault="00113D01" w:rsidP="00465FE9">
            <w:pPr>
              <w:rPr>
                <w:b/>
                <w:bCs/>
                <w:sz w:val="20"/>
                <w:szCs w:val="20"/>
              </w:rPr>
            </w:pPr>
            <w:r w:rsidRPr="00C01782">
              <w:rPr>
                <w:b/>
                <w:bCs/>
                <w:sz w:val="20"/>
                <w:szCs w:val="20"/>
              </w:rPr>
              <w:t>controle transacional</w:t>
            </w:r>
          </w:p>
        </w:tc>
        <w:tc>
          <w:tcPr>
            <w:tcW w:w="961" w:type="dxa"/>
            <w:vMerge/>
          </w:tcPr>
          <w:p w:rsidR="00113D01" w:rsidRPr="00C01782" w:rsidRDefault="00113D01" w:rsidP="00C01782">
            <w:pPr>
              <w:jc w:val="right"/>
              <w:rPr>
                <w:sz w:val="20"/>
                <w:szCs w:val="20"/>
              </w:rPr>
            </w:pPr>
          </w:p>
        </w:tc>
        <w:tc>
          <w:tcPr>
            <w:tcW w:w="1094" w:type="dxa"/>
            <w:vMerge/>
          </w:tcPr>
          <w:p w:rsidR="00113D01" w:rsidRPr="00C01782" w:rsidRDefault="00113D01" w:rsidP="00C01782">
            <w:pPr>
              <w:jc w:val="right"/>
              <w:rPr>
                <w:sz w:val="20"/>
                <w:szCs w:val="20"/>
              </w:rPr>
            </w:pPr>
          </w:p>
        </w:tc>
        <w:tc>
          <w:tcPr>
            <w:tcW w:w="805" w:type="dxa"/>
            <w:vMerge/>
          </w:tcPr>
          <w:p w:rsidR="00113D01" w:rsidRPr="00C01782" w:rsidRDefault="00113D01" w:rsidP="00C01782">
            <w:pPr>
              <w:keepNext/>
              <w:jc w:val="right"/>
              <w:rPr>
                <w:sz w:val="20"/>
                <w:szCs w:val="20"/>
              </w:rPr>
            </w:pPr>
          </w:p>
        </w:tc>
      </w:tr>
    </w:tbl>
    <w:p w:rsidR="00113D01" w:rsidRDefault="00113D01" w:rsidP="002D776A">
      <w:pPr>
        <w:pStyle w:val="TF-ilustraoLEGENDA"/>
      </w:pPr>
      <w:bookmarkStart w:id="395" w:name="_Ref232490633"/>
      <w:bookmarkStart w:id="396" w:name="_Toc232491128"/>
      <w:bookmarkStart w:id="397" w:name="_Ref231708537"/>
      <w:r>
        <w:t xml:space="preserve">Quadro </w:t>
      </w:r>
      <w:fldSimple w:instr=" SEQ Quadro \* ARABIC ">
        <w:r>
          <w:rPr>
            <w:noProof/>
          </w:rPr>
          <w:t>24</w:t>
        </w:r>
      </w:fldSimple>
      <w:bookmarkEnd w:id="395"/>
      <w:r>
        <w:t xml:space="preserve"> - </w:t>
      </w:r>
      <w:r w:rsidRPr="000E79A6">
        <w:t>Capacidades dos tipos de tabela</w:t>
      </w:r>
      <w:bookmarkEnd w:id="396"/>
    </w:p>
    <w:bookmarkEnd w:id="397"/>
    <w:p w:rsidR="00113D01" w:rsidRDefault="00113D01" w:rsidP="00E12F33">
      <w:pPr>
        <w:pStyle w:val="TF-TEXTO"/>
      </w:pPr>
      <w:r>
        <w:t xml:space="preserve">O resultado dos </w:t>
      </w:r>
      <w:del w:id="398" w:author="cc.7190" w:date="2009-06-16T16:25:00Z">
        <w:r w:rsidDel="004A3A05">
          <w:delText xml:space="preserve"> </w:delText>
        </w:r>
      </w:del>
      <w:r>
        <w:t xml:space="preserve">testes de carga, estrutura e consulta com um volume de cem mil registros são destacados na </w:t>
      </w:r>
      <w:r>
        <w:fldChar w:fldCharType="begin"/>
      </w:r>
      <w:r>
        <w:instrText xml:space="preserve"> REF _Ref232490674 \h </w:instrText>
      </w:r>
      <w:r>
        <w:fldChar w:fldCharType="separate"/>
      </w:r>
      <w:r>
        <w:t xml:space="preserve">Quadro </w:t>
      </w:r>
      <w:r>
        <w:rPr>
          <w:noProof/>
        </w:rPr>
        <w:t>25</w:t>
      </w:r>
      <w:r>
        <w:fldChar w:fldCharType="end"/>
      </w:r>
      <w:r>
        <w:t>. Estes valores são a média de cinco execuções e estão representados em segundos.</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539"/>
        <w:gridCol w:w="3276"/>
        <w:gridCol w:w="951"/>
        <w:gridCol w:w="1084"/>
        <w:gridCol w:w="795"/>
      </w:tblGrid>
      <w:tr w:rsidR="00113D01" w:rsidRPr="00361393">
        <w:trPr>
          <w:jc w:val="center"/>
        </w:trPr>
        <w:tc>
          <w:tcPr>
            <w:tcW w:w="539" w:type="dxa"/>
            <w:tcBorders>
              <w:top w:val="nil"/>
              <w:left w:val="nil"/>
              <w:bottom w:val="single" w:sz="18" w:space="0" w:color="4F81BD"/>
              <w:right w:val="single" w:sz="4" w:space="0" w:color="4F81BD"/>
            </w:tcBorders>
          </w:tcPr>
          <w:p w:rsidR="00113D01" w:rsidRPr="00C01782" w:rsidRDefault="00113D01" w:rsidP="00C01782">
            <w:pPr>
              <w:jc w:val="right"/>
              <w:rPr>
                <w:b/>
                <w:bCs/>
                <w:sz w:val="20"/>
                <w:szCs w:val="20"/>
              </w:rPr>
            </w:pPr>
          </w:p>
        </w:tc>
        <w:tc>
          <w:tcPr>
            <w:tcW w:w="3276" w:type="dxa"/>
            <w:tcBorders>
              <w:left w:val="single" w:sz="4" w:space="0" w:color="4F81BD"/>
              <w:bottom w:val="single" w:sz="18" w:space="0" w:color="4F81BD"/>
              <w:tl2br w:val="single" w:sz="4" w:space="0" w:color="4F81BD"/>
            </w:tcBorders>
          </w:tcPr>
          <w:p w:rsidR="00113D01" w:rsidRPr="00C01782" w:rsidRDefault="00113D01" w:rsidP="00C01782">
            <w:pPr>
              <w:jc w:val="right"/>
              <w:rPr>
                <w:b/>
                <w:bCs/>
                <w:sz w:val="20"/>
                <w:szCs w:val="20"/>
              </w:rPr>
            </w:pPr>
            <w:r w:rsidRPr="00C01782">
              <w:rPr>
                <w:sz w:val="20"/>
                <w:szCs w:val="20"/>
              </w:rPr>
              <w:t>Tipos de tabela</w:t>
            </w:r>
          </w:p>
          <w:p w:rsidR="00113D01" w:rsidRPr="00C01782" w:rsidRDefault="00113D01" w:rsidP="00361393">
            <w:pPr>
              <w:rPr>
                <w:b/>
                <w:bCs/>
                <w:sz w:val="20"/>
                <w:szCs w:val="20"/>
              </w:rPr>
            </w:pPr>
            <w:r w:rsidRPr="00C01782">
              <w:rPr>
                <w:sz w:val="20"/>
                <w:szCs w:val="20"/>
              </w:rPr>
              <w:t>Testes</w:t>
            </w:r>
          </w:p>
        </w:tc>
        <w:tc>
          <w:tcPr>
            <w:tcW w:w="951"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InnoDB</w:t>
            </w:r>
          </w:p>
        </w:tc>
        <w:tc>
          <w:tcPr>
            <w:tcW w:w="1084"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MyISAM</w:t>
            </w:r>
          </w:p>
        </w:tc>
        <w:tc>
          <w:tcPr>
            <w:tcW w:w="795" w:type="dxa"/>
            <w:tcBorders>
              <w:bottom w:val="single" w:sz="18" w:space="0" w:color="4F81BD"/>
            </w:tcBorders>
            <w:vAlign w:val="center"/>
          </w:tcPr>
          <w:p w:rsidR="00113D01" w:rsidRPr="00C01782" w:rsidRDefault="00113D01" w:rsidP="00C01782">
            <w:pPr>
              <w:jc w:val="center"/>
              <w:rPr>
                <w:b/>
                <w:bCs/>
                <w:sz w:val="20"/>
                <w:szCs w:val="20"/>
              </w:rPr>
            </w:pPr>
            <w:r w:rsidRPr="00C01782">
              <w:rPr>
                <w:sz w:val="20"/>
                <w:szCs w:val="20"/>
              </w:rPr>
              <w:t>Vogal</w:t>
            </w:r>
          </w:p>
        </w:tc>
      </w:tr>
      <w:tr w:rsidR="00113D01" w:rsidRPr="00361393">
        <w:trPr>
          <w:jc w:val="center"/>
        </w:trPr>
        <w:tc>
          <w:tcPr>
            <w:tcW w:w="539" w:type="dxa"/>
            <w:vMerge w:val="restart"/>
            <w:tcBorders>
              <w:top w:val="single" w:sz="18" w:space="0" w:color="4F81BD"/>
            </w:tcBorders>
            <w:shd w:val="clear" w:color="auto" w:fill="D3DFEE"/>
            <w:noWrap/>
            <w:tcMar>
              <w:left w:w="0" w:type="dxa"/>
              <w:right w:w="0" w:type="dxa"/>
            </w:tcMar>
            <w:textDirection w:val="btLr"/>
            <w:vAlign w:val="center"/>
          </w:tcPr>
          <w:p w:rsidR="00113D01" w:rsidRPr="00C01782" w:rsidRDefault="00113D01" w:rsidP="00C01782">
            <w:pPr>
              <w:ind w:left="113" w:right="113"/>
              <w:jc w:val="center"/>
              <w:rPr>
                <w:b/>
                <w:bCs/>
                <w:sz w:val="20"/>
                <w:szCs w:val="20"/>
              </w:rPr>
            </w:pPr>
            <w:r w:rsidRPr="00C01782">
              <w:rPr>
                <w:b/>
                <w:bCs/>
                <w:sz w:val="20"/>
                <w:szCs w:val="20"/>
              </w:rPr>
              <w:t>Carga e estrutura</w:t>
            </w:r>
          </w:p>
        </w:tc>
        <w:tc>
          <w:tcPr>
            <w:tcW w:w="3276" w:type="dxa"/>
            <w:shd w:val="clear" w:color="auto" w:fill="D3DFEE"/>
          </w:tcPr>
          <w:p w:rsidR="00113D01" w:rsidRPr="00C01782" w:rsidRDefault="00113D01" w:rsidP="00587220">
            <w:pPr>
              <w:rPr>
                <w:sz w:val="20"/>
                <w:szCs w:val="20"/>
              </w:rPr>
            </w:pPr>
            <w:r w:rsidRPr="00C01782">
              <w:rPr>
                <w:sz w:val="20"/>
                <w:szCs w:val="20"/>
              </w:rPr>
              <w:t>criação das tabelas</w:t>
            </w:r>
          </w:p>
        </w:tc>
        <w:tc>
          <w:tcPr>
            <w:tcW w:w="951" w:type="dxa"/>
            <w:shd w:val="clear" w:color="auto" w:fill="D3DFEE"/>
          </w:tcPr>
          <w:p w:rsidR="00113D01" w:rsidRPr="00C01782" w:rsidRDefault="00113D01" w:rsidP="00C01782">
            <w:pPr>
              <w:jc w:val="right"/>
              <w:rPr>
                <w:sz w:val="20"/>
                <w:szCs w:val="20"/>
              </w:rPr>
            </w:pPr>
            <w:r w:rsidRPr="00C01782">
              <w:rPr>
                <w:sz w:val="20"/>
                <w:szCs w:val="20"/>
              </w:rPr>
              <w:t>0,06</w:t>
            </w:r>
          </w:p>
        </w:tc>
        <w:tc>
          <w:tcPr>
            <w:tcW w:w="1084" w:type="dxa"/>
            <w:shd w:val="clear" w:color="auto" w:fill="D3DFEE"/>
          </w:tcPr>
          <w:p w:rsidR="00113D01" w:rsidRPr="00C01782" w:rsidRDefault="00113D01" w:rsidP="00C01782">
            <w:pPr>
              <w:jc w:val="right"/>
              <w:rPr>
                <w:sz w:val="20"/>
                <w:szCs w:val="20"/>
              </w:rPr>
            </w:pPr>
            <w:r w:rsidRPr="00C01782">
              <w:rPr>
                <w:sz w:val="20"/>
                <w:szCs w:val="20"/>
              </w:rPr>
              <w:t>0,03</w:t>
            </w:r>
          </w:p>
        </w:tc>
        <w:tc>
          <w:tcPr>
            <w:tcW w:w="795" w:type="dxa"/>
            <w:shd w:val="clear" w:color="auto" w:fill="D3DFEE"/>
          </w:tcPr>
          <w:p w:rsidR="00113D01" w:rsidRPr="00C01782" w:rsidRDefault="00113D01" w:rsidP="00C01782">
            <w:pPr>
              <w:jc w:val="right"/>
              <w:rPr>
                <w:sz w:val="20"/>
                <w:szCs w:val="20"/>
              </w:rPr>
            </w:pPr>
          </w:p>
        </w:tc>
      </w:tr>
      <w:tr w:rsidR="00113D01" w:rsidRPr="00361393">
        <w:trPr>
          <w:jc w:val="center"/>
        </w:trPr>
        <w:tc>
          <w:tcPr>
            <w:tcW w:w="539" w:type="dxa"/>
            <w:vMerge/>
          </w:tcPr>
          <w:p w:rsidR="00113D01" w:rsidRPr="00C01782" w:rsidRDefault="00113D01" w:rsidP="00587220">
            <w:pPr>
              <w:rPr>
                <w:b/>
                <w:bCs/>
                <w:sz w:val="20"/>
                <w:szCs w:val="20"/>
              </w:rPr>
            </w:pPr>
          </w:p>
        </w:tc>
        <w:tc>
          <w:tcPr>
            <w:tcW w:w="3276" w:type="dxa"/>
          </w:tcPr>
          <w:p w:rsidR="00113D01" w:rsidRPr="00C01782" w:rsidRDefault="00113D01" w:rsidP="00587220">
            <w:pPr>
              <w:rPr>
                <w:sz w:val="20"/>
                <w:szCs w:val="20"/>
              </w:rPr>
            </w:pPr>
            <w:r w:rsidRPr="00C01782">
              <w:rPr>
                <w:sz w:val="20"/>
                <w:szCs w:val="20"/>
              </w:rPr>
              <w:t>carga de dados</w:t>
            </w:r>
          </w:p>
        </w:tc>
        <w:tc>
          <w:tcPr>
            <w:tcW w:w="951" w:type="dxa"/>
          </w:tcPr>
          <w:p w:rsidR="00113D01" w:rsidRPr="00C01782" w:rsidRDefault="00113D01" w:rsidP="00C01782">
            <w:pPr>
              <w:jc w:val="right"/>
              <w:rPr>
                <w:sz w:val="20"/>
                <w:szCs w:val="20"/>
              </w:rPr>
            </w:pPr>
            <w:r w:rsidRPr="00C01782">
              <w:rPr>
                <w:sz w:val="20"/>
                <w:szCs w:val="20"/>
              </w:rPr>
              <w:t>19,16</w:t>
            </w:r>
          </w:p>
        </w:tc>
        <w:tc>
          <w:tcPr>
            <w:tcW w:w="1084" w:type="dxa"/>
          </w:tcPr>
          <w:p w:rsidR="00113D01" w:rsidRPr="00C01782" w:rsidRDefault="00113D01" w:rsidP="00C01782">
            <w:pPr>
              <w:jc w:val="right"/>
              <w:rPr>
                <w:sz w:val="20"/>
                <w:szCs w:val="20"/>
              </w:rPr>
            </w:pPr>
            <w:r w:rsidRPr="00C01782">
              <w:rPr>
                <w:sz w:val="20"/>
                <w:szCs w:val="20"/>
              </w:rPr>
              <w:t>4,77</w:t>
            </w:r>
          </w:p>
        </w:tc>
        <w:tc>
          <w:tcPr>
            <w:tcW w:w="795" w:type="dxa"/>
          </w:tcPr>
          <w:p w:rsidR="00113D01" w:rsidRPr="00C01782" w:rsidRDefault="00113D01" w:rsidP="00C01782">
            <w:pPr>
              <w:jc w:val="right"/>
              <w:rPr>
                <w:sz w:val="20"/>
                <w:szCs w:val="20"/>
              </w:rPr>
            </w:pP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276" w:type="dxa"/>
            <w:shd w:val="clear" w:color="auto" w:fill="D3DFEE"/>
          </w:tcPr>
          <w:p w:rsidR="00113D01" w:rsidRPr="00C01782" w:rsidRDefault="00113D01" w:rsidP="00587220">
            <w:pPr>
              <w:rPr>
                <w:sz w:val="20"/>
                <w:szCs w:val="20"/>
              </w:rPr>
            </w:pPr>
            <w:r w:rsidRPr="00C01782">
              <w:rPr>
                <w:sz w:val="20"/>
                <w:szCs w:val="20"/>
              </w:rPr>
              <w:t>atualização de um registro</w:t>
            </w:r>
          </w:p>
        </w:tc>
        <w:tc>
          <w:tcPr>
            <w:tcW w:w="951" w:type="dxa"/>
            <w:shd w:val="clear" w:color="auto" w:fill="D3DFEE"/>
          </w:tcPr>
          <w:p w:rsidR="00113D01" w:rsidRPr="00C01782" w:rsidRDefault="00113D01" w:rsidP="00C01782">
            <w:pPr>
              <w:jc w:val="right"/>
              <w:rPr>
                <w:sz w:val="20"/>
                <w:szCs w:val="20"/>
              </w:rPr>
            </w:pPr>
            <w:r w:rsidRPr="00C01782">
              <w:rPr>
                <w:sz w:val="20"/>
                <w:szCs w:val="20"/>
              </w:rPr>
              <w:t>0,32</w:t>
            </w:r>
          </w:p>
        </w:tc>
        <w:tc>
          <w:tcPr>
            <w:tcW w:w="1084" w:type="dxa"/>
            <w:shd w:val="clear" w:color="auto" w:fill="D3DFEE"/>
          </w:tcPr>
          <w:p w:rsidR="00113D01" w:rsidRPr="00C01782" w:rsidRDefault="00113D01" w:rsidP="00C01782">
            <w:pPr>
              <w:jc w:val="right"/>
              <w:rPr>
                <w:sz w:val="20"/>
                <w:szCs w:val="20"/>
              </w:rPr>
            </w:pPr>
            <w:r w:rsidRPr="00C01782">
              <w:rPr>
                <w:sz w:val="20"/>
                <w:szCs w:val="20"/>
              </w:rPr>
              <w:t>0,81</w:t>
            </w:r>
          </w:p>
        </w:tc>
        <w:tc>
          <w:tcPr>
            <w:tcW w:w="795" w:type="dxa"/>
            <w:shd w:val="clear" w:color="auto" w:fill="D3DFEE"/>
          </w:tcPr>
          <w:p w:rsidR="00113D01" w:rsidRPr="00C01782" w:rsidRDefault="00113D01" w:rsidP="00C01782">
            <w:pPr>
              <w:jc w:val="right"/>
              <w:rPr>
                <w:sz w:val="20"/>
                <w:szCs w:val="20"/>
              </w:rPr>
            </w:pPr>
          </w:p>
        </w:tc>
      </w:tr>
      <w:tr w:rsidR="00113D01" w:rsidRPr="00361393">
        <w:trPr>
          <w:jc w:val="center"/>
        </w:trPr>
        <w:tc>
          <w:tcPr>
            <w:tcW w:w="539" w:type="dxa"/>
            <w:vMerge/>
          </w:tcPr>
          <w:p w:rsidR="00113D01" w:rsidRPr="00C01782" w:rsidRDefault="00113D01" w:rsidP="00587220">
            <w:pPr>
              <w:rPr>
                <w:b/>
                <w:bCs/>
                <w:sz w:val="20"/>
                <w:szCs w:val="20"/>
              </w:rPr>
            </w:pPr>
          </w:p>
        </w:tc>
        <w:tc>
          <w:tcPr>
            <w:tcW w:w="3276" w:type="dxa"/>
          </w:tcPr>
          <w:p w:rsidR="00113D01" w:rsidRPr="00C01782" w:rsidRDefault="00113D01" w:rsidP="00587220">
            <w:pPr>
              <w:rPr>
                <w:sz w:val="20"/>
                <w:szCs w:val="20"/>
              </w:rPr>
            </w:pPr>
            <w:r w:rsidRPr="00C01782">
              <w:rPr>
                <w:sz w:val="20"/>
                <w:szCs w:val="20"/>
              </w:rPr>
              <w:t>atualização de 100% dos registros</w:t>
            </w:r>
          </w:p>
        </w:tc>
        <w:tc>
          <w:tcPr>
            <w:tcW w:w="951" w:type="dxa"/>
          </w:tcPr>
          <w:p w:rsidR="00113D01" w:rsidRPr="00C01782" w:rsidRDefault="00113D01" w:rsidP="00C01782">
            <w:pPr>
              <w:jc w:val="right"/>
              <w:rPr>
                <w:sz w:val="20"/>
                <w:szCs w:val="20"/>
              </w:rPr>
            </w:pPr>
            <w:r w:rsidRPr="00C01782">
              <w:rPr>
                <w:sz w:val="20"/>
                <w:szCs w:val="20"/>
              </w:rPr>
              <w:t>2,69</w:t>
            </w:r>
          </w:p>
        </w:tc>
        <w:tc>
          <w:tcPr>
            <w:tcW w:w="1084" w:type="dxa"/>
          </w:tcPr>
          <w:p w:rsidR="00113D01" w:rsidRPr="00C01782" w:rsidRDefault="00113D01" w:rsidP="00C01782">
            <w:pPr>
              <w:jc w:val="right"/>
              <w:rPr>
                <w:sz w:val="20"/>
                <w:szCs w:val="20"/>
              </w:rPr>
            </w:pPr>
            <w:r w:rsidRPr="00C01782">
              <w:rPr>
                <w:sz w:val="20"/>
                <w:szCs w:val="20"/>
              </w:rPr>
              <w:t>2,65</w:t>
            </w:r>
          </w:p>
        </w:tc>
        <w:tc>
          <w:tcPr>
            <w:tcW w:w="795" w:type="dxa"/>
          </w:tcPr>
          <w:p w:rsidR="00113D01" w:rsidRPr="00C01782" w:rsidRDefault="00113D01" w:rsidP="00C01782">
            <w:pPr>
              <w:jc w:val="right"/>
              <w:rPr>
                <w:sz w:val="20"/>
                <w:szCs w:val="20"/>
              </w:rPr>
            </w:pP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276" w:type="dxa"/>
            <w:shd w:val="clear" w:color="auto" w:fill="D3DFEE"/>
          </w:tcPr>
          <w:p w:rsidR="00113D01" w:rsidRPr="00C01782" w:rsidRDefault="00113D01" w:rsidP="00587220">
            <w:pPr>
              <w:rPr>
                <w:sz w:val="20"/>
                <w:szCs w:val="20"/>
              </w:rPr>
            </w:pPr>
            <w:r w:rsidRPr="00C01782">
              <w:rPr>
                <w:sz w:val="20"/>
                <w:szCs w:val="20"/>
              </w:rPr>
              <w:t>exclusão de um registro</w:t>
            </w:r>
          </w:p>
        </w:tc>
        <w:tc>
          <w:tcPr>
            <w:tcW w:w="951" w:type="dxa"/>
            <w:shd w:val="clear" w:color="auto" w:fill="D3DFEE"/>
          </w:tcPr>
          <w:p w:rsidR="00113D01" w:rsidRPr="00C01782" w:rsidRDefault="00113D01" w:rsidP="00C01782">
            <w:pPr>
              <w:jc w:val="right"/>
              <w:rPr>
                <w:sz w:val="20"/>
                <w:szCs w:val="20"/>
              </w:rPr>
            </w:pPr>
            <w:r w:rsidRPr="00C01782">
              <w:rPr>
                <w:sz w:val="20"/>
                <w:szCs w:val="20"/>
              </w:rPr>
              <w:t>1,44</w:t>
            </w:r>
          </w:p>
        </w:tc>
        <w:tc>
          <w:tcPr>
            <w:tcW w:w="1084" w:type="dxa"/>
            <w:shd w:val="clear" w:color="auto" w:fill="D3DFEE"/>
          </w:tcPr>
          <w:p w:rsidR="00113D01" w:rsidRPr="00C01782" w:rsidRDefault="00113D01" w:rsidP="00C01782">
            <w:pPr>
              <w:jc w:val="right"/>
              <w:rPr>
                <w:sz w:val="20"/>
                <w:szCs w:val="20"/>
              </w:rPr>
            </w:pPr>
            <w:r w:rsidRPr="00C01782">
              <w:rPr>
                <w:sz w:val="20"/>
                <w:szCs w:val="20"/>
              </w:rPr>
              <w:t>0,12</w:t>
            </w:r>
          </w:p>
        </w:tc>
        <w:tc>
          <w:tcPr>
            <w:tcW w:w="795" w:type="dxa"/>
            <w:shd w:val="clear" w:color="auto" w:fill="D3DFEE"/>
          </w:tcPr>
          <w:p w:rsidR="00113D01" w:rsidRPr="00C01782" w:rsidRDefault="00113D01" w:rsidP="00C01782">
            <w:pPr>
              <w:jc w:val="right"/>
              <w:rPr>
                <w:sz w:val="20"/>
                <w:szCs w:val="20"/>
              </w:rPr>
            </w:pPr>
          </w:p>
        </w:tc>
      </w:tr>
      <w:tr w:rsidR="00113D01" w:rsidRPr="00361393">
        <w:trPr>
          <w:jc w:val="center"/>
        </w:trPr>
        <w:tc>
          <w:tcPr>
            <w:tcW w:w="539" w:type="dxa"/>
            <w:vMerge/>
          </w:tcPr>
          <w:p w:rsidR="00113D01" w:rsidRPr="00C01782" w:rsidRDefault="00113D01" w:rsidP="00587220">
            <w:pPr>
              <w:rPr>
                <w:b/>
                <w:bCs/>
                <w:sz w:val="20"/>
                <w:szCs w:val="20"/>
              </w:rPr>
            </w:pPr>
          </w:p>
        </w:tc>
        <w:tc>
          <w:tcPr>
            <w:tcW w:w="3276" w:type="dxa"/>
          </w:tcPr>
          <w:p w:rsidR="00113D01" w:rsidRPr="00C01782" w:rsidRDefault="00113D01" w:rsidP="00587220">
            <w:pPr>
              <w:rPr>
                <w:sz w:val="20"/>
                <w:szCs w:val="20"/>
              </w:rPr>
            </w:pPr>
            <w:r w:rsidRPr="00C01782">
              <w:rPr>
                <w:sz w:val="20"/>
                <w:szCs w:val="20"/>
              </w:rPr>
              <w:t>exclusão de 100% dos registros</w:t>
            </w:r>
          </w:p>
        </w:tc>
        <w:tc>
          <w:tcPr>
            <w:tcW w:w="951" w:type="dxa"/>
          </w:tcPr>
          <w:p w:rsidR="00113D01" w:rsidRPr="00C01782" w:rsidRDefault="00113D01" w:rsidP="00C01782">
            <w:pPr>
              <w:jc w:val="right"/>
              <w:rPr>
                <w:sz w:val="20"/>
                <w:szCs w:val="20"/>
              </w:rPr>
            </w:pPr>
            <w:r w:rsidRPr="00C01782">
              <w:rPr>
                <w:sz w:val="20"/>
                <w:szCs w:val="20"/>
              </w:rPr>
              <w:t>1,75</w:t>
            </w:r>
          </w:p>
        </w:tc>
        <w:tc>
          <w:tcPr>
            <w:tcW w:w="1084" w:type="dxa"/>
          </w:tcPr>
          <w:p w:rsidR="00113D01" w:rsidRPr="00C01782" w:rsidRDefault="00113D01" w:rsidP="00C01782">
            <w:pPr>
              <w:jc w:val="right"/>
              <w:rPr>
                <w:sz w:val="20"/>
                <w:szCs w:val="20"/>
              </w:rPr>
            </w:pPr>
            <w:r w:rsidRPr="00C01782">
              <w:rPr>
                <w:sz w:val="20"/>
                <w:szCs w:val="20"/>
              </w:rPr>
              <w:t>0,01</w:t>
            </w:r>
          </w:p>
        </w:tc>
        <w:tc>
          <w:tcPr>
            <w:tcW w:w="795" w:type="dxa"/>
          </w:tcPr>
          <w:p w:rsidR="00113D01" w:rsidRPr="00C01782" w:rsidRDefault="00113D01" w:rsidP="00C01782">
            <w:pPr>
              <w:jc w:val="right"/>
              <w:rPr>
                <w:sz w:val="20"/>
                <w:szCs w:val="20"/>
              </w:rPr>
            </w:pPr>
          </w:p>
        </w:tc>
      </w:tr>
      <w:tr w:rsidR="00113D01" w:rsidRPr="00361393">
        <w:trPr>
          <w:jc w:val="center"/>
        </w:trPr>
        <w:tc>
          <w:tcPr>
            <w:tcW w:w="539" w:type="dxa"/>
            <w:vMerge w:val="restart"/>
            <w:shd w:val="clear" w:color="auto" w:fill="D3DFEE"/>
            <w:textDirection w:val="btLr"/>
            <w:vAlign w:val="center"/>
          </w:tcPr>
          <w:p w:rsidR="00113D01" w:rsidRPr="00C01782" w:rsidRDefault="00113D01" w:rsidP="00C01782">
            <w:pPr>
              <w:ind w:left="113" w:right="113"/>
              <w:jc w:val="center"/>
              <w:rPr>
                <w:b/>
                <w:bCs/>
                <w:sz w:val="20"/>
                <w:szCs w:val="20"/>
              </w:rPr>
            </w:pPr>
            <w:r w:rsidRPr="00C01782">
              <w:rPr>
                <w:b/>
                <w:bCs/>
                <w:sz w:val="20"/>
                <w:szCs w:val="20"/>
              </w:rPr>
              <w:t>Consulta</w:t>
            </w:r>
          </w:p>
        </w:tc>
        <w:tc>
          <w:tcPr>
            <w:tcW w:w="3276" w:type="dxa"/>
            <w:shd w:val="clear" w:color="auto" w:fill="D3DFEE"/>
          </w:tcPr>
          <w:p w:rsidR="00113D01" w:rsidRPr="00C01782" w:rsidRDefault="00113D01" w:rsidP="00587220">
            <w:pPr>
              <w:rPr>
                <w:sz w:val="20"/>
                <w:szCs w:val="20"/>
              </w:rPr>
            </w:pPr>
            <w:r w:rsidRPr="00C01782">
              <w:rPr>
                <w:sz w:val="20"/>
                <w:szCs w:val="20"/>
              </w:rPr>
              <w:t>100% dos registros (projeção total)</w:t>
            </w:r>
          </w:p>
        </w:tc>
        <w:tc>
          <w:tcPr>
            <w:tcW w:w="951" w:type="dxa"/>
            <w:shd w:val="clear" w:color="auto" w:fill="D3DFEE"/>
          </w:tcPr>
          <w:p w:rsidR="00113D01" w:rsidRPr="00C01782" w:rsidRDefault="00113D01" w:rsidP="00C01782">
            <w:pPr>
              <w:jc w:val="right"/>
              <w:rPr>
                <w:sz w:val="20"/>
                <w:szCs w:val="20"/>
              </w:rPr>
            </w:pPr>
            <w:r w:rsidRPr="00C01782">
              <w:rPr>
                <w:sz w:val="20"/>
                <w:szCs w:val="20"/>
              </w:rPr>
              <w:t>2,26</w:t>
            </w:r>
          </w:p>
        </w:tc>
        <w:tc>
          <w:tcPr>
            <w:tcW w:w="1084" w:type="dxa"/>
            <w:shd w:val="clear" w:color="auto" w:fill="D3DFEE"/>
          </w:tcPr>
          <w:p w:rsidR="00113D01" w:rsidRPr="00C01782" w:rsidRDefault="00113D01" w:rsidP="00C01782">
            <w:pPr>
              <w:jc w:val="right"/>
              <w:rPr>
                <w:sz w:val="20"/>
                <w:szCs w:val="20"/>
              </w:rPr>
            </w:pPr>
            <w:r w:rsidRPr="00C01782">
              <w:rPr>
                <w:sz w:val="20"/>
                <w:szCs w:val="20"/>
              </w:rPr>
              <w:t>1,91</w:t>
            </w:r>
          </w:p>
        </w:tc>
        <w:tc>
          <w:tcPr>
            <w:tcW w:w="795" w:type="dxa"/>
            <w:shd w:val="clear" w:color="auto" w:fill="D3DFEE"/>
          </w:tcPr>
          <w:p w:rsidR="00113D01" w:rsidRPr="00C01782" w:rsidRDefault="00113D01" w:rsidP="00C01782">
            <w:pPr>
              <w:jc w:val="right"/>
              <w:rPr>
                <w:sz w:val="20"/>
                <w:szCs w:val="20"/>
              </w:rPr>
            </w:pPr>
          </w:p>
        </w:tc>
      </w:tr>
      <w:tr w:rsidR="00113D01" w:rsidRPr="00361393">
        <w:trPr>
          <w:jc w:val="center"/>
        </w:trPr>
        <w:tc>
          <w:tcPr>
            <w:tcW w:w="539" w:type="dxa"/>
            <w:vMerge/>
          </w:tcPr>
          <w:p w:rsidR="00113D01" w:rsidRPr="00C01782" w:rsidRDefault="00113D01" w:rsidP="00587220">
            <w:pPr>
              <w:rPr>
                <w:b/>
                <w:bCs/>
                <w:sz w:val="20"/>
                <w:szCs w:val="20"/>
              </w:rPr>
            </w:pPr>
          </w:p>
        </w:tc>
        <w:tc>
          <w:tcPr>
            <w:tcW w:w="3276" w:type="dxa"/>
          </w:tcPr>
          <w:p w:rsidR="00113D01" w:rsidRPr="00C01782" w:rsidRDefault="00113D01" w:rsidP="00587220">
            <w:pPr>
              <w:rPr>
                <w:sz w:val="20"/>
                <w:szCs w:val="20"/>
              </w:rPr>
            </w:pPr>
            <w:r w:rsidRPr="00C01782">
              <w:rPr>
                <w:sz w:val="20"/>
                <w:szCs w:val="20"/>
              </w:rPr>
              <w:t>100% dos registros (projeção parcial)</w:t>
            </w:r>
          </w:p>
        </w:tc>
        <w:tc>
          <w:tcPr>
            <w:tcW w:w="951" w:type="dxa"/>
          </w:tcPr>
          <w:p w:rsidR="00113D01" w:rsidRPr="00C01782" w:rsidRDefault="00113D01" w:rsidP="00C01782">
            <w:pPr>
              <w:jc w:val="right"/>
              <w:rPr>
                <w:sz w:val="20"/>
                <w:szCs w:val="20"/>
              </w:rPr>
            </w:pPr>
            <w:r w:rsidRPr="00C01782">
              <w:rPr>
                <w:sz w:val="20"/>
                <w:szCs w:val="20"/>
              </w:rPr>
              <w:t>1,25</w:t>
            </w:r>
          </w:p>
        </w:tc>
        <w:tc>
          <w:tcPr>
            <w:tcW w:w="1084" w:type="dxa"/>
          </w:tcPr>
          <w:p w:rsidR="00113D01" w:rsidRPr="00C01782" w:rsidRDefault="00113D01" w:rsidP="00C01782">
            <w:pPr>
              <w:jc w:val="right"/>
              <w:rPr>
                <w:sz w:val="20"/>
                <w:szCs w:val="20"/>
              </w:rPr>
            </w:pPr>
            <w:r w:rsidRPr="00C01782">
              <w:rPr>
                <w:sz w:val="20"/>
                <w:szCs w:val="20"/>
              </w:rPr>
              <w:t>1,14</w:t>
            </w:r>
          </w:p>
        </w:tc>
        <w:tc>
          <w:tcPr>
            <w:tcW w:w="795" w:type="dxa"/>
          </w:tcPr>
          <w:p w:rsidR="00113D01" w:rsidRPr="00C01782" w:rsidRDefault="00113D01" w:rsidP="00C01782">
            <w:pPr>
              <w:jc w:val="right"/>
              <w:rPr>
                <w:sz w:val="20"/>
                <w:szCs w:val="20"/>
              </w:rPr>
            </w:pP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276" w:type="dxa"/>
            <w:shd w:val="clear" w:color="auto" w:fill="D3DFEE"/>
          </w:tcPr>
          <w:p w:rsidR="00113D01" w:rsidRPr="00C01782" w:rsidRDefault="00113D01" w:rsidP="00587220">
            <w:pPr>
              <w:rPr>
                <w:sz w:val="20"/>
                <w:szCs w:val="20"/>
              </w:rPr>
            </w:pPr>
            <w:r w:rsidRPr="00C01782">
              <w:rPr>
                <w:sz w:val="20"/>
                <w:szCs w:val="20"/>
              </w:rPr>
              <w:t>10% dos registros (projeção total)</w:t>
            </w:r>
          </w:p>
        </w:tc>
        <w:tc>
          <w:tcPr>
            <w:tcW w:w="951" w:type="dxa"/>
            <w:shd w:val="clear" w:color="auto" w:fill="D3DFEE"/>
          </w:tcPr>
          <w:p w:rsidR="00113D01" w:rsidRPr="00C01782" w:rsidRDefault="00113D01" w:rsidP="00C01782">
            <w:pPr>
              <w:jc w:val="right"/>
              <w:rPr>
                <w:sz w:val="20"/>
                <w:szCs w:val="20"/>
              </w:rPr>
            </w:pPr>
            <w:r w:rsidRPr="00C01782">
              <w:rPr>
                <w:sz w:val="20"/>
                <w:szCs w:val="20"/>
              </w:rPr>
              <w:t>0,52</w:t>
            </w:r>
          </w:p>
        </w:tc>
        <w:tc>
          <w:tcPr>
            <w:tcW w:w="1084" w:type="dxa"/>
            <w:shd w:val="clear" w:color="auto" w:fill="D3DFEE"/>
          </w:tcPr>
          <w:p w:rsidR="00113D01" w:rsidRPr="00C01782" w:rsidRDefault="00113D01" w:rsidP="00C01782">
            <w:pPr>
              <w:jc w:val="right"/>
              <w:rPr>
                <w:sz w:val="20"/>
                <w:szCs w:val="20"/>
              </w:rPr>
            </w:pPr>
            <w:r w:rsidRPr="00C01782">
              <w:rPr>
                <w:sz w:val="20"/>
                <w:szCs w:val="20"/>
              </w:rPr>
              <w:t>0,37</w:t>
            </w:r>
          </w:p>
        </w:tc>
        <w:tc>
          <w:tcPr>
            <w:tcW w:w="795" w:type="dxa"/>
            <w:shd w:val="clear" w:color="auto" w:fill="D3DFEE"/>
          </w:tcPr>
          <w:p w:rsidR="00113D01" w:rsidRPr="00C01782" w:rsidRDefault="00113D01" w:rsidP="00C01782">
            <w:pPr>
              <w:jc w:val="right"/>
              <w:rPr>
                <w:sz w:val="20"/>
                <w:szCs w:val="20"/>
              </w:rPr>
            </w:pPr>
          </w:p>
        </w:tc>
      </w:tr>
      <w:tr w:rsidR="00113D01" w:rsidRPr="00361393">
        <w:trPr>
          <w:jc w:val="center"/>
        </w:trPr>
        <w:tc>
          <w:tcPr>
            <w:tcW w:w="539" w:type="dxa"/>
            <w:vMerge/>
          </w:tcPr>
          <w:p w:rsidR="00113D01" w:rsidRPr="00C01782" w:rsidRDefault="00113D01" w:rsidP="00587220">
            <w:pPr>
              <w:rPr>
                <w:b/>
                <w:bCs/>
                <w:sz w:val="20"/>
                <w:szCs w:val="20"/>
              </w:rPr>
            </w:pPr>
          </w:p>
        </w:tc>
        <w:tc>
          <w:tcPr>
            <w:tcW w:w="3276" w:type="dxa"/>
          </w:tcPr>
          <w:p w:rsidR="00113D01" w:rsidRPr="00C01782" w:rsidRDefault="00113D01" w:rsidP="00587220">
            <w:pPr>
              <w:rPr>
                <w:sz w:val="20"/>
                <w:szCs w:val="20"/>
              </w:rPr>
            </w:pPr>
            <w:r w:rsidRPr="00C01782">
              <w:rPr>
                <w:sz w:val="20"/>
                <w:szCs w:val="20"/>
              </w:rPr>
              <w:t>10% dos registros (projeção parcial)</w:t>
            </w:r>
          </w:p>
        </w:tc>
        <w:tc>
          <w:tcPr>
            <w:tcW w:w="951" w:type="dxa"/>
          </w:tcPr>
          <w:p w:rsidR="00113D01" w:rsidRPr="00C01782" w:rsidRDefault="00113D01" w:rsidP="00C01782">
            <w:pPr>
              <w:jc w:val="right"/>
              <w:rPr>
                <w:sz w:val="20"/>
                <w:szCs w:val="20"/>
              </w:rPr>
            </w:pPr>
            <w:r w:rsidRPr="00C01782">
              <w:rPr>
                <w:sz w:val="20"/>
                <w:szCs w:val="20"/>
              </w:rPr>
              <w:t>0,36</w:t>
            </w:r>
          </w:p>
        </w:tc>
        <w:tc>
          <w:tcPr>
            <w:tcW w:w="1084" w:type="dxa"/>
          </w:tcPr>
          <w:p w:rsidR="00113D01" w:rsidRPr="00C01782" w:rsidRDefault="00113D01" w:rsidP="00C01782">
            <w:pPr>
              <w:jc w:val="right"/>
              <w:rPr>
                <w:sz w:val="20"/>
                <w:szCs w:val="20"/>
              </w:rPr>
            </w:pPr>
            <w:r w:rsidRPr="00C01782">
              <w:rPr>
                <w:sz w:val="20"/>
                <w:szCs w:val="20"/>
              </w:rPr>
              <w:t>0,25</w:t>
            </w:r>
          </w:p>
        </w:tc>
        <w:tc>
          <w:tcPr>
            <w:tcW w:w="795" w:type="dxa"/>
          </w:tcPr>
          <w:p w:rsidR="00113D01" w:rsidRPr="00C01782" w:rsidRDefault="00113D01" w:rsidP="00C01782">
            <w:pPr>
              <w:jc w:val="right"/>
              <w:rPr>
                <w:sz w:val="20"/>
                <w:szCs w:val="20"/>
              </w:rPr>
            </w:pPr>
          </w:p>
        </w:tc>
      </w:tr>
      <w:tr w:rsidR="00113D01" w:rsidRPr="00361393">
        <w:trPr>
          <w:jc w:val="center"/>
        </w:trPr>
        <w:tc>
          <w:tcPr>
            <w:tcW w:w="539" w:type="dxa"/>
            <w:vMerge/>
            <w:shd w:val="clear" w:color="auto" w:fill="D3DFEE"/>
          </w:tcPr>
          <w:p w:rsidR="00113D01" w:rsidRPr="00C01782" w:rsidRDefault="00113D01" w:rsidP="00587220">
            <w:pPr>
              <w:rPr>
                <w:b/>
                <w:bCs/>
                <w:sz w:val="20"/>
                <w:szCs w:val="20"/>
              </w:rPr>
            </w:pPr>
          </w:p>
        </w:tc>
        <w:tc>
          <w:tcPr>
            <w:tcW w:w="3276" w:type="dxa"/>
            <w:shd w:val="clear" w:color="auto" w:fill="D3DFEE"/>
          </w:tcPr>
          <w:p w:rsidR="00113D01" w:rsidRPr="00C01782" w:rsidRDefault="00113D01" w:rsidP="00587220">
            <w:pPr>
              <w:rPr>
                <w:sz w:val="20"/>
                <w:szCs w:val="20"/>
              </w:rPr>
            </w:pPr>
            <w:r w:rsidRPr="00C01782">
              <w:rPr>
                <w:sz w:val="20"/>
                <w:szCs w:val="20"/>
              </w:rPr>
              <w:t>um registro (projeção total)</w:t>
            </w:r>
          </w:p>
        </w:tc>
        <w:tc>
          <w:tcPr>
            <w:tcW w:w="951" w:type="dxa"/>
            <w:shd w:val="clear" w:color="auto" w:fill="D3DFEE"/>
          </w:tcPr>
          <w:p w:rsidR="00113D01" w:rsidRPr="00C01782" w:rsidRDefault="00113D01" w:rsidP="00C01782">
            <w:pPr>
              <w:jc w:val="right"/>
              <w:rPr>
                <w:sz w:val="20"/>
                <w:szCs w:val="20"/>
              </w:rPr>
            </w:pPr>
            <w:r w:rsidRPr="00C01782">
              <w:rPr>
                <w:sz w:val="20"/>
                <w:szCs w:val="20"/>
              </w:rPr>
              <w:t>0,34</w:t>
            </w:r>
          </w:p>
        </w:tc>
        <w:tc>
          <w:tcPr>
            <w:tcW w:w="1084" w:type="dxa"/>
            <w:shd w:val="clear" w:color="auto" w:fill="D3DFEE"/>
          </w:tcPr>
          <w:p w:rsidR="00113D01" w:rsidRPr="00C01782" w:rsidRDefault="00113D01" w:rsidP="00C01782">
            <w:pPr>
              <w:jc w:val="right"/>
              <w:rPr>
                <w:sz w:val="20"/>
                <w:szCs w:val="20"/>
              </w:rPr>
            </w:pPr>
            <w:r w:rsidRPr="00C01782">
              <w:rPr>
                <w:sz w:val="20"/>
                <w:szCs w:val="20"/>
              </w:rPr>
              <w:t>0,13</w:t>
            </w:r>
          </w:p>
        </w:tc>
        <w:tc>
          <w:tcPr>
            <w:tcW w:w="795" w:type="dxa"/>
            <w:shd w:val="clear" w:color="auto" w:fill="D3DFEE"/>
          </w:tcPr>
          <w:p w:rsidR="00113D01" w:rsidRPr="00C01782" w:rsidRDefault="00113D01" w:rsidP="00C01782">
            <w:pPr>
              <w:jc w:val="right"/>
              <w:rPr>
                <w:sz w:val="20"/>
                <w:szCs w:val="20"/>
              </w:rPr>
            </w:pPr>
          </w:p>
        </w:tc>
      </w:tr>
      <w:tr w:rsidR="00113D01" w:rsidRPr="00361393">
        <w:trPr>
          <w:jc w:val="center"/>
        </w:trPr>
        <w:tc>
          <w:tcPr>
            <w:tcW w:w="539" w:type="dxa"/>
            <w:vMerge/>
          </w:tcPr>
          <w:p w:rsidR="00113D01" w:rsidRPr="00C01782" w:rsidRDefault="00113D01" w:rsidP="00587220">
            <w:pPr>
              <w:rPr>
                <w:b/>
                <w:bCs/>
                <w:sz w:val="20"/>
                <w:szCs w:val="20"/>
              </w:rPr>
            </w:pPr>
          </w:p>
        </w:tc>
        <w:tc>
          <w:tcPr>
            <w:tcW w:w="3276" w:type="dxa"/>
          </w:tcPr>
          <w:p w:rsidR="00113D01" w:rsidRPr="00C01782" w:rsidRDefault="00113D01" w:rsidP="00587220">
            <w:pPr>
              <w:rPr>
                <w:sz w:val="20"/>
                <w:szCs w:val="20"/>
              </w:rPr>
            </w:pPr>
            <w:r w:rsidRPr="00C01782">
              <w:rPr>
                <w:sz w:val="20"/>
                <w:szCs w:val="20"/>
              </w:rPr>
              <w:t>um registro (projeção parcial)</w:t>
            </w:r>
          </w:p>
        </w:tc>
        <w:tc>
          <w:tcPr>
            <w:tcW w:w="951" w:type="dxa"/>
          </w:tcPr>
          <w:p w:rsidR="00113D01" w:rsidRPr="00C01782" w:rsidRDefault="00113D01" w:rsidP="00C01782">
            <w:pPr>
              <w:jc w:val="right"/>
              <w:rPr>
                <w:sz w:val="20"/>
                <w:szCs w:val="20"/>
              </w:rPr>
            </w:pPr>
            <w:r w:rsidRPr="00C01782">
              <w:rPr>
                <w:sz w:val="20"/>
                <w:szCs w:val="20"/>
              </w:rPr>
              <w:t>0,70</w:t>
            </w:r>
          </w:p>
        </w:tc>
        <w:tc>
          <w:tcPr>
            <w:tcW w:w="1084" w:type="dxa"/>
          </w:tcPr>
          <w:p w:rsidR="00113D01" w:rsidRPr="00C01782" w:rsidRDefault="00113D01" w:rsidP="00C01782">
            <w:pPr>
              <w:jc w:val="right"/>
              <w:rPr>
                <w:sz w:val="20"/>
                <w:szCs w:val="20"/>
              </w:rPr>
            </w:pPr>
            <w:r w:rsidRPr="00C01782">
              <w:rPr>
                <w:sz w:val="20"/>
                <w:szCs w:val="20"/>
              </w:rPr>
              <w:t>0,14</w:t>
            </w:r>
          </w:p>
        </w:tc>
        <w:tc>
          <w:tcPr>
            <w:tcW w:w="795" w:type="dxa"/>
          </w:tcPr>
          <w:p w:rsidR="00113D01" w:rsidRPr="00C01782" w:rsidRDefault="00113D01" w:rsidP="00C01782">
            <w:pPr>
              <w:keepNext/>
              <w:jc w:val="right"/>
              <w:rPr>
                <w:sz w:val="20"/>
                <w:szCs w:val="20"/>
              </w:rPr>
            </w:pPr>
          </w:p>
        </w:tc>
      </w:tr>
    </w:tbl>
    <w:p w:rsidR="00113D01" w:rsidRDefault="00113D01" w:rsidP="00C43028">
      <w:pPr>
        <w:pStyle w:val="TF-ilustraoLEGENDA"/>
      </w:pPr>
      <w:bookmarkStart w:id="399" w:name="_Ref232490674"/>
      <w:bookmarkStart w:id="400" w:name="_Toc232491129"/>
      <w:bookmarkStart w:id="401" w:name="_Ref231708838"/>
      <w:r>
        <w:t xml:space="preserve">Quadro </w:t>
      </w:r>
      <w:fldSimple w:instr=" SEQ Quadro \* ARABIC ">
        <w:r>
          <w:rPr>
            <w:noProof/>
          </w:rPr>
          <w:t>25</w:t>
        </w:r>
      </w:fldSimple>
      <w:bookmarkEnd w:id="399"/>
      <w:r>
        <w:t xml:space="preserve"> - </w:t>
      </w:r>
      <w:r w:rsidRPr="0030072C">
        <w:t>Resultados dos testes com cem mil registros</w:t>
      </w:r>
      <w:bookmarkEnd w:id="400"/>
    </w:p>
    <w:p w:rsidR="00113D01" w:rsidRPr="00E12F33" w:rsidRDefault="00113D01">
      <w:pPr>
        <w:pStyle w:val="Heading1"/>
        <w:numPr>
          <w:numberingChange w:id="402" w:author="cc.7190" w:date="2009-06-16T11:09:00Z" w:original="%1:5:0:"/>
        </w:numPr>
      </w:pPr>
      <w:bookmarkStart w:id="403" w:name="_Toc232491180"/>
      <w:bookmarkEnd w:id="401"/>
      <w:r w:rsidRPr="00E12F33">
        <w:t>CONCLUSÕES</w:t>
      </w:r>
      <w:bookmarkEnd w:id="337"/>
      <w:bookmarkEnd w:id="338"/>
      <w:bookmarkEnd w:id="339"/>
      <w:bookmarkEnd w:id="340"/>
      <w:bookmarkEnd w:id="341"/>
      <w:bookmarkEnd w:id="342"/>
      <w:bookmarkEnd w:id="403"/>
    </w:p>
    <w:p w:rsidR="00113D01" w:rsidRDefault="00113D01">
      <w:pPr>
        <w:pStyle w:val="TF-TEXTO"/>
        <w:rPr>
          <w:highlight w:val="yellow"/>
        </w:rPr>
      </w:pPr>
      <w:r w:rsidRPr="00E12F33">
        <w:t xml:space="preserve">Para elaborar </w:t>
      </w:r>
      <w:r>
        <w:t xml:space="preserve">a conclusão </w:t>
      </w:r>
      <w:r w:rsidRPr="00E12F33">
        <w:t>é necessário concluir os testes da prova de conceito.</w:t>
      </w:r>
    </w:p>
    <w:p w:rsidR="00113D01" w:rsidRPr="00E12F33" w:rsidRDefault="00113D01">
      <w:pPr>
        <w:pStyle w:val="TF-TEXTO"/>
        <w:rPr>
          <w:vanish/>
          <w:highlight w:val="yellow"/>
        </w:rPr>
      </w:pPr>
      <w:r w:rsidRPr="00E12F33">
        <w:rPr>
          <w:vanish/>
          <w:highlight w:val="yellow"/>
        </w:rPr>
        <w:t xml:space="preserve"> [Deve-se também incluir aqui as principais vantagens do seu trabalho e limitações.]</w:t>
      </w:r>
    </w:p>
    <w:p w:rsidR="00113D01" w:rsidRPr="00E12F33" w:rsidRDefault="00113D01" w:rsidP="00491E5A">
      <w:pPr>
        <w:pStyle w:val="TF-TEXTO"/>
        <w:rPr>
          <w:vanish/>
          <w:highlight w:val="cyan"/>
        </w:rPr>
      </w:pPr>
      <w:r w:rsidRPr="00E12F33">
        <w:rPr>
          <w:vanish/>
          <w:highlight w:val="cyan"/>
        </w:rPr>
        <w:t>O tipo de tabela proposto, como módulo funcional do SGBD MySQL, é uma otimização das estruturas de dados existentes visando remover definitivamente das mãos do desenvolvedor a responsabilidade de equilibrar a normalização com o desempenho, ou seja, o processo de normalização além de ser viável seria altamente aconselhado para uma melhor eficiência, sendo eficiência uma relação entre performance e uso de recursos. O tipo de tabela Maria do MySQL, apresentado no tópico 2.5.1, segue um propósito semelhante ao tentar aprimorar os mecanismos de segurança do tipo de tabela MyISAM com o intuito de substituí-lo.</w:t>
      </w:r>
    </w:p>
    <w:p w:rsidR="00113D01" w:rsidRPr="00E12F33" w:rsidRDefault="00113D01" w:rsidP="00491E5A">
      <w:pPr>
        <w:pStyle w:val="TF-TEXTO"/>
        <w:rPr>
          <w:vanish/>
          <w:highlight w:val="cyan"/>
        </w:rPr>
      </w:pPr>
      <w:r w:rsidRPr="00E12F33">
        <w:rPr>
          <w:vanish/>
          <w:highlight w:val="cyan"/>
        </w:rPr>
        <w:t>De forma superficial, é no registro que está a mudança mais drástica de paradigma proposta por este trabalho. Ele não será mais uma estrutura física direta e linear, e sim sua estrutura física será uma relação de dados gravados separadamente para formar um registro apenas logicamente linear. Sendo assim, a estrutura a ser desenvolvida necessita de uma quantidade de ponteiros relativamente maior que as estruturas existentes, e isso é importante para reduzir redundância, reforçar o inter-relacionamento, potencialmente tornando mais rápidas uma ampla variedade de consultas. Esta arquitetura tende a melhorar o desempenho de consultas pontuais (que tem uma cláusula de condição mais restritiva, ou seja, retornam relativamente poucos registros) sem criar quaisquer índices, pois, ao invés de buscá-los para tentar otimizar a consulta, cada coluna seria como um índice por si só, não havendo necessidade de estruturas adicionais. O índice do tipo Bitmap (tópico 2.5.2) também visa otimizar a obtenção de informação. Contudo, tem como propósito melhorar o desempenho de consultas mais abrangentes (que retornam uma grande quantidade de registros).</w:t>
      </w:r>
    </w:p>
    <w:p w:rsidR="00113D01" w:rsidRPr="00E12F33" w:rsidRDefault="00113D01" w:rsidP="00491E5A">
      <w:pPr>
        <w:pStyle w:val="TF-TEXTO"/>
        <w:rPr>
          <w:vanish/>
          <w:highlight w:val="cyan"/>
        </w:rPr>
      </w:pPr>
    </w:p>
    <w:p w:rsidR="00113D01" w:rsidRPr="00E12F33" w:rsidRDefault="00113D01" w:rsidP="00491E5A">
      <w:pPr>
        <w:pStyle w:val="TF-TEXTO"/>
        <w:rPr>
          <w:vanish/>
          <w:highlight w:val="cyan"/>
        </w:rPr>
      </w:pPr>
      <w:r w:rsidRPr="00E12F33">
        <w:rPr>
          <w:vanish/>
          <w:highlight w:val="cyan"/>
        </w:rPr>
        <w:t>Portanto, existe um grande potencial de ganho de performance e redução de volume de armazenamento. Porém, apenas aplicando numerosos testes e simulando o uso real pode-se chegar a uma conclusão mais consistente. Atinge-se esta conclusão realizando um benchmarking como prova de conceito, tendo como base o comparativo de desempenho entre bancos de dados de código aberto realizado por Pires, Nascimento e Salgado (2006).</w:t>
      </w:r>
    </w:p>
    <w:p w:rsidR="00113D01" w:rsidRPr="00E12F33" w:rsidRDefault="00113D01" w:rsidP="00491E5A">
      <w:pPr>
        <w:pStyle w:val="TF-TEXTO"/>
        <w:rPr>
          <w:vanish/>
        </w:rPr>
      </w:pPr>
      <w:r w:rsidRPr="00E12F33">
        <w:rPr>
          <w:vanish/>
          <w:highlight w:val="cyan"/>
        </w:rPr>
        <w:t>Uma vez estável, este tipo de tabela será disponibilizado para a comunidade de código aberto junto ao MySQL, esperando desta forma a contribuir e receber contribuições de quem se mostrar interessado.</w:t>
      </w:r>
    </w:p>
    <w:p w:rsidR="00113D01" w:rsidRPr="00E12F33" w:rsidRDefault="00113D01" w:rsidP="005D089A">
      <w:pPr>
        <w:pStyle w:val="Heading2"/>
        <w:numPr>
          <w:numberingChange w:id="404" w:author="cc.7190" w:date="2009-06-16T11:09:00Z" w:original="%1:5:0:.%2:1:0:"/>
        </w:numPr>
      </w:pPr>
      <w:bookmarkStart w:id="405" w:name="_Toc54164922"/>
      <w:bookmarkStart w:id="406" w:name="_Toc54165676"/>
      <w:bookmarkStart w:id="407" w:name="_Toc54169334"/>
      <w:bookmarkStart w:id="408" w:name="_Toc96347440"/>
      <w:bookmarkStart w:id="409" w:name="_Toc96357724"/>
      <w:bookmarkStart w:id="410" w:name="_Toc96491867"/>
      <w:bookmarkStart w:id="411" w:name="_Toc232491181"/>
      <w:r w:rsidRPr="00E12F33">
        <w:t>EXTENSÕES</w:t>
      </w:r>
      <w:bookmarkEnd w:id="405"/>
      <w:bookmarkEnd w:id="406"/>
      <w:bookmarkEnd w:id="407"/>
      <w:bookmarkEnd w:id="408"/>
      <w:bookmarkEnd w:id="409"/>
      <w:bookmarkEnd w:id="410"/>
      <w:bookmarkEnd w:id="411"/>
    </w:p>
    <w:p w:rsidR="00113D01" w:rsidRPr="00E42703" w:rsidRDefault="00113D01" w:rsidP="00A6666E">
      <w:pPr>
        <w:pStyle w:val="TF-alneacomletras"/>
      </w:pPr>
      <w:r w:rsidRPr="00E42703">
        <w:t>São possíveis inúmeras extensões a este projeto, dentre elas:</w:t>
      </w:r>
    </w:p>
    <w:p w:rsidR="00113D01" w:rsidRDefault="00113D01" w:rsidP="0013528A">
      <w:pPr>
        <w:pStyle w:val="TF-ALNEA"/>
        <w:numPr>
          <w:ilvl w:val="0"/>
          <w:numId w:val="45"/>
          <w:numberingChange w:id="412" w:author="cc.7190" w:date="2009-06-16T11:09:00Z" w:original="%1:1:4:)"/>
        </w:numPr>
      </w:pPr>
      <w:r>
        <w:t>ultrapassar os limites do Tipo de Tabela definidos neste projeto para garantir que as estruturar possibilitem uma faixa de limite muito mais abrangente;</w:t>
      </w:r>
    </w:p>
    <w:p w:rsidR="00113D01" w:rsidRDefault="00113D01" w:rsidP="00E42703">
      <w:pPr>
        <w:pStyle w:val="TF-ALNEA"/>
        <w:numPr>
          <w:numberingChange w:id="413" w:author="cc.7190" w:date="2009-06-16T11:09:00Z" w:original="%1:2:4:)"/>
        </w:numPr>
      </w:pPr>
      <w:r>
        <w:t>permitir os tipos de campo de ponto flutuante, data, LOBs, entre outros;</w:t>
      </w:r>
    </w:p>
    <w:p w:rsidR="00113D01" w:rsidRDefault="00113D01" w:rsidP="00E42703">
      <w:pPr>
        <w:pStyle w:val="TF-ALNEA"/>
        <w:numPr>
          <w:numberingChange w:id="414" w:author="cc.7190" w:date="2009-06-16T11:09:00Z" w:original="%1:3:4:)"/>
        </w:numPr>
      </w:pPr>
      <w:r>
        <w:t>implementar um gerenciamento de memória mais robusto;</w:t>
      </w:r>
    </w:p>
    <w:p w:rsidR="00113D01" w:rsidRDefault="00113D01" w:rsidP="00E42703">
      <w:pPr>
        <w:pStyle w:val="TF-ALNEA"/>
        <w:numPr>
          <w:numberingChange w:id="415" w:author="cc.7190" w:date="2009-06-16T11:09:00Z" w:original="%1:4:4:)"/>
        </w:numPr>
      </w:pPr>
      <w:r>
        <w:t>desenvolver um gerenciamento de transações (Se possível ACID);</w:t>
      </w:r>
    </w:p>
    <w:p w:rsidR="00113D01" w:rsidRDefault="00113D01" w:rsidP="00E42703">
      <w:pPr>
        <w:pStyle w:val="TF-ALNEA"/>
        <w:numPr>
          <w:numberingChange w:id="416" w:author="cc.7190" w:date="2009-06-16T11:09:00Z" w:original="%1:5:4:)"/>
        </w:numPr>
      </w:pPr>
      <w:r>
        <w:t>possibilitar junções (externas, internas, naturais, entre outras);</w:t>
      </w:r>
    </w:p>
    <w:p w:rsidR="00113D01" w:rsidRDefault="00113D01" w:rsidP="00E42703">
      <w:pPr>
        <w:pStyle w:val="TF-ALNEA"/>
        <w:numPr>
          <w:numberingChange w:id="417" w:author="cc.7190" w:date="2009-06-16T11:09:00Z" w:original="%1:6:4:)"/>
        </w:numPr>
      </w:pPr>
      <w:r>
        <w:t>adicionar funções de conjunto como união e interseção;</w:t>
      </w:r>
    </w:p>
    <w:p w:rsidR="00113D01" w:rsidRDefault="00113D01" w:rsidP="00811E6E">
      <w:pPr>
        <w:pStyle w:val="TF-ALNEA"/>
        <w:numPr>
          <w:numberingChange w:id="418" w:author="cc.7190" w:date="2009-06-16T11:09:00Z" w:original="%1:7:4:)"/>
        </w:numPr>
      </w:pPr>
      <w:r>
        <w:t xml:space="preserve">incluir funções de agrupamento: </w:t>
      </w:r>
      <w:r w:rsidRPr="00D07858">
        <w:rPr>
          <w:rStyle w:val="TF-OBJETO"/>
        </w:rPr>
        <w:t>group by</w:t>
      </w:r>
      <w:r>
        <w:t xml:space="preserve">, </w:t>
      </w:r>
      <w:r w:rsidRPr="00D07858">
        <w:rPr>
          <w:rStyle w:val="TF-OBJETO"/>
        </w:rPr>
        <w:t>sum</w:t>
      </w:r>
      <w:r>
        <w:t xml:space="preserve">, </w:t>
      </w:r>
      <w:r w:rsidRPr="00D07858">
        <w:rPr>
          <w:rStyle w:val="TF-OBJETO"/>
        </w:rPr>
        <w:t>avg</w:t>
      </w:r>
      <w:r>
        <w:t xml:space="preserve">, </w:t>
      </w:r>
      <w:r w:rsidRPr="00D07858">
        <w:rPr>
          <w:rStyle w:val="TF-OBJETO"/>
        </w:rPr>
        <w:t>distinct</w:t>
      </w:r>
      <w:r>
        <w:t>, entre outros;</w:t>
      </w:r>
    </w:p>
    <w:p w:rsidR="00113D01" w:rsidRDefault="00113D01" w:rsidP="00811E6E">
      <w:pPr>
        <w:pStyle w:val="TF-ALNEA"/>
        <w:numPr>
          <w:numberingChange w:id="419" w:author="cc.7190" w:date="2009-06-16T11:09:00Z" w:original="%1:8:4:)"/>
        </w:numPr>
      </w:pPr>
      <w:r>
        <w:t>validar obrigatoriedade e limites de campos;</w:t>
      </w:r>
    </w:p>
    <w:p w:rsidR="00113D01" w:rsidRDefault="00113D01" w:rsidP="00811E6E">
      <w:pPr>
        <w:pStyle w:val="TF-ALNEA"/>
        <w:numPr>
          <w:numberingChange w:id="420" w:author="cc.7190" w:date="2009-06-16T11:09:00Z" w:original="%1:9:4:)"/>
        </w:numPr>
      </w:pPr>
      <w:r>
        <w:t>aproveitar mecanismo de incremento automático no valor das colunas presente no MySQL;</w:t>
      </w:r>
    </w:p>
    <w:p w:rsidR="00113D01" w:rsidRDefault="00113D01" w:rsidP="00811E6E">
      <w:pPr>
        <w:pStyle w:val="TF-ALNEA"/>
        <w:numPr>
          <w:numberingChange w:id="421" w:author="cc.7190" w:date="2009-06-16T11:09:00Z" w:original="%1:10:4:)"/>
        </w:numPr>
      </w:pPr>
      <w:r>
        <w:t>implementar seleção por faixa (</w:t>
      </w:r>
      <w:r w:rsidRPr="002B6FB5">
        <w:rPr>
          <w:rStyle w:val="TF-OBJETO"/>
        </w:rPr>
        <w:t>LIMIT</w:t>
      </w:r>
      <w:r>
        <w:t>);</w:t>
      </w:r>
    </w:p>
    <w:p w:rsidR="00113D01" w:rsidRDefault="00113D01" w:rsidP="00811E6E">
      <w:pPr>
        <w:pStyle w:val="TF-ALNEA"/>
        <w:numPr>
          <w:numberingChange w:id="422" w:author="cc.7190" w:date="2009-06-16T11:09:00Z" w:original="%1:11:4:)"/>
        </w:numPr>
      </w:pPr>
      <w:r>
        <w:t>configurar o arquivo de dados, seu tamanho, e adicionar possibilidade de que ele aumente automaticamente;</w:t>
      </w:r>
    </w:p>
    <w:p w:rsidR="00113D01" w:rsidRDefault="00113D01" w:rsidP="00811E6E">
      <w:pPr>
        <w:pStyle w:val="TF-ALNEA"/>
        <w:numPr>
          <w:numberingChange w:id="423" w:author="cc.7190" w:date="2009-06-16T11:09:00Z" w:original="%1:12:4:)"/>
        </w:numPr>
      </w:pPr>
      <w:r>
        <w:t>desenvolver mecanismo de rebalanceamento das árvores de índices;</w:t>
      </w:r>
    </w:p>
    <w:p w:rsidR="00113D01" w:rsidRDefault="00113D01" w:rsidP="00811E6E">
      <w:pPr>
        <w:pStyle w:val="TF-ALNEA"/>
        <w:numPr>
          <w:numberingChange w:id="424" w:author="cc.7190" w:date="2009-06-16T11:09:00Z" w:original="%1:13:4:)"/>
        </w:numPr>
      </w:pPr>
      <w:r>
        <w:t>implementar mecanismo de coleta de estatísticas dos índices para possibilitar a montagem de um plano de execução mais apurado;</w:t>
      </w:r>
    </w:p>
    <w:p w:rsidR="00113D01" w:rsidRDefault="00113D01" w:rsidP="00811E6E">
      <w:pPr>
        <w:pStyle w:val="TF-ALNEA"/>
        <w:numPr>
          <w:numberingChange w:id="425" w:author="cc.7190" w:date="2009-06-16T11:09:00Z" w:original="%1:14:4:)"/>
        </w:numPr>
      </w:pPr>
      <w:r>
        <w:t>compatibilizar com todos os sistemas operacionais em que o MySQL é compatível além do Linux;</w:t>
      </w:r>
    </w:p>
    <w:p w:rsidR="00113D01" w:rsidRDefault="00113D01" w:rsidP="00811E6E">
      <w:pPr>
        <w:pStyle w:val="TF-ALNEA"/>
        <w:numPr>
          <w:numberingChange w:id="426" w:author="cc.7190" w:date="2009-06-16T11:09:00Z" w:original="%1:15:4:)"/>
        </w:numPr>
      </w:pPr>
      <w:r>
        <w:t>melhorar o tratamento de erros para utilizar os mesmos padrões do desenvolvimento do MySQL aproveitando sua infraestrutura de tratamento de exceções;</w:t>
      </w:r>
    </w:p>
    <w:p w:rsidR="00113D01" w:rsidRPr="00811E6E" w:rsidRDefault="00113D01" w:rsidP="00811E6E">
      <w:pPr>
        <w:pStyle w:val="TF-ALNEA"/>
        <w:numPr>
          <w:numberingChange w:id="427" w:author="cc.7190" w:date="2009-06-16T11:09:00Z" w:original="%1:16:4:)"/>
        </w:numPr>
      </w:pPr>
      <w:r>
        <w:t>construir mecanismo de visões para possibilitar a consulta das tabelas do metadados.</w:t>
      </w:r>
    </w:p>
    <w:p w:rsidR="00113D01" w:rsidRPr="00FA4CB5" w:rsidRDefault="00113D01">
      <w:pPr>
        <w:pStyle w:val="TF-refernciasbibliogrficasTTULO"/>
        <w:rPr>
          <w:lang w:val="en-US"/>
        </w:rPr>
      </w:pPr>
      <w:bookmarkStart w:id="428" w:name="_Toc419598588"/>
      <w:bookmarkStart w:id="429" w:name="_Toc420721330"/>
      <w:bookmarkStart w:id="430" w:name="_Toc420721484"/>
      <w:bookmarkStart w:id="431" w:name="_Toc420721575"/>
      <w:bookmarkStart w:id="432" w:name="_Toc420721781"/>
      <w:bookmarkStart w:id="433" w:name="_Toc420723222"/>
      <w:bookmarkStart w:id="434" w:name="_Toc482682385"/>
      <w:bookmarkStart w:id="435" w:name="_Toc54169335"/>
      <w:bookmarkStart w:id="436" w:name="_Toc96491868"/>
      <w:r w:rsidRPr="00FA4CB5">
        <w:rPr>
          <w:lang w:val="en-US"/>
        </w:rPr>
        <w:t>Referências bibliográficas</w:t>
      </w:r>
      <w:bookmarkEnd w:id="428"/>
      <w:bookmarkEnd w:id="429"/>
      <w:bookmarkEnd w:id="430"/>
      <w:bookmarkEnd w:id="431"/>
      <w:bookmarkEnd w:id="432"/>
      <w:bookmarkEnd w:id="433"/>
      <w:bookmarkEnd w:id="434"/>
      <w:bookmarkEnd w:id="435"/>
      <w:bookmarkEnd w:id="436"/>
    </w:p>
    <w:p w:rsidR="00113D01" w:rsidRPr="00E03ECD" w:rsidRDefault="00113D01" w:rsidP="008B2A42">
      <w:pPr>
        <w:pStyle w:val="TF-refernciasITEM"/>
      </w:pPr>
      <w:r w:rsidRPr="00FA4CB5">
        <w:rPr>
          <w:lang w:val="en-US"/>
        </w:rPr>
        <w:t xml:space="preserve">CROOK, Neal. </w:t>
      </w:r>
      <w:r w:rsidRPr="00FA4CB5">
        <w:rPr>
          <w:b/>
          <w:bCs/>
          <w:lang w:val="en-US"/>
        </w:rPr>
        <w:t>Brief introduction to alpha syst</w:t>
      </w:r>
      <w:r w:rsidRPr="00E03ECD">
        <w:rPr>
          <w:b/>
          <w:bCs/>
          <w:lang w:val="en-US"/>
        </w:rPr>
        <w:t>ems and processors</w:t>
      </w:r>
      <w:r w:rsidRPr="00E03ECD">
        <w:rPr>
          <w:lang w:val="en-US"/>
        </w:rPr>
        <w:t xml:space="preserve">. </w:t>
      </w:r>
      <w:r w:rsidRPr="00E03ECD">
        <w:t>[S.l.]: Digital Equipment, 1997. Disponível em: &lt;http://www.alphalinux.org/docs/alpha-howto.html&gt;. Acesso em: 23 out. 2008.</w:t>
      </w:r>
    </w:p>
    <w:p w:rsidR="00113D01" w:rsidRPr="00E03ECD" w:rsidRDefault="00113D01" w:rsidP="008B2A42">
      <w:pPr>
        <w:pStyle w:val="TF-refernciasITEM"/>
      </w:pPr>
      <w:r w:rsidRPr="00E03ECD">
        <w:t xml:space="preserve">CYRAN, Michele et al. </w:t>
      </w:r>
      <w:r w:rsidRPr="00D3129D">
        <w:rPr>
          <w:b/>
          <w:bCs/>
        </w:rPr>
        <w:t>Oracle® database</w:t>
      </w:r>
      <w:r w:rsidRPr="00D3129D">
        <w:t xml:space="preserve">: concepts - 10g release 2. </w:t>
      </w:r>
      <w:r w:rsidRPr="00E03ECD">
        <w:t>[S.l.], 2005. Disponível em: &lt;http://download.oracle.com/docs/cd/B19306_01/server.102/b14220/toc.htm&gt;. Acesso em: 20 out. 2008.</w:t>
      </w:r>
    </w:p>
    <w:p w:rsidR="00113D01" w:rsidRDefault="00113D01" w:rsidP="008B2A42">
      <w:pPr>
        <w:pStyle w:val="TF-refernciasITEM"/>
      </w:pPr>
      <w:r w:rsidRPr="00E03ECD">
        <w:t xml:space="preserve">DUBOIS, Paul et al. </w:t>
      </w:r>
      <w:r w:rsidRPr="00E03ECD">
        <w:rPr>
          <w:b/>
          <w:bCs/>
        </w:rPr>
        <w:t xml:space="preserve">MySQL </w:t>
      </w:r>
      <w:r>
        <w:rPr>
          <w:b/>
          <w:bCs/>
        </w:rPr>
        <w:t>5</w:t>
      </w:r>
      <w:r w:rsidRPr="00E03ECD">
        <w:rPr>
          <w:b/>
          <w:bCs/>
        </w:rPr>
        <w:t>.</w:t>
      </w:r>
      <w:r>
        <w:rPr>
          <w:b/>
          <w:bCs/>
        </w:rPr>
        <w:t>1</w:t>
      </w:r>
      <w:r w:rsidRPr="00E03ECD">
        <w:rPr>
          <w:b/>
          <w:bCs/>
        </w:rPr>
        <w:t xml:space="preserve"> reference manual</w:t>
      </w:r>
      <w:r w:rsidRPr="00E03ECD">
        <w:t>. [S.l.], 2008. Disponível em: &lt;http://dev.mysql.com/doc/refman/</w:t>
      </w:r>
      <w:r>
        <w:t>5</w:t>
      </w:r>
      <w:r w:rsidRPr="00E03ECD">
        <w:t>.</w:t>
      </w:r>
      <w:r>
        <w:t>1</w:t>
      </w:r>
      <w:r w:rsidRPr="00E03ECD">
        <w:t>/en&gt;. Acesso em: 20 out. 2008.</w:t>
      </w:r>
    </w:p>
    <w:p w:rsidR="00113D01" w:rsidRPr="00E03ECD" w:rsidRDefault="00113D01" w:rsidP="008B2A42">
      <w:pPr>
        <w:pStyle w:val="TF-refernciasITEM"/>
      </w:pPr>
      <w:r w:rsidRPr="00E03ECD">
        <w:t>ELMASRI, Rasmez; NAVATHE, Shamkant B</w:t>
      </w:r>
      <w:r w:rsidRPr="00E03ECD">
        <w:rPr>
          <w:b/>
          <w:bCs/>
        </w:rPr>
        <w:t>. Sistemas de bancos de dados</w:t>
      </w:r>
      <w:r w:rsidRPr="00E03ECD">
        <w:t>. 4.ed. Revisor Técnico Luis Ricardo de Figueiredo. São Paulo: Pearson Addison Wesley, 2005.</w:t>
      </w:r>
    </w:p>
    <w:p w:rsidR="00113D01" w:rsidRDefault="00113D01" w:rsidP="005A39A6">
      <w:pPr>
        <w:pStyle w:val="TF-refernciasITEM"/>
      </w:pPr>
      <w:r w:rsidRPr="00E03ECD">
        <w:t>GARCIA-MOLINA, Hector; ULLMAN, Jeffrey D.; WIDOM, Jennifer</w:t>
      </w:r>
      <w:r>
        <w:t>:</w:t>
      </w:r>
      <w:r w:rsidRPr="00E03ECD">
        <w:t xml:space="preserve"> </w:t>
      </w:r>
      <w:r w:rsidRPr="00E03ECD">
        <w:rPr>
          <w:b/>
          <w:bCs/>
        </w:rPr>
        <w:t xml:space="preserve">Implementação de sistemas de </w:t>
      </w:r>
      <w:r>
        <w:rPr>
          <w:b/>
          <w:bCs/>
        </w:rPr>
        <w:t>b</w:t>
      </w:r>
      <w:r w:rsidRPr="00E03ECD">
        <w:rPr>
          <w:b/>
          <w:bCs/>
        </w:rPr>
        <w:t xml:space="preserve">ancos de </w:t>
      </w:r>
      <w:r>
        <w:rPr>
          <w:b/>
          <w:bCs/>
        </w:rPr>
        <w:t>d</w:t>
      </w:r>
      <w:r w:rsidRPr="00E03ECD">
        <w:rPr>
          <w:b/>
          <w:bCs/>
        </w:rPr>
        <w:t>ados</w:t>
      </w:r>
      <w:r w:rsidRPr="00E03ECD">
        <w:t>. Tradução Vanderberg D. de Souza. Rio de Janeiro: Campus, 2001.</w:t>
      </w:r>
    </w:p>
    <w:p w:rsidR="00113D01" w:rsidRPr="00E03ECD" w:rsidRDefault="00113D01" w:rsidP="008B2A42">
      <w:pPr>
        <w:pStyle w:val="TF-refernciasITEM"/>
      </w:pPr>
      <w:r w:rsidRPr="00E03ECD">
        <w:t xml:space="preserve">HEINZLE, Roberto. </w:t>
      </w:r>
      <w:r w:rsidRPr="00E03ECD">
        <w:rPr>
          <w:b/>
          <w:bCs/>
        </w:rPr>
        <w:t>Estrutura de dados</w:t>
      </w:r>
      <w:r w:rsidRPr="00E03ECD">
        <w:t>: implementações com C e Pascal. Blumenau: Diretiva, 2006.</w:t>
      </w:r>
    </w:p>
    <w:p w:rsidR="00113D01" w:rsidRPr="00E03ECD" w:rsidRDefault="00113D01" w:rsidP="008B2A42">
      <w:pPr>
        <w:pStyle w:val="TF-refernciasITEM"/>
      </w:pPr>
      <w:r w:rsidRPr="00E03ECD">
        <w:t xml:space="preserve">MYSQL AB. </w:t>
      </w:r>
      <w:r w:rsidRPr="00E03ECD">
        <w:rPr>
          <w:b/>
          <w:bCs/>
        </w:rPr>
        <w:t>Why MySQL?</w:t>
      </w:r>
      <w:r w:rsidRPr="00E03ECD">
        <w:t xml:space="preserve"> [S.l.], 2008. Disponível em: &lt;http://www.mysql.com/why-mysql/&gt;. Acesso em: 22 out. 2008.</w:t>
      </w:r>
    </w:p>
    <w:p w:rsidR="00113D01" w:rsidRPr="00A86B2C" w:rsidRDefault="00113D01" w:rsidP="008B2A42">
      <w:pPr>
        <w:pStyle w:val="TF-refernciasITEM"/>
        <w:rPr>
          <w:lang w:val="en-US"/>
        </w:rPr>
      </w:pPr>
      <w:r w:rsidRPr="00E03ECD">
        <w:t xml:space="preserve">MYSQL COMMUNITY. </w:t>
      </w:r>
      <w:r w:rsidRPr="00E03ECD">
        <w:rPr>
          <w:b/>
          <w:bCs/>
        </w:rPr>
        <w:t>MySQL internals</w:t>
      </w:r>
      <w:r w:rsidRPr="00E03ECD">
        <w:t xml:space="preserve">. [S.l.], 2008. Disponível em: &lt;http://dev.mysql.com/doc/internals/en&gt;. </w:t>
      </w:r>
      <w:r w:rsidRPr="00A86B2C">
        <w:rPr>
          <w:lang w:val="en-US"/>
        </w:rPr>
        <w:t>Acesso em: 20 out. 2008.</w:t>
      </w:r>
    </w:p>
    <w:p w:rsidR="00113D01" w:rsidRPr="003D2F89" w:rsidRDefault="00113D01" w:rsidP="008B2A42">
      <w:pPr>
        <w:pStyle w:val="TF-refernciasITEM"/>
      </w:pPr>
      <w:r w:rsidRPr="003D2F89">
        <w:rPr>
          <w:lang w:val="en-US"/>
        </w:rPr>
        <w:t xml:space="preserve">NG, Martin et al. </w:t>
      </w:r>
      <w:r w:rsidRPr="003D2F89">
        <w:rPr>
          <w:b/>
          <w:bCs/>
          <w:lang w:val="en-US"/>
        </w:rPr>
        <w:t>Comparison of relational database management systems</w:t>
      </w:r>
      <w:r w:rsidRPr="003D2F89">
        <w:rPr>
          <w:lang w:val="en-US"/>
        </w:rPr>
        <w:t xml:space="preserve">. </w:t>
      </w:r>
      <w:r w:rsidRPr="00E03ECD">
        <w:t xml:space="preserve">[S.l.], </w:t>
      </w:r>
      <w:r w:rsidRPr="003D2F89">
        <w:t xml:space="preserve">2009. Disponível em: &lt;http://en.wikipedia.org/wiki/Comparison_of_relational_database_management_systems&gt;. Acesso em: 01 </w:t>
      </w:r>
      <w:r>
        <w:t>jun</w:t>
      </w:r>
      <w:r w:rsidRPr="003D2F89">
        <w:t>. 2009.</w:t>
      </w:r>
    </w:p>
    <w:p w:rsidR="00113D01" w:rsidRPr="00E03ECD" w:rsidRDefault="00113D01" w:rsidP="008B2A42">
      <w:pPr>
        <w:pStyle w:val="TF-refernciasITEM"/>
      </w:pPr>
      <w:r w:rsidRPr="00E03ECD">
        <w:t xml:space="preserve">PIRES, Carlos E. D.; NASCIMENTO, Rilson O.; SALGADO, Ana C. Comparativo de desempenho entre bancos de dados de código aberto. In: ESCOLA REGIONAL DE BANCO DE DADOS. 2., 2006, Passo Fundo. </w:t>
      </w:r>
      <w:r w:rsidRPr="00E03ECD">
        <w:rPr>
          <w:b/>
          <w:bCs/>
        </w:rPr>
        <w:t>Anais</w:t>
      </w:r>
      <w:r w:rsidRPr="00E03ECD">
        <w:t>... Porto Alegre: Sociedade Brasileira de Computação, 2006. p. 21-26. Disponível em: &lt;http://www.upf.br/erbd/download/15997.pdf&gt; Acesso em: 30 out. 2008.</w:t>
      </w:r>
    </w:p>
    <w:p w:rsidR="00113D01" w:rsidRPr="006B1B49" w:rsidRDefault="00113D01" w:rsidP="008B2A42">
      <w:pPr>
        <w:pStyle w:val="TF-refernciasITEM"/>
        <w:rPr>
          <w:lang w:val="en-US"/>
        </w:rPr>
      </w:pPr>
      <w:r w:rsidRPr="00E03ECD">
        <w:rPr>
          <w:lang w:val="en-US"/>
        </w:rPr>
        <w:t xml:space="preserve">RAMAKRISHNAN, Raghu. </w:t>
      </w:r>
      <w:r w:rsidRPr="00E03ECD">
        <w:rPr>
          <w:b/>
          <w:bCs/>
          <w:lang w:val="en-US"/>
        </w:rPr>
        <w:t>Database management systems</w:t>
      </w:r>
      <w:r w:rsidRPr="00E03ECD">
        <w:rPr>
          <w:lang w:val="en-US"/>
        </w:rPr>
        <w:t xml:space="preserve">. </w:t>
      </w:r>
      <w:r w:rsidRPr="006B1B49">
        <w:rPr>
          <w:lang w:val="en-US"/>
        </w:rPr>
        <w:t>Singapura: WCB McGraw-Hill, 1998.</w:t>
      </w:r>
    </w:p>
    <w:p w:rsidR="00113D01" w:rsidRPr="00D3129D" w:rsidRDefault="00113D01" w:rsidP="005A39A6">
      <w:pPr>
        <w:pStyle w:val="TF-refernciasITEM"/>
        <w:rPr>
          <w:lang w:val="en-US"/>
        </w:rPr>
      </w:pPr>
      <w:r w:rsidRPr="00A75F80">
        <w:rPr>
          <w:lang w:val="en-US"/>
        </w:rPr>
        <w:t xml:space="preserve">RIEBS, Andy. </w:t>
      </w:r>
      <w:r w:rsidRPr="0093007A">
        <w:rPr>
          <w:b/>
          <w:bCs/>
        </w:rPr>
        <w:t>OSDB readme</w:t>
      </w:r>
      <w:r w:rsidRPr="0093007A">
        <w:t xml:space="preserve">. [S.l.], 2004. </w:t>
      </w:r>
      <w:r w:rsidRPr="00B10A26">
        <w:t xml:space="preserve">Disponível em: </w:t>
      </w:r>
      <w:r>
        <w:t>&lt;</w:t>
      </w:r>
      <w:r w:rsidRPr="00B10A26">
        <w:t>http://osdb.cvs.sourceforge.net/viewvc/osdb/osdb/README?revision=1.8&amp;view=markup</w:t>
      </w:r>
      <w:r>
        <w:t xml:space="preserve">&gt;. </w:t>
      </w:r>
      <w:r w:rsidRPr="00D3129D">
        <w:rPr>
          <w:lang w:val="en-US"/>
        </w:rPr>
        <w:t>Acesso em: 30 mai. 2009.</w:t>
      </w:r>
    </w:p>
    <w:p w:rsidR="00113D01" w:rsidRDefault="00113D01" w:rsidP="005A39A6">
      <w:pPr>
        <w:pStyle w:val="TF-refernciasITEM"/>
        <w:rPr>
          <w:highlight w:val="cyan"/>
        </w:rPr>
      </w:pPr>
      <w:r w:rsidRPr="00D3129D">
        <w:rPr>
          <w:lang w:val="en-US"/>
        </w:rPr>
        <w:t xml:space="preserve">TOKUTEK. </w:t>
      </w:r>
      <w:r w:rsidRPr="002D0503">
        <w:rPr>
          <w:b/>
          <w:bCs/>
          <w:lang w:val="en-US"/>
        </w:rPr>
        <w:t>Performance brief</w:t>
      </w:r>
      <w:r w:rsidRPr="002D0503">
        <w:rPr>
          <w:lang w:val="en-US"/>
        </w:rPr>
        <w:t xml:space="preserve">: TokuDB for MySQL. </w:t>
      </w:r>
      <w:r w:rsidRPr="0093007A">
        <w:rPr>
          <w:lang w:val="en-US"/>
        </w:rPr>
        <w:t xml:space="preserve">[S.l.], 2009. </w:t>
      </w:r>
      <w:r w:rsidRPr="005A39A6">
        <w:t>Disponível em: &lt;http://www.tokutek.com/mysql-performance-brief.pdf&gt;</w:t>
      </w:r>
      <w:r>
        <w:t>. Acesso em: 30 maio 2009.</w:t>
      </w:r>
      <w:r w:rsidRPr="005A39A6">
        <w:rPr>
          <w:highlight w:val="cyan"/>
        </w:rPr>
        <w:br w:type="page"/>
      </w:r>
    </w:p>
    <w:p w:rsidR="00113D01" w:rsidRPr="00CD158D" w:rsidRDefault="00113D01">
      <w:pPr>
        <w:pStyle w:val="TF-apndiceTTULO"/>
      </w:pPr>
      <w:bookmarkStart w:id="437" w:name="_Toc54169336"/>
      <w:bookmarkStart w:id="438" w:name="_Toc96491869"/>
      <w:r w:rsidRPr="00CD158D">
        <w:t xml:space="preserve">APÊNDICE A – </w:t>
      </w:r>
      <w:bookmarkEnd w:id="437"/>
      <w:bookmarkEnd w:id="438"/>
      <w:r w:rsidRPr="00CD158D">
        <w:t>Diagrama de classe completo</w:t>
      </w:r>
    </w:p>
    <w:p w:rsidR="00113D01" w:rsidRPr="00CD158D" w:rsidRDefault="00113D01">
      <w:pPr>
        <w:pStyle w:val="TF-TEXTO"/>
      </w:pPr>
      <w:r w:rsidRPr="00CD158D">
        <w:t xml:space="preserve">O diagrama de classes completo (com atributos e métodos) do </w:t>
      </w:r>
      <w:r w:rsidRPr="008A37E4">
        <w:t>Tipo de Tabela</w:t>
      </w:r>
      <w:r>
        <w:rPr>
          <w:i/>
          <w:iCs/>
        </w:rPr>
        <w:t xml:space="preserve"> </w:t>
      </w:r>
      <w:r>
        <w:t xml:space="preserve">é destacado </w:t>
      </w:r>
      <w:r w:rsidRPr="00CD158D">
        <w:t xml:space="preserve">na </w:t>
      </w:r>
      <w:r>
        <w:fldChar w:fldCharType="begin"/>
      </w:r>
      <w:r>
        <w:instrText xml:space="preserve"> REF _Ref231487255 \h </w:instrText>
      </w:r>
      <w:r>
        <w:fldChar w:fldCharType="separate"/>
      </w:r>
      <w:r>
        <w:t xml:space="preserve">Figura </w:t>
      </w:r>
      <w:r>
        <w:rPr>
          <w:noProof/>
        </w:rPr>
        <w:t>23</w:t>
      </w:r>
      <w:r>
        <w:fldChar w:fldCharType="end"/>
      </w:r>
      <w:r>
        <w:t>.</w:t>
      </w:r>
    </w:p>
    <w:p w:rsidR="00113D01" w:rsidRDefault="00113D01" w:rsidP="00CD158D">
      <w:pPr>
        <w:pStyle w:val="TF-TEXTO"/>
        <w:keepNext/>
        <w:ind w:firstLine="0"/>
        <w:jc w:val="center"/>
      </w:pPr>
      <w:r w:rsidRPr="00CF410E">
        <w:rPr>
          <w:noProof/>
        </w:rPr>
        <w:pict>
          <v:shape id="_x0000_i1047" type="#_x0000_t75" style="width:447pt;height:490.5pt;visibility:visible">
            <v:imagedata r:id="rId33" o:title=""/>
          </v:shape>
        </w:pict>
      </w:r>
    </w:p>
    <w:p w:rsidR="00113D01" w:rsidRDefault="00113D01" w:rsidP="00CD158D">
      <w:pPr>
        <w:pStyle w:val="TF-ilustraoLEGENDA"/>
      </w:pPr>
      <w:bookmarkStart w:id="439" w:name="_Ref231487255"/>
      <w:bookmarkStart w:id="440" w:name="_Toc232491130"/>
      <w:r>
        <w:t xml:space="preserve">Figura </w:t>
      </w:r>
      <w:fldSimple w:instr=" SEQ Figura \* ARABIC ">
        <w:r>
          <w:rPr>
            <w:noProof/>
          </w:rPr>
          <w:t>23</w:t>
        </w:r>
      </w:fldSimple>
      <w:bookmarkEnd w:id="439"/>
      <w:r>
        <w:t xml:space="preserve"> - Diagrama de classes completo do </w:t>
      </w:r>
      <w:r w:rsidRPr="008109BF">
        <w:t>Tipo de Tabela</w:t>
      </w:r>
      <w:bookmarkEnd w:id="440"/>
    </w:p>
    <w:sectPr w:rsidR="00113D01" w:rsidSect="006878E2">
      <w:headerReference w:type="default" r:id="rId34"/>
      <w:pgSz w:w="11907" w:h="16840" w:code="9"/>
      <w:pgMar w:top="1701" w:right="1134" w:bottom="1134" w:left="1701" w:header="720" w:footer="72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3" w:author="cc.7190" w:date="2009-06-16T11:26:00Z" w:initials="c">
    <w:p w:rsidR="00113D01" w:rsidRDefault="00113D01">
      <w:pPr>
        <w:pStyle w:val="CommentText"/>
      </w:pPr>
      <w:r>
        <w:rPr>
          <w:rStyle w:val="CommentReference"/>
        </w:rPr>
        <w:annotationRef/>
      </w:r>
      <w:r>
        <w:t>preencher</w:t>
      </w:r>
    </w:p>
  </w:comment>
  <w:comment w:id="87" w:author="cc.7190" w:date="2009-06-16T11:37:00Z" w:initials="c">
    <w:p w:rsidR="00113D01" w:rsidRDefault="00113D01">
      <w:pPr>
        <w:pStyle w:val="CommentText"/>
      </w:pPr>
      <w:r>
        <w:rPr>
          <w:rStyle w:val="CommentReference"/>
        </w:rPr>
        <w:annotationRef/>
      </w:r>
      <w:r>
        <w:t>preencher</w:t>
      </w:r>
    </w:p>
  </w:comment>
  <w:comment w:id="324" w:author="cc.7190" w:date="2009-06-16T16:13:00Z" w:initials="c">
    <w:p w:rsidR="00113D01" w:rsidRDefault="00113D01">
      <w:pPr>
        <w:pStyle w:val="CommentText"/>
      </w:pPr>
      <w:r>
        <w:rPr>
          <w:rStyle w:val="CommentReference"/>
        </w:rPr>
        <w:annotationRef/>
      </w:r>
      <w:r>
        <w:t>confuso: a implementação de Vogal trouxe a indexação Árvore B+ ???</w:t>
      </w:r>
    </w:p>
  </w:comment>
  <w:comment w:id="356" w:author="cc.7190" w:date="2009-06-16T16:21:00Z" w:initials="c">
    <w:p w:rsidR="00113D01" w:rsidRDefault="00113D01">
      <w:pPr>
        <w:pStyle w:val="CommentText"/>
      </w:pPr>
      <w:r>
        <w:rPr>
          <w:rStyle w:val="CommentReference"/>
        </w:rPr>
        <w:annotationRef/>
      </w:r>
      <w:r>
        <w:t>rever a frase, pois não consegui entender.</w:t>
      </w:r>
    </w:p>
  </w:comment>
  <w:comment w:id="381" w:author="cc.7190" w:date="2009-06-16T16:23:00Z" w:initials="c">
    <w:p w:rsidR="00113D01" w:rsidRDefault="00113D01">
      <w:pPr>
        <w:pStyle w:val="CommentText"/>
      </w:pPr>
      <w:r>
        <w:rPr>
          <w:rStyle w:val="CommentReference"/>
        </w:rPr>
        <w:annotationRef/>
      </w:r>
      <w:r>
        <w:t>??? nova sigla?</w:t>
      </w:r>
    </w:p>
    <w:p w:rsidR="00113D01" w:rsidRDefault="00113D01">
      <w:pPr>
        <w:pStyle w:val="CommentText"/>
      </w:pPr>
      <w:r>
        <w:t>OSDB não aparece na lista de siglas.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D01" w:rsidRDefault="00113D01">
      <w:r>
        <w:separator/>
      </w:r>
    </w:p>
  </w:endnote>
  <w:endnote w:type="continuationSeparator" w:id="1">
    <w:p w:rsidR="00113D01" w:rsidRDefault="00113D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D01" w:rsidRDefault="00113D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D01" w:rsidRDefault="00113D01">
      <w:r>
        <w:separator/>
      </w:r>
    </w:p>
  </w:footnote>
  <w:footnote w:type="continuationSeparator" w:id="1">
    <w:p w:rsidR="00113D01" w:rsidRDefault="00113D01">
      <w:r>
        <w:continuationSeparator/>
      </w:r>
    </w:p>
  </w:footnote>
  <w:footnote w:id="2">
    <w:p w:rsidR="00113D01" w:rsidRDefault="00113D01" w:rsidP="00635A26">
      <w:pPr>
        <w:pStyle w:val="TF-NOTA-RODAPE"/>
      </w:pPr>
      <w:r w:rsidRPr="00FB0350">
        <w:rPr>
          <w:rStyle w:val="FootnoteReference"/>
        </w:rPr>
        <w:footnoteRef/>
      </w:r>
      <w:r w:rsidRPr="00FB0350">
        <w:t xml:space="preserve"> Tipo de tabela é um recurso disponibilizado pelo SGBD MySQL que permite definir estruturas de dados diferentes para cada tabela criada na base de dados mantendo a possibilidade de relacionamento. Cada tipo de tabela é mantida por um </w:t>
      </w:r>
      <w:r w:rsidRPr="006A08A1">
        <w:rPr>
          <w:i/>
          <w:iCs/>
        </w:rPr>
        <w:t>storage engine</w:t>
      </w:r>
      <w:r w:rsidRPr="00FB0350">
        <w:t xml:space="preserve"> o qual funciona como uma camada de persistência que é ligada às camadas de controle do banco de dados.</w:t>
      </w:r>
      <w:r>
        <w:t xml:space="preserve"> A partir deste ponto do trabalho será referenciado como Tipo de Tabela.</w:t>
      </w:r>
    </w:p>
  </w:footnote>
  <w:footnote w:id="3">
    <w:p w:rsidR="00113D01" w:rsidRDefault="00113D01" w:rsidP="00635A26">
      <w:pPr>
        <w:pStyle w:val="TF-NOTA-RODAPE"/>
      </w:pPr>
      <w:r w:rsidRPr="00FB0350">
        <w:rPr>
          <w:rStyle w:val="FootnoteReference"/>
        </w:rPr>
        <w:footnoteRef/>
      </w:r>
      <w:r w:rsidRPr="00FB0350">
        <w:t xml:space="preserve"> MySQL é um SGBD de código aberto e portável (DUBOIS, 2008).</w:t>
      </w:r>
    </w:p>
  </w:footnote>
  <w:footnote w:id="4">
    <w:p w:rsidR="00113D01" w:rsidRDefault="00113D01" w:rsidP="00635A26">
      <w:pPr>
        <w:pStyle w:val="TF-NOTA-RODAPE"/>
      </w:pPr>
      <w:r w:rsidRPr="00FB0350">
        <w:rPr>
          <w:rStyle w:val="FootnoteReference"/>
        </w:rPr>
        <w:footnoteRef/>
      </w:r>
      <w:r w:rsidRPr="00FB0350">
        <w:t xml:space="preserve"> InnoDB é um tipo de tabela do MySQL que implementa controle transacional, integridade referencial e bloqueio de alterações no nível de registro (DUBOIS, 2008).</w:t>
      </w:r>
    </w:p>
  </w:footnote>
  <w:footnote w:id="5">
    <w:p w:rsidR="00113D01" w:rsidRDefault="00113D01" w:rsidP="00635A26">
      <w:pPr>
        <w:pStyle w:val="TF-NOTA-RODAPE"/>
      </w:pPr>
      <w:r w:rsidRPr="00FB0350">
        <w:rPr>
          <w:rStyle w:val="FootnoteReference"/>
        </w:rPr>
        <w:footnoteRef/>
      </w:r>
      <w:r w:rsidRPr="00FB0350">
        <w:t xml:space="preserve"> MyISAM é um tipo de tabela do MySQL baseada no formato ISAM (In</w:t>
      </w:r>
      <w:r>
        <w:t>dexed Sequential Access Method</w:t>
      </w:r>
      <w:r w:rsidRPr="00FB0350">
        <w:t>) da IBM© e otimizada para ser especialmente veloz no processo de consulta (DUBOIS, 2008).</w:t>
      </w:r>
    </w:p>
  </w:footnote>
  <w:footnote w:id="6">
    <w:p w:rsidR="00113D01" w:rsidRDefault="00113D01" w:rsidP="00635A26">
      <w:pPr>
        <w:pStyle w:val="TF-NOTA-RODAPE"/>
      </w:pPr>
      <w:r w:rsidRPr="00746529">
        <w:rPr>
          <w:rStyle w:val="FootnoteReference"/>
        </w:rPr>
        <w:footnoteRef/>
      </w:r>
      <w:r w:rsidRPr="00746529">
        <w:t xml:space="preserve"> </w:t>
      </w:r>
      <w:r w:rsidRPr="00C27194">
        <w:rPr>
          <w:i/>
          <w:iCs/>
        </w:rPr>
        <w:t>Structured Query Language</w:t>
      </w:r>
      <w:r>
        <w:t xml:space="preserve"> (</w:t>
      </w:r>
      <w:r w:rsidRPr="00746529">
        <w:t>SQL</w:t>
      </w:r>
      <w:r>
        <w:t>)</w:t>
      </w:r>
      <w:r w:rsidRPr="00746529">
        <w:t xml:space="preserve"> é uma linguagem formal baseada na álgebra relacional que se aproxima da linguagem humana com o intuito de facilitar a interação homem-máquina. É amplamente utilizada por SGBDs como meio de comunicação do usuário.</w:t>
      </w:r>
    </w:p>
  </w:footnote>
  <w:footnote w:id="7">
    <w:p w:rsidR="00113D01" w:rsidRDefault="00113D01" w:rsidP="00635A26">
      <w:pPr>
        <w:pStyle w:val="TF-NOTA-RODAPE"/>
      </w:pPr>
      <w:r>
        <w:rPr>
          <w:rStyle w:val="FootnoteReference"/>
        </w:rPr>
        <w:footnoteRef/>
      </w:r>
      <w:r>
        <w:t xml:space="preserve"> MySQL AB foi comprada pela Sun Microsystems em fevereiro de 2008 e a Sun, em abril de 2009, foi comprada pela Oracle.</w:t>
      </w:r>
    </w:p>
  </w:footnote>
  <w:footnote w:id="8">
    <w:p w:rsidR="00113D01" w:rsidRDefault="00113D01" w:rsidP="00635A26">
      <w:pPr>
        <w:pStyle w:val="TF-NOTA-RODAPE"/>
      </w:pPr>
      <w:r w:rsidRPr="00746529">
        <w:rPr>
          <w:rStyle w:val="FootnoteReference"/>
        </w:rPr>
        <w:footnoteRef/>
      </w:r>
      <w:r w:rsidRPr="00746529">
        <w:t xml:space="preserve"> Recompilar é o ato de compilar mais que uma vez. Compilar é todo o processo desde a validação dos códigos da linguagem de programação até sua tradução para a linguagem de máquina.</w:t>
      </w:r>
    </w:p>
  </w:footnote>
  <w:footnote w:id="9">
    <w:p w:rsidR="00113D01" w:rsidRDefault="00113D01" w:rsidP="00EE6A23">
      <w:pPr>
        <w:pStyle w:val="TF-NOTA-RODAPE"/>
      </w:pPr>
      <w:r w:rsidRPr="00CC7ACD">
        <w:rPr>
          <w:rStyle w:val="FootnoteReference"/>
        </w:rPr>
        <w:footnoteRef/>
      </w:r>
      <w:r w:rsidRPr="00CC7ACD">
        <w:t xml:space="preserve"> GNU Linux/Alpha é uma versão do GNU Linux que funciona sobre a arquitetura Alpha criada pela Compaq. Alpha é o nome dado para o projeto de processadores com a arquitetura </w:t>
      </w:r>
      <w:r w:rsidRPr="00CC7ACD">
        <w:rPr>
          <w:i/>
          <w:iCs/>
        </w:rPr>
        <w:t>Reduced Instruction Set Computer</w:t>
      </w:r>
      <w:r w:rsidRPr="00CC7ACD">
        <w:t xml:space="preserve"> (RISC) de 64 bits criada pela empresa norte americana Digital Equipment (CROOK, 1997).</w:t>
      </w:r>
    </w:p>
  </w:footnote>
  <w:footnote w:id="10">
    <w:p w:rsidR="00113D01" w:rsidRDefault="00113D01" w:rsidP="00EE6A23">
      <w:pPr>
        <w:pStyle w:val="TF-NOTA-RODAPE"/>
      </w:pPr>
      <w:r>
        <w:rPr>
          <w:rStyle w:val="FootnoteReference"/>
        </w:rPr>
        <w:footnoteRef/>
      </w:r>
      <w:r>
        <w:t xml:space="preserve"> </w:t>
      </w:r>
      <w:r w:rsidRPr="00455BA6">
        <w:t xml:space="preserve">Usuário, no contexto desta </w:t>
      </w:r>
      <w:r>
        <w:t>monografia</w:t>
      </w:r>
      <w:r w:rsidRPr="00455BA6">
        <w:t>, significa o ator que utilizará o SGBD. Na maioria dos casos este ator é outro sistema.</w:t>
      </w:r>
    </w:p>
  </w:footnote>
  <w:footnote w:id="11">
    <w:p w:rsidR="00113D01" w:rsidRDefault="00113D01" w:rsidP="00EE6A23">
      <w:pPr>
        <w:pStyle w:val="TF-NOTA-RODAPE"/>
      </w:pPr>
      <w:r>
        <w:rPr>
          <w:rStyle w:val="FootnoteReference"/>
        </w:rPr>
        <w:footnoteRef/>
      </w:r>
      <w:r>
        <w:t xml:space="preserve"> Metadados é a definição básica de um esquema em um banco de dados, ou seja, é a estrutura primordial que identifica os objetos existentes e orienta o SGDB.</w:t>
      </w:r>
    </w:p>
  </w:footnote>
  <w:footnote w:id="12">
    <w:p w:rsidR="00113D01" w:rsidRDefault="00113D01" w:rsidP="000A2BEC">
      <w:pPr>
        <w:pStyle w:val="TF-NOTA-RODAPE"/>
      </w:pPr>
      <w:r>
        <w:rPr>
          <w:rStyle w:val="FootnoteReference"/>
        </w:rPr>
        <w:footnoteRef/>
      </w:r>
      <w:r>
        <w:t xml:space="preserve"> Cliente, no paradigma Cliente/Servidor, significa uma aplicação que envia solicitações para um servidor, que processa a solicitação, gera uma resposta e a envia ao cliente. O MySQL é um banco de dados cliente/servidor. Portanto, cliente neste contexto representa uma aplicação que se comunica com o servidor através de uma linguagem comum,  no caso: SQL.</w:t>
      </w:r>
    </w:p>
  </w:footnote>
  <w:footnote w:id="13">
    <w:p w:rsidR="00113D01" w:rsidRDefault="00113D01" w:rsidP="000A2BEC">
      <w:pPr>
        <w:pStyle w:val="TF-NOTA-RODAPE"/>
      </w:pPr>
      <w:r>
        <w:rPr>
          <w:rStyle w:val="FootnoteReference"/>
        </w:rPr>
        <w:footnoteRef/>
      </w:r>
      <w:r>
        <w:t xml:space="preserve"> DDL é um subconjunto de instruções SQL que tem como característica a definição/alteração da esquema de dados.</w:t>
      </w:r>
    </w:p>
  </w:footnote>
  <w:footnote w:id="14">
    <w:p w:rsidR="00113D01" w:rsidRDefault="00113D01" w:rsidP="001C4726">
      <w:pPr>
        <w:pStyle w:val="FootnoteText"/>
      </w:pPr>
      <w:r>
        <w:rPr>
          <w:rStyle w:val="FootnoteReference"/>
        </w:rPr>
        <w:footnoteRef/>
      </w:r>
      <w:r>
        <w:t xml:space="preserve"> DML é um subconjunto de instruções SQL que tem como característica a manipulação de dados em uma tabela existente no esquema de dados.</w:t>
      </w:r>
    </w:p>
  </w:footnote>
  <w:footnote w:id="15">
    <w:p w:rsidR="00113D01" w:rsidRDefault="00113D01" w:rsidP="00BF530B">
      <w:pPr>
        <w:pStyle w:val="TF-NOTA-RODAPE"/>
      </w:pPr>
      <w:r>
        <w:rPr>
          <w:rStyle w:val="FootnoteReference"/>
        </w:rPr>
        <w:footnoteRef/>
      </w:r>
      <w:r>
        <w:t xml:space="preserve"> ACID é acrônimo de </w:t>
      </w:r>
      <w:r w:rsidRPr="00030DB9">
        <w:rPr>
          <w:i/>
          <w:iCs/>
        </w:rPr>
        <w:t>Atomic, Consistency, Isolation, Durability</w:t>
      </w:r>
      <w:r>
        <w:t>, cuja tradução é Atômico, Consitente, Isolado e Durável. Transações implementadas de forma apropriada satisfazem as características ACID sendo que, para uma transação ser atômica significa que é na base de tudo ou nada; Para ser isolada, a transação deve ser  executada como se nenhuma outra transação estivesse em execução ao mesmo tempo; Tem a característica de durável a transação que sua conclusão garante a persistência da informação no banco de dados; Para ser consistente a informação não pode sofrer mudanças sem que seja sobre ação direta do usuário (</w:t>
      </w:r>
      <w:r w:rsidRPr="00CA10EA">
        <w:t>G</w:t>
      </w:r>
      <w:r>
        <w:t>ARCIA-MOLINA; ULLMAN; WIDOM, 2001, p. 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D01" w:rsidRDefault="00113D01">
    <w:pPr>
      <w:pStyle w:val="Header"/>
      <w:tabs>
        <w:tab w:val="clear" w:pos="8640"/>
        <w:tab w:val="right" w:pos="8789"/>
      </w:tabs>
      <w:ind w:right="141"/>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D01" w:rsidRDefault="00113D01">
    <w:pPr>
      <w:pStyle w:val="Header"/>
      <w:tabs>
        <w:tab w:val="clear" w:pos="8640"/>
        <w:tab w:val="right" w:pos="8931"/>
      </w:tabs>
      <w:ind w:right="14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D01" w:rsidRDefault="00113D01">
    <w:pPr>
      <w:pStyle w:val="Header"/>
      <w:tabs>
        <w:tab w:val="clear" w:pos="8640"/>
        <w:tab w:val="right" w:pos="8931"/>
      </w:tabs>
      <w:ind w:right="141"/>
      <w:jc w:val="right"/>
      <w:rPr>
        <w:rStyle w:val="PageNumber"/>
      </w:rPr>
    </w:pPr>
  </w:p>
  <w:p w:rsidR="00113D01" w:rsidRDefault="00113D01">
    <w:pPr>
      <w:pStyle w:val="Header"/>
      <w:framePr w:wrap="auto" w:vAnchor="text" w:hAnchor="page" w:x="10544" w:y="-5"/>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56</w:t>
    </w:r>
    <w:r>
      <w:rPr>
        <w:rStyle w:val="PageNumber"/>
      </w:rPr>
      <w:fldChar w:fldCharType="end"/>
    </w:r>
  </w:p>
  <w:p w:rsidR="00113D01" w:rsidRDefault="00113D01">
    <w:pPr>
      <w:pStyle w:val="Header"/>
      <w:tabs>
        <w:tab w:val="clear" w:pos="8640"/>
        <w:tab w:val="right" w:pos="8931"/>
      </w:tabs>
      <w:ind w:right="14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CA57D4"/>
    <w:lvl w:ilvl="0">
      <w:start w:val="1"/>
      <w:numFmt w:val="decimal"/>
      <w:lvlText w:val="%1."/>
      <w:lvlJc w:val="left"/>
      <w:pPr>
        <w:tabs>
          <w:tab w:val="num" w:pos="1492"/>
        </w:tabs>
        <w:ind w:left="1492" w:hanging="360"/>
      </w:pPr>
    </w:lvl>
  </w:abstractNum>
  <w:abstractNum w:abstractNumId="1">
    <w:nsid w:val="FFFFFF7D"/>
    <w:multiLevelType w:val="singleLevel"/>
    <w:tmpl w:val="1480D304"/>
    <w:lvl w:ilvl="0">
      <w:start w:val="1"/>
      <w:numFmt w:val="decimal"/>
      <w:lvlText w:val="%1."/>
      <w:lvlJc w:val="left"/>
      <w:pPr>
        <w:tabs>
          <w:tab w:val="num" w:pos="1209"/>
        </w:tabs>
        <w:ind w:left="1209" w:hanging="360"/>
      </w:pPr>
    </w:lvl>
  </w:abstractNum>
  <w:abstractNum w:abstractNumId="2">
    <w:nsid w:val="FFFFFF7E"/>
    <w:multiLevelType w:val="singleLevel"/>
    <w:tmpl w:val="FACAD3B2"/>
    <w:lvl w:ilvl="0">
      <w:start w:val="1"/>
      <w:numFmt w:val="decimal"/>
      <w:lvlText w:val="%1."/>
      <w:lvlJc w:val="left"/>
      <w:pPr>
        <w:tabs>
          <w:tab w:val="num" w:pos="926"/>
        </w:tabs>
        <w:ind w:left="926" w:hanging="360"/>
      </w:pPr>
    </w:lvl>
  </w:abstractNum>
  <w:abstractNum w:abstractNumId="3">
    <w:nsid w:val="FFFFFF7F"/>
    <w:multiLevelType w:val="singleLevel"/>
    <w:tmpl w:val="BB60EF62"/>
    <w:lvl w:ilvl="0">
      <w:start w:val="1"/>
      <w:numFmt w:val="decimal"/>
      <w:lvlText w:val="%1."/>
      <w:lvlJc w:val="left"/>
      <w:pPr>
        <w:tabs>
          <w:tab w:val="num" w:pos="643"/>
        </w:tabs>
        <w:ind w:left="643" w:hanging="360"/>
      </w:pPr>
    </w:lvl>
  </w:abstractNum>
  <w:abstractNum w:abstractNumId="4">
    <w:nsid w:val="FFFFFF80"/>
    <w:multiLevelType w:val="singleLevel"/>
    <w:tmpl w:val="187226A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1504EB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8CAC0B0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F370C934"/>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F566E548"/>
    <w:lvl w:ilvl="0">
      <w:start w:val="1"/>
      <w:numFmt w:val="decimal"/>
      <w:lvlText w:val="%1."/>
      <w:lvlJc w:val="left"/>
      <w:pPr>
        <w:tabs>
          <w:tab w:val="num" w:pos="360"/>
        </w:tabs>
        <w:ind w:left="360" w:hanging="360"/>
      </w:pPr>
    </w:lvl>
  </w:abstractNum>
  <w:abstractNum w:abstractNumId="9">
    <w:nsid w:val="FFFFFF89"/>
    <w:multiLevelType w:val="singleLevel"/>
    <w:tmpl w:val="5AE0D852"/>
    <w:lvl w:ilvl="0">
      <w:start w:val="1"/>
      <w:numFmt w:val="bullet"/>
      <w:lvlText w:val=""/>
      <w:lvlJc w:val="left"/>
      <w:pPr>
        <w:tabs>
          <w:tab w:val="num" w:pos="360"/>
        </w:tabs>
        <w:ind w:left="360" w:hanging="360"/>
      </w:pPr>
      <w:rPr>
        <w:rFonts w:ascii="Symbol" w:hAnsi="Symbol" w:cs="Symbol" w:hint="default"/>
      </w:rPr>
    </w:lvl>
  </w:abstractNum>
  <w:abstractNum w:abstractNumId="10">
    <w:nsid w:val="FFFFFFFB"/>
    <w:multiLevelType w:val="multilevel"/>
    <w:tmpl w:val="B64E46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221445"/>
    <w:multiLevelType w:val="hybridMultilevel"/>
    <w:tmpl w:val="39C6DB12"/>
    <w:lvl w:ilvl="0" w:tplc="4A3EAC20">
      <w:start w:val="2"/>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nsid w:val="086E0D8C"/>
    <w:multiLevelType w:val="hybridMultilevel"/>
    <w:tmpl w:val="BBF419CC"/>
    <w:lvl w:ilvl="0" w:tplc="0416000F">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13">
    <w:nsid w:val="0A2E3D65"/>
    <w:multiLevelType w:val="hybridMultilevel"/>
    <w:tmpl w:val="BBF419CC"/>
    <w:lvl w:ilvl="0" w:tplc="0416000F">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14">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nsid w:val="124B6D93"/>
    <w:multiLevelType w:val="hybridMultilevel"/>
    <w:tmpl w:val="CC6CEA18"/>
    <w:lvl w:ilvl="0" w:tplc="04160017">
      <w:start w:val="1"/>
      <w:numFmt w:val="lowerLetter"/>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16">
    <w:nsid w:val="1665438B"/>
    <w:multiLevelType w:val="hybridMultilevel"/>
    <w:tmpl w:val="736EE41E"/>
    <w:lvl w:ilvl="0" w:tplc="DEB0A53E">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17">
    <w:nsid w:val="18CF7758"/>
    <w:multiLevelType w:val="hybridMultilevel"/>
    <w:tmpl w:val="89B45FE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8">
    <w:nsid w:val="19446CE8"/>
    <w:multiLevelType w:val="multilevel"/>
    <w:tmpl w:val="D686918C"/>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19">
    <w:nsid w:val="1E462253"/>
    <w:multiLevelType w:val="multilevel"/>
    <w:tmpl w:val="D686918C"/>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20">
    <w:nsid w:val="1F280A0A"/>
    <w:multiLevelType w:val="hybridMultilevel"/>
    <w:tmpl w:val="89B45FE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nsid w:val="31902EED"/>
    <w:multiLevelType w:val="hybridMultilevel"/>
    <w:tmpl w:val="39C6DB12"/>
    <w:lvl w:ilvl="0" w:tplc="4A3EAC20">
      <w:start w:val="2"/>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2">
    <w:nsid w:val="31A84811"/>
    <w:multiLevelType w:val="hybridMultilevel"/>
    <w:tmpl w:val="89B45FE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3">
    <w:nsid w:val="3246739E"/>
    <w:multiLevelType w:val="multilevel"/>
    <w:tmpl w:val="DB74729E"/>
    <w:styleLink w:val="Style1"/>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24">
    <w:nsid w:val="336A1946"/>
    <w:multiLevelType w:val="hybridMultilevel"/>
    <w:tmpl w:val="89B45FE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5">
    <w:nsid w:val="36951EBF"/>
    <w:multiLevelType w:val="hybridMultilevel"/>
    <w:tmpl w:val="91166118"/>
    <w:lvl w:ilvl="0" w:tplc="04160017">
      <w:start w:val="1"/>
      <w:numFmt w:val="lowerLetter"/>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26">
    <w:nsid w:val="44B8195F"/>
    <w:multiLevelType w:val="hybridMultilevel"/>
    <w:tmpl w:val="F75AE854"/>
    <w:lvl w:ilvl="0" w:tplc="0416000F">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27">
    <w:nsid w:val="469327C9"/>
    <w:multiLevelType w:val="multilevel"/>
    <w:tmpl w:val="D686918C"/>
    <w:lvl w:ilvl="0">
      <w:start w:val="2"/>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tabs>
          <w:tab w:val="num" w:pos="431"/>
        </w:tabs>
        <w:ind w:left="357" w:hanging="357"/>
      </w:pPr>
      <w:rPr>
        <w:rFonts w:hint="default"/>
      </w:rPr>
    </w:lvl>
    <w:lvl w:ilvl="3">
      <w:start w:val="1"/>
      <w:numFmt w:val="decimal"/>
      <w:lvlText w:val="%1.%2.%3.%4"/>
      <w:lvlJc w:val="left"/>
      <w:pPr>
        <w:tabs>
          <w:tab w:val="num" w:pos="431"/>
        </w:tabs>
        <w:ind w:left="357" w:hanging="357"/>
      </w:pPr>
      <w:rPr>
        <w:rFonts w:hint="default"/>
      </w:rPr>
    </w:lvl>
    <w:lvl w:ilvl="4">
      <w:start w:val="1"/>
      <w:numFmt w:val="decimal"/>
      <w:lvlText w:val="%1.%2.%3.%4.%5"/>
      <w:lvlJc w:val="left"/>
      <w:pPr>
        <w:tabs>
          <w:tab w:val="num" w:pos="431"/>
        </w:tabs>
        <w:ind w:left="357" w:hanging="357"/>
      </w:pPr>
      <w:rPr>
        <w:rFonts w:hint="default"/>
      </w:rPr>
    </w:lvl>
    <w:lvl w:ilvl="5">
      <w:start w:val="1"/>
      <w:numFmt w:val="decimal"/>
      <w:lvlText w:val="%1.%2.%3.%4.%5.%6"/>
      <w:lvlJc w:val="left"/>
      <w:pPr>
        <w:tabs>
          <w:tab w:val="num" w:pos="431"/>
        </w:tabs>
        <w:ind w:left="357" w:hanging="357"/>
      </w:pPr>
      <w:rPr>
        <w:rFonts w:hint="default"/>
      </w:rPr>
    </w:lvl>
    <w:lvl w:ilvl="6">
      <w:start w:val="1"/>
      <w:numFmt w:val="decimal"/>
      <w:lvlText w:val="%1.%2.%3.%4.%5.%6.%7"/>
      <w:lvlJc w:val="left"/>
      <w:pPr>
        <w:tabs>
          <w:tab w:val="num" w:pos="431"/>
        </w:tabs>
        <w:ind w:left="357" w:hanging="357"/>
      </w:pPr>
      <w:rPr>
        <w:rFonts w:hint="default"/>
      </w:rPr>
    </w:lvl>
    <w:lvl w:ilvl="7">
      <w:start w:val="1"/>
      <w:numFmt w:val="decimal"/>
      <w:lvlText w:val="%1.%2.%3.%4.%5.%6.%7.%8"/>
      <w:lvlJc w:val="left"/>
      <w:pPr>
        <w:tabs>
          <w:tab w:val="num" w:pos="431"/>
        </w:tabs>
        <w:ind w:left="357" w:hanging="357"/>
      </w:pPr>
      <w:rPr>
        <w:rFonts w:hint="default"/>
      </w:rPr>
    </w:lvl>
    <w:lvl w:ilvl="8">
      <w:start w:val="1"/>
      <w:numFmt w:val="decimal"/>
      <w:lvlText w:val="%1.%2.%3.%4.%5.%6.%7.%8.%9"/>
      <w:lvlJc w:val="left"/>
      <w:pPr>
        <w:tabs>
          <w:tab w:val="num" w:pos="431"/>
        </w:tabs>
        <w:ind w:left="357" w:hanging="357"/>
      </w:pPr>
      <w:rPr>
        <w:rFonts w:hint="default"/>
      </w:rPr>
    </w:lvl>
  </w:abstractNum>
  <w:abstractNum w:abstractNumId="28">
    <w:nsid w:val="4DE21461"/>
    <w:multiLevelType w:val="hybridMultilevel"/>
    <w:tmpl w:val="08EEFAE4"/>
    <w:lvl w:ilvl="0" w:tplc="0416000F">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29">
    <w:nsid w:val="579D61B6"/>
    <w:multiLevelType w:val="hybridMultilevel"/>
    <w:tmpl w:val="08EEFAE4"/>
    <w:lvl w:ilvl="0" w:tplc="0416000F">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30">
    <w:nsid w:val="5BEE0922"/>
    <w:multiLevelType w:val="hybridMultilevel"/>
    <w:tmpl w:val="89B45FE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31">
    <w:nsid w:val="5E4F5184"/>
    <w:multiLevelType w:val="hybridMultilevel"/>
    <w:tmpl w:val="39C6DB12"/>
    <w:lvl w:ilvl="0" w:tplc="4A3EAC20">
      <w:start w:val="2"/>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2">
    <w:nsid w:val="61111A50"/>
    <w:multiLevelType w:val="hybridMultilevel"/>
    <w:tmpl w:val="39C6DB12"/>
    <w:lvl w:ilvl="0" w:tplc="4A3EAC20">
      <w:start w:val="2"/>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3">
    <w:nsid w:val="682C1F72"/>
    <w:multiLevelType w:val="hybridMultilevel"/>
    <w:tmpl w:val="89B45FE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34">
    <w:nsid w:val="73EF66FD"/>
    <w:multiLevelType w:val="hybridMultilevel"/>
    <w:tmpl w:val="F4C26EF4"/>
    <w:lvl w:ilvl="0" w:tplc="1E340E2E">
      <w:start w:val="1"/>
      <w:numFmt w:val="decimal"/>
      <w:lvlText w:val="%1."/>
      <w:lvlJc w:val="left"/>
      <w:pPr>
        <w:ind w:left="1069" w:hanging="36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35">
    <w:nsid w:val="7FAC3D4C"/>
    <w:multiLevelType w:val="hybridMultilevel"/>
    <w:tmpl w:val="39C6DB12"/>
    <w:lvl w:ilvl="0" w:tplc="4A3EAC20">
      <w:start w:val="2"/>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6">
    <w:nsid w:val="7FC33784"/>
    <w:multiLevelType w:val="hybridMultilevel"/>
    <w:tmpl w:val="39C6DB12"/>
    <w:lvl w:ilvl="0" w:tplc="4A3EAC20">
      <w:start w:val="2"/>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0"/>
  </w:num>
  <w:num w:numId="2">
    <w:abstractNumId w:val="14"/>
  </w:num>
  <w:num w:numId="3">
    <w:abstractNumId w:val="25"/>
  </w:num>
  <w:num w:numId="4">
    <w:abstractNumId w:val="15"/>
  </w:num>
  <w:num w:numId="5">
    <w:abstractNumId w:val="20"/>
  </w:num>
  <w:num w:numId="6">
    <w:abstractNumId w:val="30"/>
  </w:num>
  <w:num w:numId="7">
    <w:abstractNumId w:val="32"/>
  </w:num>
  <w:num w:numId="8">
    <w:abstractNumId w:val="21"/>
  </w:num>
  <w:num w:numId="9">
    <w:abstractNumId w:val="31"/>
  </w:num>
  <w:num w:numId="10">
    <w:abstractNumId w:val="17"/>
  </w:num>
  <w:num w:numId="11">
    <w:abstractNumId w:val="35"/>
  </w:num>
  <w:num w:numId="12">
    <w:abstractNumId w:val="11"/>
  </w:num>
  <w:num w:numId="13">
    <w:abstractNumId w:val="22"/>
  </w:num>
  <w:num w:numId="14">
    <w:abstractNumId w:val="33"/>
  </w:num>
  <w:num w:numId="15">
    <w:abstractNumId w:val="19"/>
  </w:num>
  <w:num w:numId="16">
    <w:abstractNumId w:val="36"/>
  </w:num>
  <w:num w:numId="17">
    <w:abstractNumId w:val="23"/>
  </w:num>
  <w:num w:numId="18">
    <w:abstractNumId w:val="18"/>
  </w:num>
  <w:num w:numId="19">
    <w:abstractNumId w:val="34"/>
  </w:num>
  <w:num w:numId="20">
    <w:abstractNumId w:val="34"/>
    <w:lvlOverride w:ilvl="0">
      <w:startOverride w:val="1"/>
    </w:lvlOverride>
  </w:num>
  <w:num w:numId="21">
    <w:abstractNumId w:val="34"/>
    <w:lvlOverride w:ilvl="0">
      <w:startOverride w:val="1"/>
    </w:lvlOverride>
  </w:num>
  <w:num w:numId="22">
    <w:abstractNumId w:val="34"/>
    <w:lvlOverride w:ilvl="0">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6"/>
  </w:num>
  <w:num w:numId="34">
    <w:abstractNumId w:val="28"/>
  </w:num>
  <w:num w:numId="35">
    <w:abstractNumId w:val="29"/>
  </w:num>
  <w:num w:numId="36">
    <w:abstractNumId w:val="26"/>
  </w:num>
  <w:num w:numId="37">
    <w:abstractNumId w:val="13"/>
  </w:num>
  <w:num w:numId="38">
    <w:abstractNumId w:val="12"/>
  </w:num>
  <w:num w:numId="39">
    <w:abstractNumId w:val="24"/>
  </w:num>
  <w:num w:numId="40">
    <w:abstractNumId w:val="27"/>
  </w:num>
  <w:num w:numId="41">
    <w:abstractNumId w:val="34"/>
    <w:lvlOverride w:ilvl="0">
      <w:startOverride w:val="1"/>
    </w:lvlOverride>
  </w:num>
  <w:num w:numId="42">
    <w:abstractNumId w:val="34"/>
    <w:lvlOverride w:ilvl="0">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9"/>
  <w:hyphenationZone w:val="425"/>
  <w:doNotHyphenateCaps/>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F25"/>
    <w:rsid w:val="000002BE"/>
    <w:rsid w:val="00000417"/>
    <w:rsid w:val="000014E4"/>
    <w:rsid w:val="00003085"/>
    <w:rsid w:val="000032CA"/>
    <w:rsid w:val="00006439"/>
    <w:rsid w:val="00013819"/>
    <w:rsid w:val="00013ECE"/>
    <w:rsid w:val="000141B1"/>
    <w:rsid w:val="00014F3C"/>
    <w:rsid w:val="000153D4"/>
    <w:rsid w:val="00016B48"/>
    <w:rsid w:val="0001786D"/>
    <w:rsid w:val="00017C4E"/>
    <w:rsid w:val="000209FE"/>
    <w:rsid w:val="00020F85"/>
    <w:rsid w:val="00021A42"/>
    <w:rsid w:val="000247A6"/>
    <w:rsid w:val="000277C2"/>
    <w:rsid w:val="00027869"/>
    <w:rsid w:val="00030DB9"/>
    <w:rsid w:val="00032831"/>
    <w:rsid w:val="0003382F"/>
    <w:rsid w:val="0004033B"/>
    <w:rsid w:val="00041F6D"/>
    <w:rsid w:val="00042677"/>
    <w:rsid w:val="00050030"/>
    <w:rsid w:val="00052D2E"/>
    <w:rsid w:val="00055C0A"/>
    <w:rsid w:val="00055CBA"/>
    <w:rsid w:val="00056C6A"/>
    <w:rsid w:val="000635F8"/>
    <w:rsid w:val="00064EC2"/>
    <w:rsid w:val="00066BC3"/>
    <w:rsid w:val="00070CB7"/>
    <w:rsid w:val="00070EFD"/>
    <w:rsid w:val="00070F01"/>
    <w:rsid w:val="00073076"/>
    <w:rsid w:val="0007513D"/>
    <w:rsid w:val="00075C4B"/>
    <w:rsid w:val="00076718"/>
    <w:rsid w:val="00077F8D"/>
    <w:rsid w:val="000805E9"/>
    <w:rsid w:val="000833DD"/>
    <w:rsid w:val="000863B6"/>
    <w:rsid w:val="00090D5B"/>
    <w:rsid w:val="00090F19"/>
    <w:rsid w:val="00094DC5"/>
    <w:rsid w:val="00095E03"/>
    <w:rsid w:val="00096753"/>
    <w:rsid w:val="000967C1"/>
    <w:rsid w:val="000A2BEC"/>
    <w:rsid w:val="000A57B9"/>
    <w:rsid w:val="000A6879"/>
    <w:rsid w:val="000A7ED2"/>
    <w:rsid w:val="000B2414"/>
    <w:rsid w:val="000B4378"/>
    <w:rsid w:val="000B4AE2"/>
    <w:rsid w:val="000B4C05"/>
    <w:rsid w:val="000B6539"/>
    <w:rsid w:val="000B66E1"/>
    <w:rsid w:val="000B6BD3"/>
    <w:rsid w:val="000C4BC0"/>
    <w:rsid w:val="000C5D9F"/>
    <w:rsid w:val="000C7E83"/>
    <w:rsid w:val="000D05AA"/>
    <w:rsid w:val="000D2769"/>
    <w:rsid w:val="000D349E"/>
    <w:rsid w:val="000D4128"/>
    <w:rsid w:val="000D7485"/>
    <w:rsid w:val="000E00DB"/>
    <w:rsid w:val="000E438F"/>
    <w:rsid w:val="000E4DE0"/>
    <w:rsid w:val="000E4E3F"/>
    <w:rsid w:val="000E50C3"/>
    <w:rsid w:val="000E515F"/>
    <w:rsid w:val="000E55A0"/>
    <w:rsid w:val="000E6F7F"/>
    <w:rsid w:val="000E79A6"/>
    <w:rsid w:val="000F2F2D"/>
    <w:rsid w:val="001002BC"/>
    <w:rsid w:val="001016C1"/>
    <w:rsid w:val="00102159"/>
    <w:rsid w:val="00105B37"/>
    <w:rsid w:val="001075AA"/>
    <w:rsid w:val="001122DE"/>
    <w:rsid w:val="00113D01"/>
    <w:rsid w:val="00115608"/>
    <w:rsid w:val="00115DE3"/>
    <w:rsid w:val="00116EEB"/>
    <w:rsid w:val="001175E7"/>
    <w:rsid w:val="00122B20"/>
    <w:rsid w:val="00125647"/>
    <w:rsid w:val="0012701C"/>
    <w:rsid w:val="00127261"/>
    <w:rsid w:val="0012753A"/>
    <w:rsid w:val="0013155C"/>
    <w:rsid w:val="00131BEF"/>
    <w:rsid w:val="00132972"/>
    <w:rsid w:val="00133482"/>
    <w:rsid w:val="00133501"/>
    <w:rsid w:val="0013366E"/>
    <w:rsid w:val="001339A6"/>
    <w:rsid w:val="001350DA"/>
    <w:rsid w:val="0013528A"/>
    <w:rsid w:val="0014346C"/>
    <w:rsid w:val="00143B01"/>
    <w:rsid w:val="001469BF"/>
    <w:rsid w:val="001471DB"/>
    <w:rsid w:val="00151FD1"/>
    <w:rsid w:val="001538CE"/>
    <w:rsid w:val="00155DC2"/>
    <w:rsid w:val="00157E93"/>
    <w:rsid w:val="00161E5B"/>
    <w:rsid w:val="001644A6"/>
    <w:rsid w:val="00171540"/>
    <w:rsid w:val="001715E3"/>
    <w:rsid w:val="00172844"/>
    <w:rsid w:val="001772E5"/>
    <w:rsid w:val="001836DB"/>
    <w:rsid w:val="001911C6"/>
    <w:rsid w:val="001928D7"/>
    <w:rsid w:val="00195593"/>
    <w:rsid w:val="001A23E6"/>
    <w:rsid w:val="001A2ECC"/>
    <w:rsid w:val="001A7A02"/>
    <w:rsid w:val="001A7C27"/>
    <w:rsid w:val="001A7CD6"/>
    <w:rsid w:val="001B04F6"/>
    <w:rsid w:val="001B23EB"/>
    <w:rsid w:val="001B3A88"/>
    <w:rsid w:val="001C043E"/>
    <w:rsid w:val="001C13D1"/>
    <w:rsid w:val="001C2BD4"/>
    <w:rsid w:val="001C3360"/>
    <w:rsid w:val="001C4726"/>
    <w:rsid w:val="001C4C39"/>
    <w:rsid w:val="001C619B"/>
    <w:rsid w:val="001D0FDC"/>
    <w:rsid w:val="001D335F"/>
    <w:rsid w:val="001E2173"/>
    <w:rsid w:val="001E3A14"/>
    <w:rsid w:val="001E404A"/>
    <w:rsid w:val="001E5B31"/>
    <w:rsid w:val="001F128F"/>
    <w:rsid w:val="001F1B9A"/>
    <w:rsid w:val="001F6BF8"/>
    <w:rsid w:val="002020B1"/>
    <w:rsid w:val="00205AD7"/>
    <w:rsid w:val="00205C5B"/>
    <w:rsid w:val="00205EF6"/>
    <w:rsid w:val="002079BE"/>
    <w:rsid w:val="00215CB1"/>
    <w:rsid w:val="00215D11"/>
    <w:rsid w:val="0021629F"/>
    <w:rsid w:val="0022163B"/>
    <w:rsid w:val="00221E65"/>
    <w:rsid w:val="002225C4"/>
    <w:rsid w:val="002246F3"/>
    <w:rsid w:val="00227D01"/>
    <w:rsid w:val="00235DB8"/>
    <w:rsid w:val="00236840"/>
    <w:rsid w:val="0024014A"/>
    <w:rsid w:val="00241975"/>
    <w:rsid w:val="00241D77"/>
    <w:rsid w:val="00243199"/>
    <w:rsid w:val="00243826"/>
    <w:rsid w:val="00245673"/>
    <w:rsid w:val="00246020"/>
    <w:rsid w:val="00246E7F"/>
    <w:rsid w:val="0025009D"/>
    <w:rsid w:val="00252EA6"/>
    <w:rsid w:val="0025375E"/>
    <w:rsid w:val="0025396B"/>
    <w:rsid w:val="002555DC"/>
    <w:rsid w:val="0025562B"/>
    <w:rsid w:val="00260FFE"/>
    <w:rsid w:val="002623C3"/>
    <w:rsid w:val="00264F3B"/>
    <w:rsid w:val="00267088"/>
    <w:rsid w:val="002757F3"/>
    <w:rsid w:val="0027621F"/>
    <w:rsid w:val="00284BC7"/>
    <w:rsid w:val="0028566B"/>
    <w:rsid w:val="0029013A"/>
    <w:rsid w:val="00290550"/>
    <w:rsid w:val="0029463C"/>
    <w:rsid w:val="0029779F"/>
    <w:rsid w:val="002A1C50"/>
    <w:rsid w:val="002A2648"/>
    <w:rsid w:val="002A3DAE"/>
    <w:rsid w:val="002B1714"/>
    <w:rsid w:val="002B6FB5"/>
    <w:rsid w:val="002B73BE"/>
    <w:rsid w:val="002B7803"/>
    <w:rsid w:val="002C02C8"/>
    <w:rsid w:val="002C2B81"/>
    <w:rsid w:val="002C4C0A"/>
    <w:rsid w:val="002C5DC5"/>
    <w:rsid w:val="002C6529"/>
    <w:rsid w:val="002C65C4"/>
    <w:rsid w:val="002D03A5"/>
    <w:rsid w:val="002D0503"/>
    <w:rsid w:val="002D0DD9"/>
    <w:rsid w:val="002D1207"/>
    <w:rsid w:val="002D40EA"/>
    <w:rsid w:val="002D776A"/>
    <w:rsid w:val="002D7A4C"/>
    <w:rsid w:val="002E2939"/>
    <w:rsid w:val="002E499E"/>
    <w:rsid w:val="002E4CB6"/>
    <w:rsid w:val="002E700D"/>
    <w:rsid w:val="002E7D58"/>
    <w:rsid w:val="002F1028"/>
    <w:rsid w:val="002F2C97"/>
    <w:rsid w:val="002F70F4"/>
    <w:rsid w:val="002F746A"/>
    <w:rsid w:val="00300237"/>
    <w:rsid w:val="0030069D"/>
    <w:rsid w:val="0030072C"/>
    <w:rsid w:val="00300781"/>
    <w:rsid w:val="00305CF0"/>
    <w:rsid w:val="00312942"/>
    <w:rsid w:val="0031316E"/>
    <w:rsid w:val="0031516D"/>
    <w:rsid w:val="0031597A"/>
    <w:rsid w:val="003211A1"/>
    <w:rsid w:val="0032531D"/>
    <w:rsid w:val="00325D12"/>
    <w:rsid w:val="00330BCB"/>
    <w:rsid w:val="00330C40"/>
    <w:rsid w:val="003406A3"/>
    <w:rsid w:val="00340F7E"/>
    <w:rsid w:val="003428F3"/>
    <w:rsid w:val="0034348D"/>
    <w:rsid w:val="00343C42"/>
    <w:rsid w:val="00346B22"/>
    <w:rsid w:val="00346EBA"/>
    <w:rsid w:val="00347697"/>
    <w:rsid w:val="00353419"/>
    <w:rsid w:val="00356B52"/>
    <w:rsid w:val="003577F4"/>
    <w:rsid w:val="00360088"/>
    <w:rsid w:val="00360490"/>
    <w:rsid w:val="00361393"/>
    <w:rsid w:val="00361654"/>
    <w:rsid w:val="003618AF"/>
    <w:rsid w:val="00361B35"/>
    <w:rsid w:val="00361EA0"/>
    <w:rsid w:val="0036333C"/>
    <w:rsid w:val="00363427"/>
    <w:rsid w:val="00363880"/>
    <w:rsid w:val="00365360"/>
    <w:rsid w:val="00365600"/>
    <w:rsid w:val="00365D74"/>
    <w:rsid w:val="00367ADB"/>
    <w:rsid w:val="003705FF"/>
    <w:rsid w:val="00370B51"/>
    <w:rsid w:val="00371070"/>
    <w:rsid w:val="003729D1"/>
    <w:rsid w:val="003749DE"/>
    <w:rsid w:val="00374D12"/>
    <w:rsid w:val="00375AA3"/>
    <w:rsid w:val="00382139"/>
    <w:rsid w:val="00383293"/>
    <w:rsid w:val="00385116"/>
    <w:rsid w:val="003869F5"/>
    <w:rsid w:val="00386B70"/>
    <w:rsid w:val="003910AA"/>
    <w:rsid w:val="0039118D"/>
    <w:rsid w:val="00394988"/>
    <w:rsid w:val="00396E94"/>
    <w:rsid w:val="003A1D90"/>
    <w:rsid w:val="003A2EE4"/>
    <w:rsid w:val="003A3F31"/>
    <w:rsid w:val="003A5B1F"/>
    <w:rsid w:val="003A7B18"/>
    <w:rsid w:val="003B18AB"/>
    <w:rsid w:val="003B2CB3"/>
    <w:rsid w:val="003B68CB"/>
    <w:rsid w:val="003B6BA0"/>
    <w:rsid w:val="003B7F04"/>
    <w:rsid w:val="003C44EF"/>
    <w:rsid w:val="003C4A6E"/>
    <w:rsid w:val="003D2745"/>
    <w:rsid w:val="003D2F89"/>
    <w:rsid w:val="003E3605"/>
    <w:rsid w:val="003E47EA"/>
    <w:rsid w:val="003E4C61"/>
    <w:rsid w:val="003E564D"/>
    <w:rsid w:val="003F2391"/>
    <w:rsid w:val="0040009E"/>
    <w:rsid w:val="00402134"/>
    <w:rsid w:val="004036B1"/>
    <w:rsid w:val="00405AC0"/>
    <w:rsid w:val="004062AB"/>
    <w:rsid w:val="004076EA"/>
    <w:rsid w:val="00407F41"/>
    <w:rsid w:val="00410D31"/>
    <w:rsid w:val="00410FF3"/>
    <w:rsid w:val="0041179D"/>
    <w:rsid w:val="00414C5A"/>
    <w:rsid w:val="00416620"/>
    <w:rsid w:val="00420B28"/>
    <w:rsid w:val="00420F7D"/>
    <w:rsid w:val="00421E94"/>
    <w:rsid w:val="004236F8"/>
    <w:rsid w:val="004259BD"/>
    <w:rsid w:val="00426FBB"/>
    <w:rsid w:val="00430D29"/>
    <w:rsid w:val="004331E1"/>
    <w:rsid w:val="0043335A"/>
    <w:rsid w:val="004357D2"/>
    <w:rsid w:val="00437242"/>
    <w:rsid w:val="00437D3F"/>
    <w:rsid w:val="00441A6D"/>
    <w:rsid w:val="00443F01"/>
    <w:rsid w:val="00450AAD"/>
    <w:rsid w:val="00453B67"/>
    <w:rsid w:val="00454BD4"/>
    <w:rsid w:val="00455BA6"/>
    <w:rsid w:val="00461483"/>
    <w:rsid w:val="00462364"/>
    <w:rsid w:val="00462F09"/>
    <w:rsid w:val="00463A29"/>
    <w:rsid w:val="00463E3A"/>
    <w:rsid w:val="00465FE9"/>
    <w:rsid w:val="00466BB6"/>
    <w:rsid w:val="00467DD1"/>
    <w:rsid w:val="00470052"/>
    <w:rsid w:val="004701A0"/>
    <w:rsid w:val="00470C73"/>
    <w:rsid w:val="00471277"/>
    <w:rsid w:val="00480052"/>
    <w:rsid w:val="00480616"/>
    <w:rsid w:val="00482A01"/>
    <w:rsid w:val="00483CD0"/>
    <w:rsid w:val="004853C5"/>
    <w:rsid w:val="004862D6"/>
    <w:rsid w:val="00487B83"/>
    <w:rsid w:val="00490C50"/>
    <w:rsid w:val="00491D03"/>
    <w:rsid w:val="00491E5A"/>
    <w:rsid w:val="00493615"/>
    <w:rsid w:val="00493FC4"/>
    <w:rsid w:val="004A0E29"/>
    <w:rsid w:val="004A1687"/>
    <w:rsid w:val="004A1CD1"/>
    <w:rsid w:val="004A3A05"/>
    <w:rsid w:val="004A6A4A"/>
    <w:rsid w:val="004A7543"/>
    <w:rsid w:val="004A7940"/>
    <w:rsid w:val="004A7F4A"/>
    <w:rsid w:val="004B06C2"/>
    <w:rsid w:val="004B408C"/>
    <w:rsid w:val="004B437D"/>
    <w:rsid w:val="004B4FAD"/>
    <w:rsid w:val="004B57FC"/>
    <w:rsid w:val="004B664C"/>
    <w:rsid w:val="004B6BE0"/>
    <w:rsid w:val="004C2D9A"/>
    <w:rsid w:val="004C5E9A"/>
    <w:rsid w:val="004C6C6A"/>
    <w:rsid w:val="004C71F7"/>
    <w:rsid w:val="004C79CF"/>
    <w:rsid w:val="004D0642"/>
    <w:rsid w:val="004D2F8F"/>
    <w:rsid w:val="004D3ABE"/>
    <w:rsid w:val="004D444B"/>
    <w:rsid w:val="004D6573"/>
    <w:rsid w:val="004D6EBA"/>
    <w:rsid w:val="004D715C"/>
    <w:rsid w:val="004E0340"/>
    <w:rsid w:val="004E2EB7"/>
    <w:rsid w:val="004E3D36"/>
    <w:rsid w:val="004E42BC"/>
    <w:rsid w:val="004E5C18"/>
    <w:rsid w:val="004E64AD"/>
    <w:rsid w:val="004E7D6E"/>
    <w:rsid w:val="004F1307"/>
    <w:rsid w:val="004F4DF5"/>
    <w:rsid w:val="004F7572"/>
    <w:rsid w:val="004F7D7B"/>
    <w:rsid w:val="00500AA8"/>
    <w:rsid w:val="00502FE5"/>
    <w:rsid w:val="00507945"/>
    <w:rsid w:val="00515DE8"/>
    <w:rsid w:val="00517414"/>
    <w:rsid w:val="00523B48"/>
    <w:rsid w:val="005243B3"/>
    <w:rsid w:val="00525780"/>
    <w:rsid w:val="00525B22"/>
    <w:rsid w:val="0052686F"/>
    <w:rsid w:val="005323E2"/>
    <w:rsid w:val="00534178"/>
    <w:rsid w:val="00534545"/>
    <w:rsid w:val="0053612E"/>
    <w:rsid w:val="00536394"/>
    <w:rsid w:val="00537672"/>
    <w:rsid w:val="0054090A"/>
    <w:rsid w:val="00544829"/>
    <w:rsid w:val="005458FD"/>
    <w:rsid w:val="00545D9A"/>
    <w:rsid w:val="00546A14"/>
    <w:rsid w:val="00546BCD"/>
    <w:rsid w:val="0054744D"/>
    <w:rsid w:val="00551E09"/>
    <w:rsid w:val="00553225"/>
    <w:rsid w:val="00554D51"/>
    <w:rsid w:val="00555661"/>
    <w:rsid w:val="00557092"/>
    <w:rsid w:val="00557CD2"/>
    <w:rsid w:val="00557DEB"/>
    <w:rsid w:val="005624D6"/>
    <w:rsid w:val="0056365B"/>
    <w:rsid w:val="00563F91"/>
    <w:rsid w:val="005647CC"/>
    <w:rsid w:val="00564C7B"/>
    <w:rsid w:val="00567CBE"/>
    <w:rsid w:val="00570A2A"/>
    <w:rsid w:val="0057372C"/>
    <w:rsid w:val="0057454A"/>
    <w:rsid w:val="00574FC5"/>
    <w:rsid w:val="005753EB"/>
    <w:rsid w:val="00575D95"/>
    <w:rsid w:val="005803EE"/>
    <w:rsid w:val="005811B8"/>
    <w:rsid w:val="00585BF6"/>
    <w:rsid w:val="00587220"/>
    <w:rsid w:val="005877CF"/>
    <w:rsid w:val="00591126"/>
    <w:rsid w:val="00594FE4"/>
    <w:rsid w:val="00595E9D"/>
    <w:rsid w:val="00596C83"/>
    <w:rsid w:val="00596E98"/>
    <w:rsid w:val="005A06E6"/>
    <w:rsid w:val="005A06F5"/>
    <w:rsid w:val="005A1BBD"/>
    <w:rsid w:val="005A1CB9"/>
    <w:rsid w:val="005A27AF"/>
    <w:rsid w:val="005A27D6"/>
    <w:rsid w:val="005A39A6"/>
    <w:rsid w:val="005B0BC7"/>
    <w:rsid w:val="005B0BDE"/>
    <w:rsid w:val="005B3055"/>
    <w:rsid w:val="005C2003"/>
    <w:rsid w:val="005C5AA6"/>
    <w:rsid w:val="005C675C"/>
    <w:rsid w:val="005D061D"/>
    <w:rsid w:val="005D089A"/>
    <w:rsid w:val="005D1AB9"/>
    <w:rsid w:val="005D1D33"/>
    <w:rsid w:val="005D2163"/>
    <w:rsid w:val="005D2D21"/>
    <w:rsid w:val="005D2E36"/>
    <w:rsid w:val="005E4825"/>
    <w:rsid w:val="005E5C0F"/>
    <w:rsid w:val="005E62BE"/>
    <w:rsid w:val="005E6AAC"/>
    <w:rsid w:val="005E74F4"/>
    <w:rsid w:val="005F22A6"/>
    <w:rsid w:val="005F469A"/>
    <w:rsid w:val="005F4E7C"/>
    <w:rsid w:val="005F6A8E"/>
    <w:rsid w:val="005F7AC4"/>
    <w:rsid w:val="006023E1"/>
    <w:rsid w:val="006030BB"/>
    <w:rsid w:val="00605FBE"/>
    <w:rsid w:val="00606ADE"/>
    <w:rsid w:val="00613985"/>
    <w:rsid w:val="00613991"/>
    <w:rsid w:val="0061431C"/>
    <w:rsid w:val="00617719"/>
    <w:rsid w:val="00617DAF"/>
    <w:rsid w:val="00620C8D"/>
    <w:rsid w:val="00622ADE"/>
    <w:rsid w:val="00625C61"/>
    <w:rsid w:val="00626027"/>
    <w:rsid w:val="006270B8"/>
    <w:rsid w:val="00630A90"/>
    <w:rsid w:val="0063291C"/>
    <w:rsid w:val="00633374"/>
    <w:rsid w:val="00635A26"/>
    <w:rsid w:val="0063610C"/>
    <w:rsid w:val="0063677D"/>
    <w:rsid w:val="00642656"/>
    <w:rsid w:val="0064325F"/>
    <w:rsid w:val="00644E26"/>
    <w:rsid w:val="00650684"/>
    <w:rsid w:val="00650B12"/>
    <w:rsid w:val="006529E1"/>
    <w:rsid w:val="00652F47"/>
    <w:rsid w:val="0065691C"/>
    <w:rsid w:val="00656AD7"/>
    <w:rsid w:val="00663B7A"/>
    <w:rsid w:val="00664D46"/>
    <w:rsid w:val="00664FA7"/>
    <w:rsid w:val="006651DE"/>
    <w:rsid w:val="00665216"/>
    <w:rsid w:val="00670EFF"/>
    <w:rsid w:val="00671923"/>
    <w:rsid w:val="006723BC"/>
    <w:rsid w:val="0068187A"/>
    <w:rsid w:val="006861AC"/>
    <w:rsid w:val="00686874"/>
    <w:rsid w:val="0068719B"/>
    <w:rsid w:val="006878E2"/>
    <w:rsid w:val="00693E22"/>
    <w:rsid w:val="00694BEC"/>
    <w:rsid w:val="006969DC"/>
    <w:rsid w:val="00696E5B"/>
    <w:rsid w:val="006A08A1"/>
    <w:rsid w:val="006A0F2B"/>
    <w:rsid w:val="006A5DF5"/>
    <w:rsid w:val="006B17AC"/>
    <w:rsid w:val="006B1B49"/>
    <w:rsid w:val="006B3637"/>
    <w:rsid w:val="006B53CF"/>
    <w:rsid w:val="006B60BC"/>
    <w:rsid w:val="006C1148"/>
    <w:rsid w:val="006C21DD"/>
    <w:rsid w:val="006C32F9"/>
    <w:rsid w:val="006C3381"/>
    <w:rsid w:val="006C47BA"/>
    <w:rsid w:val="006C5918"/>
    <w:rsid w:val="006C64B0"/>
    <w:rsid w:val="006D3C5E"/>
    <w:rsid w:val="006D6881"/>
    <w:rsid w:val="006D6F5E"/>
    <w:rsid w:val="006E54EF"/>
    <w:rsid w:val="006E5A35"/>
    <w:rsid w:val="006E7C2F"/>
    <w:rsid w:val="006F43D8"/>
    <w:rsid w:val="006F5351"/>
    <w:rsid w:val="0070050A"/>
    <w:rsid w:val="0070182D"/>
    <w:rsid w:val="00701AF2"/>
    <w:rsid w:val="007032A4"/>
    <w:rsid w:val="0070367C"/>
    <w:rsid w:val="00703F15"/>
    <w:rsid w:val="0071074B"/>
    <w:rsid w:val="00710AED"/>
    <w:rsid w:val="00711E13"/>
    <w:rsid w:val="00712C81"/>
    <w:rsid w:val="00714C73"/>
    <w:rsid w:val="007152EE"/>
    <w:rsid w:val="00716274"/>
    <w:rsid w:val="0072217E"/>
    <w:rsid w:val="00723192"/>
    <w:rsid w:val="00724BEB"/>
    <w:rsid w:val="00725A5A"/>
    <w:rsid w:val="00727FC4"/>
    <w:rsid w:val="00731106"/>
    <w:rsid w:val="00731549"/>
    <w:rsid w:val="007324F5"/>
    <w:rsid w:val="00732951"/>
    <w:rsid w:val="007336FF"/>
    <w:rsid w:val="00733731"/>
    <w:rsid w:val="0073549C"/>
    <w:rsid w:val="007368F5"/>
    <w:rsid w:val="0074032A"/>
    <w:rsid w:val="00741641"/>
    <w:rsid w:val="00746529"/>
    <w:rsid w:val="00750FE5"/>
    <w:rsid w:val="00752246"/>
    <w:rsid w:val="00755685"/>
    <w:rsid w:val="00756062"/>
    <w:rsid w:val="00760FDE"/>
    <w:rsid w:val="00761576"/>
    <w:rsid w:val="00761FD4"/>
    <w:rsid w:val="00762A79"/>
    <w:rsid w:val="00772170"/>
    <w:rsid w:val="00772496"/>
    <w:rsid w:val="00774407"/>
    <w:rsid w:val="007749B4"/>
    <w:rsid w:val="00775F71"/>
    <w:rsid w:val="007835B1"/>
    <w:rsid w:val="00783F27"/>
    <w:rsid w:val="00785617"/>
    <w:rsid w:val="00785631"/>
    <w:rsid w:val="00787EB4"/>
    <w:rsid w:val="00793634"/>
    <w:rsid w:val="00796BDC"/>
    <w:rsid w:val="007A12C6"/>
    <w:rsid w:val="007A1451"/>
    <w:rsid w:val="007A3BE7"/>
    <w:rsid w:val="007A4597"/>
    <w:rsid w:val="007A5D5E"/>
    <w:rsid w:val="007A752B"/>
    <w:rsid w:val="007A77A1"/>
    <w:rsid w:val="007A7A3F"/>
    <w:rsid w:val="007B0755"/>
    <w:rsid w:val="007B122A"/>
    <w:rsid w:val="007B24C7"/>
    <w:rsid w:val="007B2B32"/>
    <w:rsid w:val="007B3E5D"/>
    <w:rsid w:val="007B5CDD"/>
    <w:rsid w:val="007C0291"/>
    <w:rsid w:val="007C09EC"/>
    <w:rsid w:val="007C1C33"/>
    <w:rsid w:val="007D330D"/>
    <w:rsid w:val="007D51E5"/>
    <w:rsid w:val="007D5246"/>
    <w:rsid w:val="007D59F0"/>
    <w:rsid w:val="007D60A7"/>
    <w:rsid w:val="007E13D4"/>
    <w:rsid w:val="007E23F7"/>
    <w:rsid w:val="007E2550"/>
    <w:rsid w:val="007F28D0"/>
    <w:rsid w:val="007F449E"/>
    <w:rsid w:val="007F7EB9"/>
    <w:rsid w:val="00800CBE"/>
    <w:rsid w:val="008109BF"/>
    <w:rsid w:val="00810B58"/>
    <w:rsid w:val="00811A6B"/>
    <w:rsid w:val="00811E6E"/>
    <w:rsid w:val="008123A2"/>
    <w:rsid w:val="00813F16"/>
    <w:rsid w:val="00814DD1"/>
    <w:rsid w:val="008178AF"/>
    <w:rsid w:val="008207BD"/>
    <w:rsid w:val="00822D69"/>
    <w:rsid w:val="00822FBA"/>
    <w:rsid w:val="00825E53"/>
    <w:rsid w:val="00826BE4"/>
    <w:rsid w:val="00827FD7"/>
    <w:rsid w:val="00830259"/>
    <w:rsid w:val="0083058A"/>
    <w:rsid w:val="00835228"/>
    <w:rsid w:val="0084125E"/>
    <w:rsid w:val="00842B16"/>
    <w:rsid w:val="00844388"/>
    <w:rsid w:val="0084711A"/>
    <w:rsid w:val="00850B21"/>
    <w:rsid w:val="00850C27"/>
    <w:rsid w:val="00851180"/>
    <w:rsid w:val="00852F90"/>
    <w:rsid w:val="00856683"/>
    <w:rsid w:val="00860728"/>
    <w:rsid w:val="00863A0D"/>
    <w:rsid w:val="00865485"/>
    <w:rsid w:val="00867E5E"/>
    <w:rsid w:val="00872F06"/>
    <w:rsid w:val="008779EB"/>
    <w:rsid w:val="00880B31"/>
    <w:rsid w:val="00887452"/>
    <w:rsid w:val="008935F3"/>
    <w:rsid w:val="008A203A"/>
    <w:rsid w:val="008A313C"/>
    <w:rsid w:val="008A37E4"/>
    <w:rsid w:val="008A3FC6"/>
    <w:rsid w:val="008A4AC0"/>
    <w:rsid w:val="008A6858"/>
    <w:rsid w:val="008A6A98"/>
    <w:rsid w:val="008A7E84"/>
    <w:rsid w:val="008B0B19"/>
    <w:rsid w:val="008B0B25"/>
    <w:rsid w:val="008B0F18"/>
    <w:rsid w:val="008B10CE"/>
    <w:rsid w:val="008B2A42"/>
    <w:rsid w:val="008B37AA"/>
    <w:rsid w:val="008B765F"/>
    <w:rsid w:val="008B7CC4"/>
    <w:rsid w:val="008C3D3F"/>
    <w:rsid w:val="008C4B57"/>
    <w:rsid w:val="008C4EBB"/>
    <w:rsid w:val="008C502A"/>
    <w:rsid w:val="008D131B"/>
    <w:rsid w:val="008D5BB8"/>
    <w:rsid w:val="008D625B"/>
    <w:rsid w:val="008D6ADF"/>
    <w:rsid w:val="008E352D"/>
    <w:rsid w:val="008E6444"/>
    <w:rsid w:val="008E6A89"/>
    <w:rsid w:val="008F0EE1"/>
    <w:rsid w:val="008F173D"/>
    <w:rsid w:val="008F1919"/>
    <w:rsid w:val="008F291F"/>
    <w:rsid w:val="008F2E14"/>
    <w:rsid w:val="008F3372"/>
    <w:rsid w:val="008F4AB7"/>
    <w:rsid w:val="008F5029"/>
    <w:rsid w:val="008F5BB3"/>
    <w:rsid w:val="008F5EA5"/>
    <w:rsid w:val="008F773F"/>
    <w:rsid w:val="008F7E5D"/>
    <w:rsid w:val="0090317C"/>
    <w:rsid w:val="00905B34"/>
    <w:rsid w:val="00906492"/>
    <w:rsid w:val="00910DCC"/>
    <w:rsid w:val="00911E11"/>
    <w:rsid w:val="00912D1A"/>
    <w:rsid w:val="00914ECF"/>
    <w:rsid w:val="00916223"/>
    <w:rsid w:val="009234C4"/>
    <w:rsid w:val="00923657"/>
    <w:rsid w:val="00926904"/>
    <w:rsid w:val="00926D57"/>
    <w:rsid w:val="0093007A"/>
    <w:rsid w:val="00931DD1"/>
    <w:rsid w:val="0093239E"/>
    <w:rsid w:val="00936B85"/>
    <w:rsid w:val="00945E84"/>
    <w:rsid w:val="009471DF"/>
    <w:rsid w:val="00952306"/>
    <w:rsid w:val="00952B5E"/>
    <w:rsid w:val="009540CC"/>
    <w:rsid w:val="00954611"/>
    <w:rsid w:val="00954785"/>
    <w:rsid w:val="00954EF3"/>
    <w:rsid w:val="00955B4B"/>
    <w:rsid w:val="00955FA0"/>
    <w:rsid w:val="00957159"/>
    <w:rsid w:val="00961B21"/>
    <w:rsid w:val="0097221A"/>
    <w:rsid w:val="00972E01"/>
    <w:rsid w:val="0097341B"/>
    <w:rsid w:val="009806AA"/>
    <w:rsid w:val="009828E7"/>
    <w:rsid w:val="009859A7"/>
    <w:rsid w:val="00986197"/>
    <w:rsid w:val="00990A05"/>
    <w:rsid w:val="00990FB8"/>
    <w:rsid w:val="00993131"/>
    <w:rsid w:val="0099547F"/>
    <w:rsid w:val="00996435"/>
    <w:rsid w:val="009970B9"/>
    <w:rsid w:val="0099723C"/>
    <w:rsid w:val="009A0E2E"/>
    <w:rsid w:val="009A23D2"/>
    <w:rsid w:val="009A3C40"/>
    <w:rsid w:val="009A4183"/>
    <w:rsid w:val="009A6279"/>
    <w:rsid w:val="009A694A"/>
    <w:rsid w:val="009A6F16"/>
    <w:rsid w:val="009A73F2"/>
    <w:rsid w:val="009B06F7"/>
    <w:rsid w:val="009B4907"/>
    <w:rsid w:val="009B6F4C"/>
    <w:rsid w:val="009C0220"/>
    <w:rsid w:val="009C0492"/>
    <w:rsid w:val="009C2F27"/>
    <w:rsid w:val="009C33AD"/>
    <w:rsid w:val="009C3505"/>
    <w:rsid w:val="009C7E34"/>
    <w:rsid w:val="009D0414"/>
    <w:rsid w:val="009D42C5"/>
    <w:rsid w:val="009D6EA6"/>
    <w:rsid w:val="009D7323"/>
    <w:rsid w:val="009D74DC"/>
    <w:rsid w:val="009E069F"/>
    <w:rsid w:val="009E1897"/>
    <w:rsid w:val="009E62D7"/>
    <w:rsid w:val="009E658E"/>
    <w:rsid w:val="009F011B"/>
    <w:rsid w:val="009F10B9"/>
    <w:rsid w:val="009F3B67"/>
    <w:rsid w:val="009F5BAF"/>
    <w:rsid w:val="009F6D09"/>
    <w:rsid w:val="009F795D"/>
    <w:rsid w:val="00A0157D"/>
    <w:rsid w:val="00A07F57"/>
    <w:rsid w:val="00A131E7"/>
    <w:rsid w:val="00A14E47"/>
    <w:rsid w:val="00A16CA4"/>
    <w:rsid w:val="00A2085C"/>
    <w:rsid w:val="00A21331"/>
    <w:rsid w:val="00A22F34"/>
    <w:rsid w:val="00A247AD"/>
    <w:rsid w:val="00A270D2"/>
    <w:rsid w:val="00A3198F"/>
    <w:rsid w:val="00A31E43"/>
    <w:rsid w:val="00A377D8"/>
    <w:rsid w:val="00A41A5A"/>
    <w:rsid w:val="00A433D2"/>
    <w:rsid w:val="00A47D86"/>
    <w:rsid w:val="00A5084F"/>
    <w:rsid w:val="00A50C8F"/>
    <w:rsid w:val="00A53127"/>
    <w:rsid w:val="00A54B1B"/>
    <w:rsid w:val="00A60ABB"/>
    <w:rsid w:val="00A6666E"/>
    <w:rsid w:val="00A66F4E"/>
    <w:rsid w:val="00A67DAC"/>
    <w:rsid w:val="00A70532"/>
    <w:rsid w:val="00A724B9"/>
    <w:rsid w:val="00A743C3"/>
    <w:rsid w:val="00A75AB9"/>
    <w:rsid w:val="00A75F80"/>
    <w:rsid w:val="00A80A23"/>
    <w:rsid w:val="00A83DFC"/>
    <w:rsid w:val="00A85801"/>
    <w:rsid w:val="00A8647E"/>
    <w:rsid w:val="00A86B2C"/>
    <w:rsid w:val="00A901AC"/>
    <w:rsid w:val="00A9026B"/>
    <w:rsid w:val="00A90E23"/>
    <w:rsid w:val="00A929F3"/>
    <w:rsid w:val="00A92E99"/>
    <w:rsid w:val="00A95DA7"/>
    <w:rsid w:val="00A9668C"/>
    <w:rsid w:val="00A977C4"/>
    <w:rsid w:val="00AA0AAD"/>
    <w:rsid w:val="00AA1D2A"/>
    <w:rsid w:val="00AA33CC"/>
    <w:rsid w:val="00AA476D"/>
    <w:rsid w:val="00AA5D5D"/>
    <w:rsid w:val="00AA62A7"/>
    <w:rsid w:val="00AA6620"/>
    <w:rsid w:val="00AB0795"/>
    <w:rsid w:val="00AB0C69"/>
    <w:rsid w:val="00AB1D7B"/>
    <w:rsid w:val="00AB37AB"/>
    <w:rsid w:val="00AB590B"/>
    <w:rsid w:val="00AB7630"/>
    <w:rsid w:val="00AC07B8"/>
    <w:rsid w:val="00AC568D"/>
    <w:rsid w:val="00AC6CF4"/>
    <w:rsid w:val="00AD0A13"/>
    <w:rsid w:val="00AD3104"/>
    <w:rsid w:val="00AD31FD"/>
    <w:rsid w:val="00AD3711"/>
    <w:rsid w:val="00AD4111"/>
    <w:rsid w:val="00AD533B"/>
    <w:rsid w:val="00AD7B03"/>
    <w:rsid w:val="00AE0D4E"/>
    <w:rsid w:val="00AE322F"/>
    <w:rsid w:val="00AF113A"/>
    <w:rsid w:val="00AF1E81"/>
    <w:rsid w:val="00AF4485"/>
    <w:rsid w:val="00AF66E2"/>
    <w:rsid w:val="00B021A6"/>
    <w:rsid w:val="00B02C7A"/>
    <w:rsid w:val="00B06022"/>
    <w:rsid w:val="00B07DF1"/>
    <w:rsid w:val="00B104D5"/>
    <w:rsid w:val="00B10A26"/>
    <w:rsid w:val="00B14E4B"/>
    <w:rsid w:val="00B1570F"/>
    <w:rsid w:val="00B17614"/>
    <w:rsid w:val="00B2263D"/>
    <w:rsid w:val="00B24E33"/>
    <w:rsid w:val="00B25E13"/>
    <w:rsid w:val="00B25EBA"/>
    <w:rsid w:val="00B30237"/>
    <w:rsid w:val="00B32653"/>
    <w:rsid w:val="00B339CB"/>
    <w:rsid w:val="00B3582E"/>
    <w:rsid w:val="00B362F2"/>
    <w:rsid w:val="00B40336"/>
    <w:rsid w:val="00B4107B"/>
    <w:rsid w:val="00B41D7E"/>
    <w:rsid w:val="00B44F7B"/>
    <w:rsid w:val="00B45F02"/>
    <w:rsid w:val="00B460B5"/>
    <w:rsid w:val="00B509AA"/>
    <w:rsid w:val="00B519EA"/>
    <w:rsid w:val="00B54929"/>
    <w:rsid w:val="00B57290"/>
    <w:rsid w:val="00B60BDC"/>
    <w:rsid w:val="00B6147C"/>
    <w:rsid w:val="00B6182C"/>
    <w:rsid w:val="00B64BEC"/>
    <w:rsid w:val="00B67D90"/>
    <w:rsid w:val="00B750F4"/>
    <w:rsid w:val="00B8537A"/>
    <w:rsid w:val="00B873FB"/>
    <w:rsid w:val="00B87D86"/>
    <w:rsid w:val="00B9134F"/>
    <w:rsid w:val="00B918D2"/>
    <w:rsid w:val="00B921CD"/>
    <w:rsid w:val="00B93FA1"/>
    <w:rsid w:val="00B9402B"/>
    <w:rsid w:val="00B950E4"/>
    <w:rsid w:val="00BA05B0"/>
    <w:rsid w:val="00BA0644"/>
    <w:rsid w:val="00BA1C5D"/>
    <w:rsid w:val="00BA28C6"/>
    <w:rsid w:val="00BA5A62"/>
    <w:rsid w:val="00BA5CE6"/>
    <w:rsid w:val="00BB1407"/>
    <w:rsid w:val="00BB21D3"/>
    <w:rsid w:val="00BB30DD"/>
    <w:rsid w:val="00BC275F"/>
    <w:rsid w:val="00BC5158"/>
    <w:rsid w:val="00BC59D0"/>
    <w:rsid w:val="00BC719D"/>
    <w:rsid w:val="00BC7E7C"/>
    <w:rsid w:val="00BD14DF"/>
    <w:rsid w:val="00BD18C4"/>
    <w:rsid w:val="00BD25D7"/>
    <w:rsid w:val="00BD4327"/>
    <w:rsid w:val="00BD46AB"/>
    <w:rsid w:val="00BD57DB"/>
    <w:rsid w:val="00BD6439"/>
    <w:rsid w:val="00BD6F8B"/>
    <w:rsid w:val="00BD7319"/>
    <w:rsid w:val="00BD75A3"/>
    <w:rsid w:val="00BE04E8"/>
    <w:rsid w:val="00BE5B7B"/>
    <w:rsid w:val="00BF0ECA"/>
    <w:rsid w:val="00BF4293"/>
    <w:rsid w:val="00BF530B"/>
    <w:rsid w:val="00BF7652"/>
    <w:rsid w:val="00BF7DC3"/>
    <w:rsid w:val="00C01782"/>
    <w:rsid w:val="00C02120"/>
    <w:rsid w:val="00C0480D"/>
    <w:rsid w:val="00C06F18"/>
    <w:rsid w:val="00C119F2"/>
    <w:rsid w:val="00C123E5"/>
    <w:rsid w:val="00C13CF5"/>
    <w:rsid w:val="00C146F9"/>
    <w:rsid w:val="00C16481"/>
    <w:rsid w:val="00C17C58"/>
    <w:rsid w:val="00C22E42"/>
    <w:rsid w:val="00C26167"/>
    <w:rsid w:val="00C2642F"/>
    <w:rsid w:val="00C27194"/>
    <w:rsid w:val="00C308EF"/>
    <w:rsid w:val="00C31108"/>
    <w:rsid w:val="00C323A7"/>
    <w:rsid w:val="00C34135"/>
    <w:rsid w:val="00C40DF2"/>
    <w:rsid w:val="00C43028"/>
    <w:rsid w:val="00C4326F"/>
    <w:rsid w:val="00C4682D"/>
    <w:rsid w:val="00C552BE"/>
    <w:rsid w:val="00C55566"/>
    <w:rsid w:val="00C55E55"/>
    <w:rsid w:val="00C60FE6"/>
    <w:rsid w:val="00C63682"/>
    <w:rsid w:val="00C668FC"/>
    <w:rsid w:val="00C66F13"/>
    <w:rsid w:val="00C703CB"/>
    <w:rsid w:val="00C7176A"/>
    <w:rsid w:val="00C825BE"/>
    <w:rsid w:val="00C82B00"/>
    <w:rsid w:val="00C867E9"/>
    <w:rsid w:val="00C86DCD"/>
    <w:rsid w:val="00C86F02"/>
    <w:rsid w:val="00C9226C"/>
    <w:rsid w:val="00C93DE8"/>
    <w:rsid w:val="00C945E7"/>
    <w:rsid w:val="00C95E78"/>
    <w:rsid w:val="00C969E6"/>
    <w:rsid w:val="00C97DAE"/>
    <w:rsid w:val="00CA10EA"/>
    <w:rsid w:val="00CA3027"/>
    <w:rsid w:val="00CA3D7C"/>
    <w:rsid w:val="00CA40E3"/>
    <w:rsid w:val="00CA41E2"/>
    <w:rsid w:val="00CA55DE"/>
    <w:rsid w:val="00CB3B9B"/>
    <w:rsid w:val="00CB49A3"/>
    <w:rsid w:val="00CB62BF"/>
    <w:rsid w:val="00CC0972"/>
    <w:rsid w:val="00CC474C"/>
    <w:rsid w:val="00CC5A6E"/>
    <w:rsid w:val="00CC6B73"/>
    <w:rsid w:val="00CC7ACD"/>
    <w:rsid w:val="00CC7C83"/>
    <w:rsid w:val="00CD03E6"/>
    <w:rsid w:val="00CD147B"/>
    <w:rsid w:val="00CD158D"/>
    <w:rsid w:val="00CD1983"/>
    <w:rsid w:val="00CD1CC1"/>
    <w:rsid w:val="00CD1E26"/>
    <w:rsid w:val="00CD55BA"/>
    <w:rsid w:val="00CD64E4"/>
    <w:rsid w:val="00CD6823"/>
    <w:rsid w:val="00CD798A"/>
    <w:rsid w:val="00CE0583"/>
    <w:rsid w:val="00CE1E10"/>
    <w:rsid w:val="00CE29B3"/>
    <w:rsid w:val="00CE2FDD"/>
    <w:rsid w:val="00CE6183"/>
    <w:rsid w:val="00CE7AA2"/>
    <w:rsid w:val="00CF03B3"/>
    <w:rsid w:val="00CF410E"/>
    <w:rsid w:val="00CF44D3"/>
    <w:rsid w:val="00CF5ECE"/>
    <w:rsid w:val="00D01E92"/>
    <w:rsid w:val="00D023F1"/>
    <w:rsid w:val="00D07858"/>
    <w:rsid w:val="00D15024"/>
    <w:rsid w:val="00D151A5"/>
    <w:rsid w:val="00D154E5"/>
    <w:rsid w:val="00D15A28"/>
    <w:rsid w:val="00D16B63"/>
    <w:rsid w:val="00D2070E"/>
    <w:rsid w:val="00D229AD"/>
    <w:rsid w:val="00D3129D"/>
    <w:rsid w:val="00D32A16"/>
    <w:rsid w:val="00D3538B"/>
    <w:rsid w:val="00D35D23"/>
    <w:rsid w:val="00D40609"/>
    <w:rsid w:val="00D43904"/>
    <w:rsid w:val="00D44C52"/>
    <w:rsid w:val="00D45940"/>
    <w:rsid w:val="00D530B3"/>
    <w:rsid w:val="00D57BFF"/>
    <w:rsid w:val="00D6216C"/>
    <w:rsid w:val="00D646ED"/>
    <w:rsid w:val="00D70D56"/>
    <w:rsid w:val="00D723C2"/>
    <w:rsid w:val="00D758D5"/>
    <w:rsid w:val="00D818F4"/>
    <w:rsid w:val="00D826BB"/>
    <w:rsid w:val="00D913D5"/>
    <w:rsid w:val="00D91CB0"/>
    <w:rsid w:val="00D9238C"/>
    <w:rsid w:val="00D93AED"/>
    <w:rsid w:val="00D93F92"/>
    <w:rsid w:val="00D94497"/>
    <w:rsid w:val="00D94FC5"/>
    <w:rsid w:val="00D95777"/>
    <w:rsid w:val="00D96492"/>
    <w:rsid w:val="00DA595E"/>
    <w:rsid w:val="00DA5A07"/>
    <w:rsid w:val="00DA68A3"/>
    <w:rsid w:val="00DA6AC3"/>
    <w:rsid w:val="00DA6E27"/>
    <w:rsid w:val="00DA7722"/>
    <w:rsid w:val="00DB07B8"/>
    <w:rsid w:val="00DB2731"/>
    <w:rsid w:val="00DB4D94"/>
    <w:rsid w:val="00DB6FB6"/>
    <w:rsid w:val="00DB72DF"/>
    <w:rsid w:val="00DC1AEF"/>
    <w:rsid w:val="00DC2694"/>
    <w:rsid w:val="00DD0115"/>
    <w:rsid w:val="00DD0B5C"/>
    <w:rsid w:val="00DD2B63"/>
    <w:rsid w:val="00DD77A9"/>
    <w:rsid w:val="00DE009E"/>
    <w:rsid w:val="00DE0637"/>
    <w:rsid w:val="00DE0D62"/>
    <w:rsid w:val="00DE1004"/>
    <w:rsid w:val="00DE12BC"/>
    <w:rsid w:val="00DE572A"/>
    <w:rsid w:val="00DE64C4"/>
    <w:rsid w:val="00DF0113"/>
    <w:rsid w:val="00E00497"/>
    <w:rsid w:val="00E0112A"/>
    <w:rsid w:val="00E0245A"/>
    <w:rsid w:val="00E03ECD"/>
    <w:rsid w:val="00E10483"/>
    <w:rsid w:val="00E105FE"/>
    <w:rsid w:val="00E12DAD"/>
    <w:rsid w:val="00E12F33"/>
    <w:rsid w:val="00E25445"/>
    <w:rsid w:val="00E31D23"/>
    <w:rsid w:val="00E32A9C"/>
    <w:rsid w:val="00E41165"/>
    <w:rsid w:val="00E41E96"/>
    <w:rsid w:val="00E42703"/>
    <w:rsid w:val="00E461A8"/>
    <w:rsid w:val="00E50A5B"/>
    <w:rsid w:val="00E50B62"/>
    <w:rsid w:val="00E521F2"/>
    <w:rsid w:val="00E53581"/>
    <w:rsid w:val="00E54FA6"/>
    <w:rsid w:val="00E62E87"/>
    <w:rsid w:val="00E64BDA"/>
    <w:rsid w:val="00E653A9"/>
    <w:rsid w:val="00E67730"/>
    <w:rsid w:val="00E67ADE"/>
    <w:rsid w:val="00E67F0F"/>
    <w:rsid w:val="00E70EEA"/>
    <w:rsid w:val="00E7105F"/>
    <w:rsid w:val="00E72BD5"/>
    <w:rsid w:val="00E743B5"/>
    <w:rsid w:val="00E74824"/>
    <w:rsid w:val="00E769C8"/>
    <w:rsid w:val="00E770E4"/>
    <w:rsid w:val="00E8124E"/>
    <w:rsid w:val="00E8434C"/>
    <w:rsid w:val="00E84BC6"/>
    <w:rsid w:val="00E858C8"/>
    <w:rsid w:val="00E862BC"/>
    <w:rsid w:val="00E86B27"/>
    <w:rsid w:val="00E87966"/>
    <w:rsid w:val="00E908E3"/>
    <w:rsid w:val="00E910BA"/>
    <w:rsid w:val="00E94FCD"/>
    <w:rsid w:val="00E97036"/>
    <w:rsid w:val="00EA1629"/>
    <w:rsid w:val="00EA26E8"/>
    <w:rsid w:val="00EA75F0"/>
    <w:rsid w:val="00EB11F4"/>
    <w:rsid w:val="00EB43F4"/>
    <w:rsid w:val="00EB7D62"/>
    <w:rsid w:val="00EC0725"/>
    <w:rsid w:val="00EC0779"/>
    <w:rsid w:val="00EC446E"/>
    <w:rsid w:val="00EC548E"/>
    <w:rsid w:val="00ED13DB"/>
    <w:rsid w:val="00EE054A"/>
    <w:rsid w:val="00EE05F9"/>
    <w:rsid w:val="00EE1BEB"/>
    <w:rsid w:val="00EE61A1"/>
    <w:rsid w:val="00EE6A23"/>
    <w:rsid w:val="00EE7983"/>
    <w:rsid w:val="00EF308C"/>
    <w:rsid w:val="00EF3520"/>
    <w:rsid w:val="00EF415B"/>
    <w:rsid w:val="00F011B3"/>
    <w:rsid w:val="00F047C6"/>
    <w:rsid w:val="00F064F9"/>
    <w:rsid w:val="00F10F8B"/>
    <w:rsid w:val="00F14A0E"/>
    <w:rsid w:val="00F15605"/>
    <w:rsid w:val="00F15C21"/>
    <w:rsid w:val="00F16603"/>
    <w:rsid w:val="00F1709D"/>
    <w:rsid w:val="00F217D1"/>
    <w:rsid w:val="00F2217B"/>
    <w:rsid w:val="00F2229A"/>
    <w:rsid w:val="00F22732"/>
    <w:rsid w:val="00F26F34"/>
    <w:rsid w:val="00F2788E"/>
    <w:rsid w:val="00F32C0D"/>
    <w:rsid w:val="00F33C62"/>
    <w:rsid w:val="00F34BF5"/>
    <w:rsid w:val="00F3639E"/>
    <w:rsid w:val="00F36409"/>
    <w:rsid w:val="00F367AF"/>
    <w:rsid w:val="00F375D6"/>
    <w:rsid w:val="00F402EE"/>
    <w:rsid w:val="00F41C06"/>
    <w:rsid w:val="00F45424"/>
    <w:rsid w:val="00F45954"/>
    <w:rsid w:val="00F51F25"/>
    <w:rsid w:val="00F53589"/>
    <w:rsid w:val="00F55B32"/>
    <w:rsid w:val="00F60038"/>
    <w:rsid w:val="00F738C7"/>
    <w:rsid w:val="00F77083"/>
    <w:rsid w:val="00F770F0"/>
    <w:rsid w:val="00F77F0C"/>
    <w:rsid w:val="00F8477B"/>
    <w:rsid w:val="00F9074C"/>
    <w:rsid w:val="00F92845"/>
    <w:rsid w:val="00F937F5"/>
    <w:rsid w:val="00F95165"/>
    <w:rsid w:val="00F96BE4"/>
    <w:rsid w:val="00FA4CB5"/>
    <w:rsid w:val="00FA7764"/>
    <w:rsid w:val="00FB0350"/>
    <w:rsid w:val="00FB3227"/>
    <w:rsid w:val="00FB3914"/>
    <w:rsid w:val="00FB49FD"/>
    <w:rsid w:val="00FC4A51"/>
    <w:rsid w:val="00FD0077"/>
    <w:rsid w:val="00FD1F97"/>
    <w:rsid w:val="00FD337D"/>
    <w:rsid w:val="00FD37B2"/>
    <w:rsid w:val="00FD3E95"/>
    <w:rsid w:val="00FD468E"/>
    <w:rsid w:val="00FD56F7"/>
    <w:rsid w:val="00FD6C70"/>
    <w:rsid w:val="00FE1262"/>
    <w:rsid w:val="00FE6ED1"/>
    <w:rsid w:val="00FF235F"/>
    <w:rsid w:val="00FF2B14"/>
    <w:rsid w:val="00FF7416"/>
    <w:rsid w:val="00FF77DB"/>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9" w:locked="1" w:semiHidden="1" w:uiPriority="39" w:unhideWhenUsed="1"/>
    <w:lsdException w:name="Normal Indent" w:locked="1" w:semiHidden="1" w:uiPriority="99" w:unhideWhenUsed="1"/>
    <w:lsdException w:name="index heading" w:locked="1" w:semiHidden="1" w:uiPriority="99" w:unhideWhenUsed="1"/>
    <w:lsdException w:name="caption" w:locked="1" w:uiPriority="35" w:qFormat="1"/>
    <w:lsdException w:name="table of figures" w:locked="1" w:semiHidden="1" w:uiPriority="99" w:unhideWhenUsed="1"/>
    <w:lsdException w:name="envelope address" w:locked="1" w:semiHidden="1" w:uiPriority="99" w:unhideWhenUsed="1"/>
    <w:lsdException w:name="envelope return" w:locked="1" w:semiHidden="1" w:uiPriority="99" w:unhideWhenUsed="1"/>
    <w:lsdException w:name="line number"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iPriority="99" w:unhideWhenUsed="1"/>
    <w:lsdException w:name="List Bullet" w:locked="1" w:semiHidden="1" w:uiPriority="99" w:unhideWhenUsed="1"/>
    <w:lsdException w:name="List Number" w:locked="1" w:semiHidden="1" w:uiPriority="99" w:unhideWhenUsed="1"/>
    <w:lsdException w:name="List 2" w:locked="1" w:semiHidden="1" w:uiPriority="99" w:unhideWhenUsed="1"/>
    <w:lsdException w:name="List 3" w:locked="1" w:semiHidden="1" w:uiPriority="99" w:unhideWhenUsed="1"/>
    <w:lsdException w:name="List 4" w:locked="1" w:semiHidden="1" w:uiPriority="99" w:unhideWhenUsed="1"/>
    <w:lsdException w:name="List Bullet 2" w:locked="1" w:semiHidden="1" w:uiPriority="99" w:unhideWhenUsed="1"/>
    <w:lsdException w:name="List Bullet 3" w:locked="1" w:semiHidden="1" w:uiPriority="99" w:unhideWhenUsed="1"/>
    <w:lsdException w:name="List Bullet 4" w:locked="1" w:semiHidden="1" w:uiPriority="99" w:unhideWhenUsed="1"/>
    <w:lsdException w:name="List Bullet 5" w:locked="1" w:semiHidden="1" w:uiPriority="99"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locked="1" w:semiHidden="1" w:uiPriority="99" w:unhideWhenUsed="1"/>
    <w:lsdException w:name="Signature" w:locked="1" w:semiHidden="1" w:uiPriority="99" w:unhideWhenUsed="1"/>
    <w:lsdException w:name="Body Text" w:locked="1" w:semiHidden="1" w:uiPriority="99" w:unhideWhenUsed="1"/>
    <w:lsdException w:name="Body Text Indent" w:locked="1" w:semiHidden="1" w:uiPriority="99"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locked="1" w:semiHidden="1" w:uiPriority="99" w:unhideWhenUsed="1"/>
    <w:lsdException w:name="Subtitle" w:locked="1" w:uiPriority="11" w:qFormat="1"/>
    <w:lsdException w:name="Salutation" w:locked="1" w:semiHidden="1" w:uiPriority="99" w:unhideWhenUsed="1"/>
    <w:lsdException w:name="Date" w:locked="1" w:semiHidden="1" w:uiPriority="99" w:unhideWhenUsed="1"/>
    <w:lsdException w:name="Body Text First Indent" w:locked="1" w:semiHidden="1" w:uiPriority="99" w:unhideWhenUsed="1"/>
    <w:lsdException w:name="Body Text First Indent 2" w:locked="1" w:semiHidden="1" w:uiPriority="99" w:unhideWhenUsed="1"/>
    <w:lsdException w:name="Note Heading" w:locked="1" w:semiHidden="1" w:uiPriority="99" w:unhideWhenUsed="1"/>
    <w:lsdException w:name="Body Text 2" w:locked="1" w:semiHidden="1" w:uiPriority="99" w:unhideWhenUsed="1"/>
    <w:lsdException w:name="Body Text 3" w:locked="1" w:semiHidden="1" w:uiPriority="99" w:unhideWhenUsed="1"/>
    <w:lsdException w:name="Body Text Indent 2" w:locked="1" w:semiHidden="1" w:uiPriority="99" w:unhideWhenUsed="1"/>
    <w:lsdException w:name="Body Text Indent 3" w:locked="1" w:semiHidden="1" w:uiPriority="99" w:unhideWhenUsed="1"/>
    <w:lsdException w:name="Block Text" w:locked="1" w:semiHidden="1" w:uiPriority="99" w:unhideWhenUsed="1"/>
    <w:lsdException w:name="Hyperlink" w:locked="1" w:semiHidden="1" w:uiPriority="99" w:unhideWhenUsed="1"/>
    <w:lsdException w:name="Strong" w:locked="1" w:uiPriority="22" w:qFormat="1"/>
    <w:lsdException w:name="Emphasis" w:locked="1" w:uiPriority="20" w:qFormat="1"/>
    <w:lsdException w:name="Plain Text" w:locked="1" w:semiHidden="1" w:uiPriority="99" w:unhideWhenUsed="1"/>
    <w:lsdException w:name="E-mail Signature" w:locked="1" w:semiHidden="1" w:uiPriority="99" w:unhideWhenUsed="1"/>
    <w:lsdException w:name="Normal (Web)" w:locked="1" w:semiHidden="1" w:uiPriority="99" w:unhideWhenUsed="1"/>
    <w:lsdException w:name="HTML Acronym" w:locked="1" w:semiHidden="1" w:uiPriority="99" w:unhideWhenUsed="1"/>
    <w:lsdException w:name="HTML Address" w:locked="1" w:semiHidden="1" w:uiPriority="99"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locked="1" w:semiHidden="1" w:uiPriority="99" w:unhideWhenUsed="1"/>
    <w:lsdException w:name="HTML Sample" w:locked="1" w:semiHidden="1" w:uiPriority="99" w:unhideWhenUsed="1"/>
    <w:lsdException w:name="HTML Typewriter"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7E84"/>
    <w:rPr>
      <w:sz w:val="24"/>
      <w:szCs w:val="24"/>
    </w:rPr>
  </w:style>
  <w:style w:type="paragraph" w:styleId="Heading1">
    <w:name w:val="heading 1"/>
    <w:aliases w:val="TF-TÍTULO 1"/>
    <w:basedOn w:val="Normal"/>
    <w:next w:val="TF-TEXTO"/>
    <w:link w:val="Heading1Char"/>
    <w:autoRedefine/>
    <w:uiPriority w:val="99"/>
    <w:qFormat/>
    <w:rsid w:val="00AA33CC"/>
    <w:pPr>
      <w:keepNext/>
      <w:pageBreakBefore/>
      <w:numPr>
        <w:numId w:val="1"/>
      </w:numPr>
      <w:tabs>
        <w:tab w:val="left" w:pos="284"/>
      </w:tabs>
      <w:spacing w:after="960"/>
      <w:ind w:left="284" w:hanging="284"/>
      <w:jc w:val="both"/>
      <w:outlineLvl w:val="0"/>
    </w:pPr>
    <w:rPr>
      <w:b/>
      <w:bCs/>
      <w:caps/>
    </w:rPr>
  </w:style>
  <w:style w:type="paragraph" w:styleId="Heading2">
    <w:name w:val="heading 2"/>
    <w:aliases w:val="TF-TÍTULO 2"/>
    <w:basedOn w:val="Normal"/>
    <w:next w:val="TF-TEXTO"/>
    <w:link w:val="Heading2Char"/>
    <w:autoRedefine/>
    <w:uiPriority w:val="99"/>
    <w:qFormat/>
    <w:rsid w:val="005D089A"/>
    <w:pPr>
      <w:keepNext/>
      <w:numPr>
        <w:ilvl w:val="1"/>
        <w:numId w:val="1"/>
      </w:numPr>
      <w:spacing w:before="840" w:after="960"/>
      <w:jc w:val="both"/>
      <w:outlineLvl w:val="1"/>
    </w:pPr>
    <w:rPr>
      <w:caps/>
      <w:color w:val="000000"/>
      <w:lang w:val="en-US"/>
    </w:rPr>
  </w:style>
  <w:style w:type="paragraph" w:styleId="Heading3">
    <w:name w:val="heading 3"/>
    <w:aliases w:val="TF-TÍTULO 3"/>
    <w:basedOn w:val="Normal"/>
    <w:next w:val="TF-TEXTO"/>
    <w:link w:val="Heading3Char"/>
    <w:autoRedefine/>
    <w:uiPriority w:val="99"/>
    <w:qFormat/>
    <w:rsid w:val="00AA33CC"/>
    <w:pPr>
      <w:keepNext/>
      <w:numPr>
        <w:ilvl w:val="2"/>
        <w:numId w:val="1"/>
      </w:numPr>
      <w:spacing w:before="560" w:after="840"/>
      <w:jc w:val="both"/>
      <w:outlineLvl w:val="2"/>
    </w:pPr>
    <w:rPr>
      <w:color w:val="000000"/>
    </w:rPr>
  </w:style>
  <w:style w:type="paragraph" w:styleId="Heading4">
    <w:name w:val="heading 4"/>
    <w:aliases w:val="TF-TÍTULO 4"/>
    <w:basedOn w:val="Normal"/>
    <w:next w:val="TF-TEXTO"/>
    <w:link w:val="Heading4Char"/>
    <w:autoRedefine/>
    <w:uiPriority w:val="99"/>
    <w:qFormat/>
    <w:rsid w:val="00AA33CC"/>
    <w:pPr>
      <w:keepNext/>
      <w:numPr>
        <w:ilvl w:val="3"/>
        <w:numId w:val="1"/>
      </w:numPr>
      <w:spacing w:before="560" w:after="840"/>
      <w:ind w:left="992" w:hanging="992"/>
      <w:jc w:val="both"/>
      <w:outlineLvl w:val="3"/>
    </w:pPr>
    <w:rPr>
      <w:color w:val="000000"/>
    </w:rPr>
  </w:style>
  <w:style w:type="paragraph" w:styleId="Heading5">
    <w:name w:val="heading 5"/>
    <w:aliases w:val="TF-TÍTULO 5"/>
    <w:basedOn w:val="Normal"/>
    <w:next w:val="TF-TEXTO"/>
    <w:link w:val="Heading5Char"/>
    <w:autoRedefine/>
    <w:uiPriority w:val="99"/>
    <w:qFormat/>
    <w:rsid w:val="00AA33CC"/>
    <w:pPr>
      <w:keepNext/>
      <w:numPr>
        <w:ilvl w:val="4"/>
        <w:numId w:val="1"/>
      </w:numPr>
      <w:spacing w:before="560" w:after="840"/>
      <w:ind w:left="1134" w:hanging="1134"/>
      <w:jc w:val="both"/>
      <w:outlineLvl w:val="4"/>
    </w:pPr>
    <w:rPr>
      <w:color w:val="000000"/>
    </w:rPr>
  </w:style>
  <w:style w:type="paragraph" w:styleId="Heading6">
    <w:name w:val="heading 6"/>
    <w:basedOn w:val="Normal"/>
    <w:next w:val="TF-TEXTO"/>
    <w:link w:val="Heading6Char"/>
    <w:autoRedefine/>
    <w:uiPriority w:val="99"/>
    <w:qFormat/>
    <w:rsid w:val="00AA33CC"/>
    <w:pPr>
      <w:keepNext/>
      <w:numPr>
        <w:ilvl w:val="5"/>
        <w:numId w:val="1"/>
      </w:numPr>
      <w:spacing w:before="360" w:after="240"/>
      <w:ind w:left="1276" w:hanging="1276"/>
      <w:jc w:val="both"/>
      <w:outlineLvl w:val="5"/>
    </w:pPr>
    <w:rPr>
      <w:noProof/>
      <w:color w:val="000000"/>
    </w:rPr>
  </w:style>
  <w:style w:type="paragraph" w:styleId="Heading7">
    <w:name w:val="heading 7"/>
    <w:basedOn w:val="Normal"/>
    <w:next w:val="TF-TEXTO"/>
    <w:link w:val="Heading7Char"/>
    <w:autoRedefine/>
    <w:uiPriority w:val="99"/>
    <w:qFormat/>
    <w:rsid w:val="00AA33CC"/>
    <w:pPr>
      <w:keepNext/>
      <w:numPr>
        <w:ilvl w:val="6"/>
        <w:numId w:val="1"/>
      </w:numPr>
      <w:spacing w:before="360" w:after="240"/>
      <w:ind w:left="1559" w:hanging="1559"/>
      <w:jc w:val="both"/>
      <w:outlineLvl w:val="6"/>
    </w:pPr>
    <w:rPr>
      <w:rFonts w:ascii="Times" w:hAnsi="Times" w:cs="Times"/>
    </w:rPr>
  </w:style>
  <w:style w:type="paragraph" w:styleId="Heading8">
    <w:name w:val="heading 8"/>
    <w:basedOn w:val="Normal"/>
    <w:next w:val="TF-TEXTO"/>
    <w:link w:val="Heading8Char"/>
    <w:autoRedefine/>
    <w:uiPriority w:val="99"/>
    <w:qFormat/>
    <w:rsid w:val="00AA33CC"/>
    <w:pPr>
      <w:keepNext/>
      <w:numPr>
        <w:ilvl w:val="7"/>
        <w:numId w:val="1"/>
      </w:numPr>
      <w:spacing w:before="360" w:after="240"/>
      <w:ind w:left="1843" w:hanging="1843"/>
      <w:jc w:val="both"/>
      <w:outlineLvl w:val="7"/>
    </w:pPr>
    <w:rPr>
      <w:rFonts w:ascii="Times" w:hAnsi="Times" w:cs="Times"/>
      <w:color w:val="000000"/>
    </w:rPr>
  </w:style>
  <w:style w:type="paragraph" w:styleId="Heading9">
    <w:name w:val="heading 9"/>
    <w:basedOn w:val="Normal"/>
    <w:next w:val="TF-TEXTO"/>
    <w:link w:val="Heading9Char"/>
    <w:uiPriority w:val="99"/>
    <w:qFormat/>
    <w:rsid w:val="00AA33CC"/>
    <w:pPr>
      <w:keepNext/>
      <w:numPr>
        <w:ilvl w:val="8"/>
        <w:numId w:val="1"/>
      </w:numPr>
      <w:spacing w:before="360" w:after="360"/>
      <w:ind w:left="1985" w:hanging="1985"/>
      <w:jc w:val="both"/>
      <w:outlineLvl w:val="8"/>
    </w:pPr>
    <w:rPr>
      <w:b/>
      <w:bCs/>
      <w:color w:val="00000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F-TÍTULO 1 Char"/>
    <w:basedOn w:val="DefaultParagraphFont"/>
    <w:link w:val="Heading1"/>
    <w:uiPriority w:val="99"/>
    <w:semiHidden/>
    <w:locked/>
    <w:rsid w:val="008A7E84"/>
    <w:rPr>
      <w:b/>
      <w:bCs/>
      <w:caps/>
      <w:sz w:val="24"/>
      <w:szCs w:val="24"/>
    </w:rPr>
  </w:style>
  <w:style w:type="character" w:customStyle="1" w:styleId="Heading2Char">
    <w:name w:val="Heading 2 Char"/>
    <w:aliases w:val="TF-TÍTULO 2 Char"/>
    <w:basedOn w:val="DefaultParagraphFont"/>
    <w:link w:val="Heading2"/>
    <w:uiPriority w:val="9"/>
    <w:semiHidden/>
    <w:rsid w:val="00BB083B"/>
    <w:rPr>
      <w:rFonts w:asciiTheme="majorHAnsi" w:eastAsiaTheme="majorEastAsia" w:hAnsiTheme="majorHAnsi" w:cstheme="majorBidi"/>
      <w:b/>
      <w:bCs/>
      <w:i/>
      <w:iCs/>
      <w:sz w:val="28"/>
      <w:szCs w:val="28"/>
    </w:rPr>
  </w:style>
  <w:style w:type="character" w:customStyle="1" w:styleId="Heading3Char">
    <w:name w:val="Heading 3 Char"/>
    <w:aliases w:val="TF-TÍTULO 3 Char"/>
    <w:basedOn w:val="DefaultParagraphFont"/>
    <w:link w:val="Heading3"/>
    <w:uiPriority w:val="9"/>
    <w:semiHidden/>
    <w:rsid w:val="00BB083B"/>
    <w:rPr>
      <w:rFonts w:asciiTheme="majorHAnsi" w:eastAsiaTheme="majorEastAsia" w:hAnsiTheme="majorHAnsi" w:cstheme="majorBidi"/>
      <w:b/>
      <w:bCs/>
      <w:sz w:val="26"/>
      <w:szCs w:val="26"/>
    </w:rPr>
  </w:style>
  <w:style w:type="character" w:customStyle="1" w:styleId="Heading4Char">
    <w:name w:val="Heading 4 Char"/>
    <w:aliases w:val="TF-TÍTULO 4 Char"/>
    <w:basedOn w:val="DefaultParagraphFont"/>
    <w:link w:val="Heading4"/>
    <w:uiPriority w:val="9"/>
    <w:semiHidden/>
    <w:rsid w:val="00BB083B"/>
    <w:rPr>
      <w:rFonts w:asciiTheme="minorHAnsi" w:eastAsiaTheme="minorEastAsia" w:hAnsiTheme="minorHAnsi" w:cstheme="minorBidi"/>
      <w:b/>
      <w:bCs/>
      <w:sz w:val="28"/>
      <w:szCs w:val="28"/>
    </w:rPr>
  </w:style>
  <w:style w:type="character" w:customStyle="1" w:styleId="Heading5Char">
    <w:name w:val="Heading 5 Char"/>
    <w:aliases w:val="TF-TÍTULO 5 Char"/>
    <w:basedOn w:val="DefaultParagraphFont"/>
    <w:link w:val="Heading5"/>
    <w:uiPriority w:val="9"/>
    <w:semiHidden/>
    <w:rsid w:val="00BB083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BB083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BB083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BB083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BB083B"/>
    <w:rPr>
      <w:rFonts w:asciiTheme="majorHAnsi" w:eastAsiaTheme="majorEastAsia" w:hAnsiTheme="majorHAnsi" w:cstheme="majorBidi"/>
    </w:rPr>
  </w:style>
  <w:style w:type="paragraph" w:customStyle="1" w:styleId="TF-TEXTO">
    <w:name w:val="TF-TEXTO"/>
    <w:uiPriority w:val="99"/>
    <w:rsid w:val="00AA33CC"/>
    <w:pPr>
      <w:widowControl w:val="0"/>
      <w:spacing w:line="360" w:lineRule="auto"/>
      <w:ind w:firstLine="680"/>
      <w:jc w:val="both"/>
    </w:pPr>
    <w:rPr>
      <w:sz w:val="24"/>
      <w:szCs w:val="24"/>
    </w:rPr>
  </w:style>
  <w:style w:type="paragraph" w:styleId="TableofFigures">
    <w:name w:val="table of figures"/>
    <w:basedOn w:val="Normal"/>
    <w:next w:val="Normal"/>
    <w:uiPriority w:val="99"/>
    <w:semiHidden/>
    <w:rsid w:val="00AA33CC"/>
    <w:pPr>
      <w:spacing w:line="360" w:lineRule="auto"/>
      <w:ind w:left="1134" w:hanging="1134"/>
    </w:pPr>
  </w:style>
  <w:style w:type="paragraph" w:customStyle="1" w:styleId="TF-capaCABEALHO">
    <w:name w:val="TF-capa CABEÇALHO"/>
    <w:uiPriority w:val="99"/>
    <w:rsid w:val="00AA33CC"/>
    <w:pPr>
      <w:spacing w:line="480" w:lineRule="auto"/>
      <w:jc w:val="center"/>
    </w:pPr>
    <w:rPr>
      <w:b/>
      <w:bCs/>
      <w:caps/>
      <w:sz w:val="24"/>
      <w:szCs w:val="24"/>
    </w:rPr>
  </w:style>
  <w:style w:type="paragraph" w:customStyle="1" w:styleId="TF-capaTTULO">
    <w:name w:val="TF-capa TÍTULO"/>
    <w:next w:val="TF-capaAUTOR"/>
    <w:uiPriority w:val="99"/>
    <w:rsid w:val="00AA33CC"/>
    <w:pPr>
      <w:spacing w:before="4600" w:line="480" w:lineRule="auto"/>
      <w:jc w:val="center"/>
    </w:pPr>
    <w:rPr>
      <w:b/>
      <w:bCs/>
      <w:caps/>
      <w:sz w:val="32"/>
      <w:szCs w:val="32"/>
    </w:rPr>
  </w:style>
  <w:style w:type="paragraph" w:customStyle="1" w:styleId="TF-capaAUTOR">
    <w:name w:val="TF-capa AUTOR"/>
    <w:uiPriority w:val="99"/>
    <w:rsid w:val="00AA33CC"/>
    <w:pPr>
      <w:spacing w:before="720"/>
      <w:jc w:val="right"/>
    </w:pPr>
    <w:rPr>
      <w:b/>
      <w:bCs/>
      <w:caps/>
      <w:sz w:val="24"/>
      <w:szCs w:val="24"/>
    </w:rPr>
  </w:style>
  <w:style w:type="paragraph" w:customStyle="1" w:styleId="TF-capaID">
    <w:name w:val="TF-capa ID"/>
    <w:uiPriority w:val="99"/>
    <w:rsid w:val="00AA33CC"/>
    <w:pPr>
      <w:jc w:val="right"/>
    </w:pPr>
    <w:rPr>
      <w:b/>
      <w:bCs/>
      <w:caps/>
      <w:sz w:val="24"/>
      <w:szCs w:val="24"/>
    </w:rPr>
  </w:style>
  <w:style w:type="paragraph" w:customStyle="1" w:styleId="TF-folharostoAUTOR">
    <w:name w:val="TF-folha rosto AUTOR"/>
    <w:basedOn w:val="TF-capaAUTOR"/>
    <w:uiPriority w:val="99"/>
    <w:rsid w:val="00AA33CC"/>
    <w:pPr>
      <w:widowControl w:val="0"/>
      <w:spacing w:before="0"/>
      <w:jc w:val="center"/>
    </w:pPr>
  </w:style>
  <w:style w:type="paragraph" w:customStyle="1" w:styleId="TF-folharostoFINALIDADE">
    <w:name w:val="TF-folha rosto FINALIDADE"/>
    <w:uiPriority w:val="99"/>
    <w:rsid w:val="00AA33CC"/>
    <w:pPr>
      <w:spacing w:before="720"/>
      <w:ind w:left="4536"/>
      <w:jc w:val="both"/>
    </w:pPr>
    <w:rPr>
      <w:color w:val="000000"/>
      <w:sz w:val="24"/>
      <w:szCs w:val="24"/>
    </w:rPr>
  </w:style>
  <w:style w:type="paragraph" w:customStyle="1" w:styleId="TF-folharostoTTULO">
    <w:name w:val="TF-folha rosto TÍTULO"/>
    <w:basedOn w:val="TF-capaTTULO"/>
    <w:uiPriority w:val="99"/>
    <w:rsid w:val="00AA33CC"/>
    <w:pPr>
      <w:spacing w:before="2000"/>
    </w:pPr>
  </w:style>
  <w:style w:type="paragraph" w:customStyle="1" w:styleId="TF-folharostoORIENTADOR">
    <w:name w:val="TF-folha rosto ORIENTADOR"/>
    <w:basedOn w:val="TF-folharostoFINALIDADE"/>
    <w:uiPriority w:val="99"/>
    <w:rsid w:val="00AA33CC"/>
    <w:pPr>
      <w:keepNext/>
      <w:keepLines/>
      <w:spacing w:before="480"/>
      <w:ind w:left="0"/>
      <w:jc w:val="right"/>
    </w:pPr>
  </w:style>
  <w:style w:type="paragraph" w:customStyle="1" w:styleId="TF-folharostoANO">
    <w:name w:val="TF-folha rosto ANO"/>
    <w:next w:val="TF-folharostoID"/>
    <w:uiPriority w:val="99"/>
    <w:rsid w:val="00AA33CC"/>
    <w:pPr>
      <w:jc w:val="center"/>
    </w:pPr>
    <w:rPr>
      <w:b/>
      <w:bCs/>
      <w:caps/>
      <w:color w:val="000000"/>
      <w:sz w:val="24"/>
      <w:szCs w:val="24"/>
    </w:rPr>
  </w:style>
  <w:style w:type="paragraph" w:customStyle="1" w:styleId="TF-folharostoID">
    <w:name w:val="TF-folha rosto ID"/>
    <w:basedOn w:val="TF-capaID"/>
    <w:uiPriority w:val="99"/>
    <w:rsid w:val="00AA33CC"/>
  </w:style>
  <w:style w:type="paragraph" w:customStyle="1" w:styleId="TF-folhaaprovaoTTULO">
    <w:name w:val="TF-folha aprovação TÍTULO"/>
    <w:basedOn w:val="TF-capaTTULO"/>
    <w:uiPriority w:val="99"/>
    <w:rsid w:val="00AA33CC"/>
    <w:pPr>
      <w:pageBreakBefore/>
      <w:spacing w:before="0"/>
    </w:pPr>
  </w:style>
  <w:style w:type="paragraph" w:customStyle="1" w:styleId="TF-folhaaprovaoPOR">
    <w:name w:val="TF-folha aprovação POR"/>
    <w:uiPriority w:val="99"/>
    <w:rsid w:val="00AA33CC"/>
    <w:pPr>
      <w:spacing w:before="1000"/>
      <w:jc w:val="center"/>
    </w:pPr>
    <w:rPr>
      <w:color w:val="000000"/>
      <w:sz w:val="24"/>
      <w:szCs w:val="24"/>
    </w:rPr>
  </w:style>
  <w:style w:type="paragraph" w:customStyle="1" w:styleId="TF-folhaaprovaoAUTOR">
    <w:name w:val="TF-folha aprovação AUTOR"/>
    <w:uiPriority w:val="99"/>
    <w:rsid w:val="00AA33CC"/>
    <w:pPr>
      <w:spacing w:before="1000"/>
      <w:jc w:val="center"/>
    </w:pPr>
    <w:rPr>
      <w:b/>
      <w:bCs/>
      <w:caps/>
      <w:sz w:val="24"/>
      <w:szCs w:val="24"/>
    </w:rPr>
  </w:style>
  <w:style w:type="paragraph" w:customStyle="1" w:styleId="TF-folhaaprovaoASSINATURA">
    <w:name w:val="TF-folha aprovação ASSINATURA"/>
    <w:uiPriority w:val="99"/>
    <w:rsid w:val="00AA33CC"/>
    <w:pPr>
      <w:spacing w:before="360"/>
      <w:ind w:left="2268"/>
    </w:pPr>
    <w:rPr>
      <w:b/>
      <w:bCs/>
      <w:color w:val="000000"/>
      <w:sz w:val="24"/>
      <w:szCs w:val="24"/>
    </w:rPr>
  </w:style>
  <w:style w:type="paragraph" w:customStyle="1" w:styleId="TF-folhaaprovaoFUNO">
    <w:name w:val="TF-folha aprovação FUNÇÃO"/>
    <w:uiPriority w:val="99"/>
    <w:rsid w:val="00AA33CC"/>
    <w:pPr>
      <w:tabs>
        <w:tab w:val="left" w:pos="2268"/>
      </w:tabs>
    </w:pPr>
    <w:rPr>
      <w:color w:val="000000"/>
      <w:sz w:val="24"/>
      <w:szCs w:val="24"/>
    </w:rPr>
  </w:style>
  <w:style w:type="paragraph" w:customStyle="1" w:styleId="TF-folhaaprovaoDATA">
    <w:name w:val="TF-folha aprovação DATA"/>
    <w:uiPriority w:val="99"/>
    <w:rsid w:val="00AA33CC"/>
    <w:pPr>
      <w:keepLines/>
      <w:jc w:val="center"/>
    </w:pPr>
    <w:rPr>
      <w:color w:val="000000"/>
      <w:sz w:val="24"/>
      <w:szCs w:val="24"/>
    </w:rPr>
  </w:style>
  <w:style w:type="paragraph" w:customStyle="1" w:styleId="TF-folhaaprovaoFINALIDADE">
    <w:name w:val="TF-folha aprovação FINALIDADE"/>
    <w:uiPriority w:val="99"/>
    <w:rsid w:val="00AA33CC"/>
    <w:pPr>
      <w:spacing w:before="1000" w:after="1000"/>
      <w:ind w:left="4536"/>
      <w:jc w:val="both"/>
    </w:pPr>
    <w:rPr>
      <w:color w:val="000000"/>
      <w:sz w:val="24"/>
      <w:szCs w:val="24"/>
    </w:rPr>
  </w:style>
  <w:style w:type="paragraph" w:customStyle="1" w:styleId="TF-capaLOCAL">
    <w:name w:val="TF-capa LOCAL"/>
    <w:next w:val="TF-capaANO"/>
    <w:uiPriority w:val="99"/>
    <w:rsid w:val="00AA33CC"/>
    <w:pPr>
      <w:jc w:val="center"/>
    </w:pPr>
    <w:rPr>
      <w:b/>
      <w:bCs/>
      <w:caps/>
      <w:sz w:val="24"/>
      <w:szCs w:val="24"/>
    </w:rPr>
  </w:style>
  <w:style w:type="paragraph" w:customStyle="1" w:styleId="TF-capaANO">
    <w:name w:val="TF-capa ANO"/>
    <w:next w:val="TF-capaID"/>
    <w:uiPriority w:val="99"/>
    <w:rsid w:val="00AA33CC"/>
    <w:pPr>
      <w:jc w:val="center"/>
    </w:pPr>
    <w:rPr>
      <w:b/>
      <w:bCs/>
      <w:caps/>
      <w:sz w:val="24"/>
      <w:szCs w:val="24"/>
    </w:rPr>
  </w:style>
  <w:style w:type="paragraph" w:customStyle="1" w:styleId="TF-folharostoLOCAL">
    <w:name w:val="TF-folha rosto LOCAL"/>
    <w:uiPriority w:val="99"/>
    <w:rsid w:val="00AA33CC"/>
    <w:pPr>
      <w:jc w:val="center"/>
    </w:pPr>
    <w:rPr>
      <w:b/>
      <w:bCs/>
      <w:caps/>
      <w:sz w:val="24"/>
      <w:szCs w:val="24"/>
    </w:rPr>
  </w:style>
  <w:style w:type="paragraph" w:customStyle="1" w:styleId="TF-dedicatria">
    <w:name w:val="TF-dedicatória"/>
    <w:uiPriority w:val="99"/>
    <w:rsid w:val="00AA33CC"/>
    <w:pPr>
      <w:keepLines/>
      <w:pageBreakBefore/>
      <w:spacing w:before="6400"/>
      <w:ind w:left="4536"/>
      <w:jc w:val="both"/>
    </w:pPr>
    <w:rPr>
      <w:sz w:val="24"/>
      <w:szCs w:val="24"/>
    </w:rPr>
  </w:style>
  <w:style w:type="paragraph" w:customStyle="1" w:styleId="TF-agradecimentosTEXTO">
    <w:name w:val="TF-agradecimentos TEXTO"/>
    <w:uiPriority w:val="99"/>
    <w:rsid w:val="00AA33CC"/>
    <w:pPr>
      <w:spacing w:line="480" w:lineRule="auto"/>
      <w:ind w:firstLine="680"/>
      <w:jc w:val="both"/>
    </w:pPr>
    <w:rPr>
      <w:sz w:val="24"/>
      <w:szCs w:val="24"/>
    </w:rPr>
  </w:style>
  <w:style w:type="paragraph" w:styleId="Title">
    <w:name w:val="Title"/>
    <w:basedOn w:val="Normal"/>
    <w:link w:val="TitleChar"/>
    <w:uiPriority w:val="99"/>
    <w:qFormat/>
    <w:rsid w:val="00AA33C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BB083B"/>
    <w:rPr>
      <w:rFonts w:asciiTheme="majorHAnsi" w:eastAsiaTheme="majorEastAsia" w:hAnsiTheme="majorHAnsi" w:cstheme="majorBidi"/>
      <w:b/>
      <w:bCs/>
      <w:kern w:val="28"/>
      <w:sz w:val="32"/>
      <w:szCs w:val="32"/>
    </w:rPr>
  </w:style>
  <w:style w:type="paragraph" w:customStyle="1" w:styleId="TF-epgrafeTEXTO">
    <w:name w:val="TF-epígrafe TEXTO"/>
    <w:next w:val="TF-epgrafeAUTOR"/>
    <w:uiPriority w:val="99"/>
    <w:rsid w:val="00AA33CC"/>
    <w:pPr>
      <w:pageBreakBefore/>
      <w:spacing w:before="6400"/>
      <w:ind w:left="4536"/>
      <w:jc w:val="both"/>
    </w:pPr>
    <w:rPr>
      <w:sz w:val="24"/>
      <w:szCs w:val="24"/>
    </w:rPr>
  </w:style>
  <w:style w:type="paragraph" w:customStyle="1" w:styleId="TF-epgrafeAUTOR">
    <w:name w:val="TF-epígrafe AUTOR"/>
    <w:uiPriority w:val="99"/>
    <w:rsid w:val="00AA33CC"/>
    <w:pPr>
      <w:spacing w:before="120" w:line="480" w:lineRule="auto"/>
      <w:jc w:val="right"/>
    </w:pPr>
    <w:rPr>
      <w:sz w:val="24"/>
      <w:szCs w:val="24"/>
    </w:rPr>
  </w:style>
  <w:style w:type="paragraph" w:customStyle="1" w:styleId="TF-abstractTTULO">
    <w:name w:val="TF-abstract TÍTULO"/>
    <w:basedOn w:val="TF-ttulononumerado"/>
    <w:next w:val="TF-abstractTEXTO"/>
    <w:uiPriority w:val="99"/>
    <w:rsid w:val="00AA33CC"/>
    <w:pPr>
      <w:pageBreakBefore/>
    </w:pPr>
  </w:style>
  <w:style w:type="paragraph" w:customStyle="1" w:styleId="TF-ttulononumerado">
    <w:name w:val="TF-título não numerado"/>
    <w:uiPriority w:val="99"/>
    <w:rsid w:val="00AA33CC"/>
    <w:pPr>
      <w:spacing w:after="840"/>
      <w:jc w:val="center"/>
    </w:pPr>
    <w:rPr>
      <w:b/>
      <w:bCs/>
      <w:caps/>
      <w:sz w:val="28"/>
      <w:szCs w:val="28"/>
    </w:rPr>
  </w:style>
  <w:style w:type="paragraph" w:customStyle="1" w:styleId="TF-abstractTEXTO">
    <w:name w:val="TF-abstract TEXTO"/>
    <w:basedOn w:val="TF-resumoTEXTO"/>
    <w:next w:val="TF-abstractKEY-WORDS"/>
    <w:uiPriority w:val="99"/>
    <w:rsid w:val="00AA33CC"/>
  </w:style>
  <w:style w:type="paragraph" w:customStyle="1" w:styleId="TF-resumoTEXTO">
    <w:name w:val="TF-resumo TEXTO"/>
    <w:next w:val="TF-resumoPALAVRAS-CHAVE"/>
    <w:uiPriority w:val="99"/>
    <w:rsid w:val="00AA33CC"/>
    <w:pPr>
      <w:jc w:val="both"/>
    </w:pPr>
    <w:rPr>
      <w:sz w:val="24"/>
      <w:szCs w:val="24"/>
    </w:rPr>
  </w:style>
  <w:style w:type="paragraph" w:customStyle="1" w:styleId="TF-resumoPALAVRAS-CHAVE">
    <w:name w:val="TF-resumo PALAVRAS-CHAVE"/>
    <w:basedOn w:val="TF-resumoTEXTO"/>
    <w:uiPriority w:val="99"/>
    <w:rsid w:val="00AA33CC"/>
    <w:pPr>
      <w:spacing w:before="240"/>
    </w:pPr>
  </w:style>
  <w:style w:type="paragraph" w:customStyle="1" w:styleId="TF-abstractKEY-WORDS">
    <w:name w:val="TF-abstract KEY-WORDS"/>
    <w:basedOn w:val="TF-resumoPALAVRAS-CHAVE"/>
    <w:uiPriority w:val="99"/>
    <w:rsid w:val="00AA33CC"/>
  </w:style>
  <w:style w:type="paragraph" w:customStyle="1" w:styleId="TF-listadeilustraesTTULO">
    <w:name w:val="TF-lista de ilustrações TÍTULO"/>
    <w:basedOn w:val="TF-ttulononumerado"/>
    <w:uiPriority w:val="99"/>
    <w:rsid w:val="00AA33CC"/>
    <w:pPr>
      <w:pageBreakBefore/>
    </w:pPr>
  </w:style>
  <w:style w:type="paragraph" w:customStyle="1" w:styleId="TF-listadetabelasTTULO">
    <w:name w:val="TF-lista de tabelas TÍTULO"/>
    <w:basedOn w:val="TF-ttulononumerado"/>
    <w:next w:val="TF-tabelaTEXTO"/>
    <w:uiPriority w:val="99"/>
    <w:rsid w:val="00AA33CC"/>
    <w:pPr>
      <w:keepNext/>
    </w:pPr>
  </w:style>
  <w:style w:type="paragraph" w:customStyle="1" w:styleId="TF-listadesmbolosTTULO">
    <w:name w:val="TF-lista de símbolos TÍTULO"/>
    <w:basedOn w:val="TF-ttulononumerado"/>
    <w:next w:val="TF-listadesmbolosITEM"/>
    <w:uiPriority w:val="99"/>
    <w:rsid w:val="00AA33CC"/>
  </w:style>
  <w:style w:type="paragraph" w:customStyle="1" w:styleId="TF-listadesmbolosITEM">
    <w:name w:val="TF-lista de símbolos ITEM"/>
    <w:basedOn w:val="TF-listadesiglasITEM"/>
    <w:uiPriority w:val="99"/>
    <w:rsid w:val="00AA33CC"/>
  </w:style>
  <w:style w:type="paragraph" w:customStyle="1" w:styleId="TF-listadesiglasITEM">
    <w:name w:val="TF-lista de siglas ITEM"/>
    <w:uiPriority w:val="99"/>
    <w:rsid w:val="00AA33CC"/>
    <w:pPr>
      <w:spacing w:line="480" w:lineRule="auto"/>
      <w:jc w:val="both"/>
    </w:pPr>
    <w:rPr>
      <w:sz w:val="24"/>
      <w:szCs w:val="24"/>
    </w:rPr>
  </w:style>
  <w:style w:type="paragraph" w:customStyle="1" w:styleId="TF-sumrioTTULO">
    <w:name w:val="TF-sumário TÍTULO"/>
    <w:basedOn w:val="TF-ttulononumerado"/>
    <w:uiPriority w:val="99"/>
    <w:rsid w:val="00AA33CC"/>
    <w:pPr>
      <w:pageBreakBefore/>
    </w:pPr>
  </w:style>
  <w:style w:type="paragraph" w:customStyle="1" w:styleId="TF-refernciasbibliogrficasTTULO">
    <w:name w:val="TF-referências bibliográficas TÍTULO"/>
    <w:basedOn w:val="TF-ttulononumerado"/>
    <w:next w:val="TF-refernciasITEM"/>
    <w:uiPriority w:val="99"/>
    <w:rsid w:val="00AA33CC"/>
    <w:pPr>
      <w:pageBreakBefore/>
      <w:spacing w:after="960"/>
    </w:pPr>
    <w:rPr>
      <w:rFonts w:ascii="Times" w:hAnsi="Times" w:cs="Times"/>
      <w:sz w:val="24"/>
      <w:szCs w:val="24"/>
    </w:rPr>
  </w:style>
  <w:style w:type="paragraph" w:customStyle="1" w:styleId="TF-refernciasITEM">
    <w:name w:val="TF-referências ITEM"/>
    <w:uiPriority w:val="99"/>
    <w:rsid w:val="00AA33CC"/>
    <w:pPr>
      <w:keepLines/>
      <w:spacing w:after="360"/>
    </w:pPr>
    <w:rPr>
      <w:sz w:val="24"/>
      <w:szCs w:val="24"/>
    </w:rPr>
  </w:style>
  <w:style w:type="paragraph" w:customStyle="1" w:styleId="TF-SUBALNEAnvel1">
    <w:name w:val="TF-SUBALÍNEA nível 1"/>
    <w:basedOn w:val="TF-ALNEA"/>
    <w:uiPriority w:val="99"/>
    <w:rsid w:val="00AA33CC"/>
    <w:pPr>
      <w:numPr>
        <w:ilvl w:val="1"/>
      </w:numPr>
    </w:pPr>
    <w:rPr>
      <w:rFonts w:ascii="Times" w:hAnsi="Times" w:cs="Times"/>
    </w:rPr>
  </w:style>
  <w:style w:type="paragraph" w:customStyle="1" w:styleId="TF-ALNEA">
    <w:name w:val="TF-ALÍNEA"/>
    <w:uiPriority w:val="99"/>
    <w:rsid w:val="00AA33CC"/>
    <w:pPr>
      <w:widowControl w:val="0"/>
      <w:numPr>
        <w:numId w:val="2"/>
      </w:numPr>
      <w:spacing w:line="360" w:lineRule="auto"/>
      <w:jc w:val="both"/>
    </w:pPr>
    <w:rPr>
      <w:sz w:val="24"/>
      <w:szCs w:val="24"/>
    </w:rPr>
  </w:style>
  <w:style w:type="paragraph" w:customStyle="1" w:styleId="TF-resumoTTULO">
    <w:name w:val="TF-resumo TÍTULO"/>
    <w:basedOn w:val="TF-ttulononumerado"/>
    <w:next w:val="TF-resumoTEXTO"/>
    <w:uiPriority w:val="99"/>
    <w:rsid w:val="00AA33CC"/>
    <w:pPr>
      <w:pageBreakBefore/>
    </w:pPr>
  </w:style>
  <w:style w:type="paragraph" w:customStyle="1" w:styleId="TF-SUBALNEAnvel2">
    <w:name w:val="TF-SUBALÍNEA nível 2"/>
    <w:basedOn w:val="TF-SUBALNEAnvel1"/>
    <w:uiPriority w:val="99"/>
    <w:rsid w:val="00AA33CC"/>
    <w:pPr>
      <w:numPr>
        <w:ilvl w:val="2"/>
      </w:numPr>
    </w:pPr>
  </w:style>
  <w:style w:type="paragraph" w:styleId="Header">
    <w:name w:val="header"/>
    <w:basedOn w:val="Normal"/>
    <w:link w:val="HeaderChar"/>
    <w:uiPriority w:val="99"/>
    <w:semiHidden/>
    <w:rsid w:val="00AA33CC"/>
    <w:pPr>
      <w:tabs>
        <w:tab w:val="center" w:pos="4320"/>
        <w:tab w:val="right" w:pos="8640"/>
      </w:tabs>
    </w:pPr>
  </w:style>
  <w:style w:type="character" w:customStyle="1" w:styleId="HeaderChar">
    <w:name w:val="Header Char"/>
    <w:basedOn w:val="DefaultParagraphFont"/>
    <w:link w:val="Header"/>
    <w:uiPriority w:val="99"/>
    <w:semiHidden/>
    <w:rsid w:val="00BB083B"/>
    <w:rPr>
      <w:sz w:val="24"/>
      <w:szCs w:val="24"/>
    </w:rPr>
  </w:style>
  <w:style w:type="paragraph" w:styleId="Footer">
    <w:name w:val="footer"/>
    <w:basedOn w:val="Normal"/>
    <w:link w:val="FooterChar"/>
    <w:uiPriority w:val="99"/>
    <w:semiHidden/>
    <w:rsid w:val="00AA33CC"/>
    <w:pPr>
      <w:tabs>
        <w:tab w:val="center" w:pos="4320"/>
        <w:tab w:val="right" w:pos="8640"/>
      </w:tabs>
    </w:pPr>
  </w:style>
  <w:style w:type="character" w:customStyle="1" w:styleId="FooterChar">
    <w:name w:val="Footer Char"/>
    <w:basedOn w:val="DefaultParagraphFont"/>
    <w:link w:val="Footer"/>
    <w:uiPriority w:val="99"/>
    <w:semiHidden/>
    <w:rsid w:val="00BB083B"/>
    <w:rPr>
      <w:sz w:val="24"/>
      <w:szCs w:val="24"/>
    </w:rPr>
  </w:style>
  <w:style w:type="character" w:styleId="PageNumber">
    <w:name w:val="page number"/>
    <w:basedOn w:val="DefaultParagraphFont"/>
    <w:uiPriority w:val="99"/>
    <w:semiHidden/>
    <w:rsid w:val="00AA33CC"/>
  </w:style>
  <w:style w:type="paragraph" w:styleId="TOC2">
    <w:name w:val="toc 2"/>
    <w:basedOn w:val="TOC1"/>
    <w:autoRedefine/>
    <w:uiPriority w:val="99"/>
    <w:semiHidden/>
    <w:rsid w:val="00AA33CC"/>
    <w:pPr>
      <w:tabs>
        <w:tab w:val="left" w:pos="426"/>
      </w:tabs>
      <w:ind w:left="425" w:hanging="425"/>
    </w:pPr>
    <w:rPr>
      <w:b w:val="0"/>
      <w:bCs w:val="0"/>
    </w:rPr>
  </w:style>
  <w:style w:type="paragraph" w:styleId="TOC1">
    <w:name w:val="toc 1"/>
    <w:basedOn w:val="Normal"/>
    <w:autoRedefine/>
    <w:uiPriority w:val="99"/>
    <w:semiHidden/>
    <w:rsid w:val="00AA33CC"/>
    <w:pPr>
      <w:tabs>
        <w:tab w:val="left" w:pos="284"/>
        <w:tab w:val="right" w:leader="dot" w:pos="9062"/>
      </w:tabs>
      <w:spacing w:line="360" w:lineRule="auto"/>
      <w:ind w:left="284" w:hanging="284"/>
      <w:jc w:val="both"/>
    </w:pPr>
    <w:rPr>
      <w:b/>
      <w:bCs/>
      <w:caps/>
      <w:noProof/>
      <w:color w:val="000000"/>
    </w:rPr>
  </w:style>
  <w:style w:type="paragraph" w:styleId="TOC3">
    <w:name w:val="toc 3"/>
    <w:basedOn w:val="Normal"/>
    <w:autoRedefine/>
    <w:uiPriority w:val="99"/>
    <w:semiHidden/>
    <w:rsid w:val="00AA33CC"/>
    <w:pPr>
      <w:tabs>
        <w:tab w:val="left" w:pos="567"/>
        <w:tab w:val="right" w:leader="dot" w:pos="9062"/>
      </w:tabs>
      <w:spacing w:line="360" w:lineRule="auto"/>
      <w:ind w:left="567" w:hanging="567"/>
      <w:jc w:val="both"/>
    </w:pPr>
    <w:rPr>
      <w:noProof/>
      <w:color w:val="000000"/>
    </w:rPr>
  </w:style>
  <w:style w:type="paragraph" w:styleId="TOC4">
    <w:name w:val="toc 4"/>
    <w:basedOn w:val="TOC3"/>
    <w:next w:val="TOC3"/>
    <w:autoRedefine/>
    <w:uiPriority w:val="99"/>
    <w:semiHidden/>
    <w:rsid w:val="00AA33CC"/>
    <w:pPr>
      <w:tabs>
        <w:tab w:val="left" w:pos="709"/>
      </w:tabs>
      <w:ind w:left="709" w:hanging="709"/>
    </w:pPr>
  </w:style>
  <w:style w:type="paragraph" w:styleId="TOC5">
    <w:name w:val="toc 5"/>
    <w:basedOn w:val="TOC4"/>
    <w:autoRedefine/>
    <w:uiPriority w:val="99"/>
    <w:semiHidden/>
    <w:rsid w:val="00AA33CC"/>
    <w:pPr>
      <w:tabs>
        <w:tab w:val="left" w:pos="993"/>
      </w:tabs>
      <w:ind w:left="992" w:hanging="992"/>
    </w:pPr>
  </w:style>
  <w:style w:type="paragraph" w:styleId="TOC6">
    <w:name w:val="toc 6"/>
    <w:basedOn w:val="TOC5"/>
    <w:autoRedefine/>
    <w:uiPriority w:val="99"/>
    <w:semiHidden/>
    <w:rsid w:val="00AA33CC"/>
    <w:pPr>
      <w:tabs>
        <w:tab w:val="left" w:pos="1134"/>
      </w:tabs>
      <w:ind w:left="1134" w:hanging="1134"/>
    </w:pPr>
  </w:style>
  <w:style w:type="paragraph" w:styleId="TOC7">
    <w:name w:val="toc 7"/>
    <w:basedOn w:val="TOC6"/>
    <w:autoRedefine/>
    <w:uiPriority w:val="99"/>
    <w:semiHidden/>
    <w:rsid w:val="00AA33CC"/>
    <w:pPr>
      <w:tabs>
        <w:tab w:val="left" w:pos="1276"/>
      </w:tabs>
      <w:ind w:left="1276" w:hanging="1276"/>
    </w:pPr>
  </w:style>
  <w:style w:type="paragraph" w:styleId="TOC8">
    <w:name w:val="toc 8"/>
    <w:basedOn w:val="TOC7"/>
    <w:autoRedefine/>
    <w:uiPriority w:val="99"/>
    <w:semiHidden/>
    <w:rsid w:val="00AA33CC"/>
    <w:pPr>
      <w:tabs>
        <w:tab w:val="left" w:pos="1418"/>
      </w:tabs>
      <w:ind w:left="1418" w:hanging="1418"/>
    </w:pPr>
  </w:style>
  <w:style w:type="paragraph" w:styleId="TOC9">
    <w:name w:val="toc 9"/>
    <w:basedOn w:val="TOC8"/>
    <w:autoRedefine/>
    <w:uiPriority w:val="99"/>
    <w:semiHidden/>
    <w:rsid w:val="00AA33CC"/>
    <w:pPr>
      <w:tabs>
        <w:tab w:val="left" w:pos="1701"/>
      </w:tabs>
      <w:ind w:left="0" w:firstLine="0"/>
    </w:pPr>
    <w:rPr>
      <w:b/>
      <w:bCs/>
    </w:rPr>
  </w:style>
  <w:style w:type="paragraph" w:styleId="List5">
    <w:name w:val="List 5"/>
    <w:basedOn w:val="Normal"/>
    <w:uiPriority w:val="99"/>
    <w:semiHidden/>
    <w:rsid w:val="00AA33CC"/>
    <w:pPr>
      <w:ind w:left="1415" w:hanging="283"/>
    </w:pPr>
  </w:style>
  <w:style w:type="character" w:styleId="Hyperlink">
    <w:name w:val="Hyperlink"/>
    <w:basedOn w:val="DefaultParagraphFont"/>
    <w:uiPriority w:val="99"/>
    <w:rsid w:val="00AA33CC"/>
    <w:rPr>
      <w:color w:val="0000FF"/>
      <w:u w:val="single"/>
    </w:rPr>
  </w:style>
  <w:style w:type="paragraph" w:customStyle="1" w:styleId="TF-apndiceTTULO">
    <w:name w:val="TF-apêndice TÍTULO"/>
    <w:next w:val="TF-TEXTO"/>
    <w:uiPriority w:val="99"/>
    <w:rsid w:val="00AA33CC"/>
    <w:pPr>
      <w:pageBreakBefore/>
      <w:spacing w:after="840"/>
      <w:jc w:val="both"/>
    </w:pPr>
    <w:rPr>
      <w:b/>
      <w:bCs/>
      <w:sz w:val="24"/>
      <w:szCs w:val="24"/>
    </w:rPr>
  </w:style>
  <w:style w:type="paragraph" w:customStyle="1" w:styleId="TF-anexoTTULO">
    <w:name w:val="TF-anexo TÍTULO"/>
    <w:next w:val="TF-TEXTO"/>
    <w:uiPriority w:val="99"/>
    <w:rsid w:val="00AA33CC"/>
    <w:pPr>
      <w:pageBreakBefore/>
      <w:spacing w:after="840"/>
      <w:jc w:val="both"/>
    </w:pPr>
    <w:rPr>
      <w:b/>
      <w:bCs/>
      <w:sz w:val="24"/>
      <w:szCs w:val="24"/>
    </w:rPr>
  </w:style>
  <w:style w:type="paragraph" w:customStyle="1" w:styleId="TF-texto-figuracommoldura">
    <w:name w:val="TF-texto-figura com moldura"/>
    <w:next w:val="TF-ilustraoFONTE"/>
    <w:uiPriority w:val="99"/>
    <w:rsid w:val="00AA33CC"/>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cs="Times"/>
      <w:sz w:val="24"/>
      <w:szCs w:val="24"/>
    </w:rPr>
  </w:style>
  <w:style w:type="paragraph" w:customStyle="1" w:styleId="TF-ilustraoFONTE">
    <w:name w:val="TF-ilustração FONTE"/>
    <w:basedOn w:val="TF-ilustraoLEGENDA"/>
    <w:next w:val="TF-ilustraoLEGENDA"/>
    <w:uiPriority w:val="99"/>
    <w:rsid w:val="00AA33CC"/>
    <w:pPr>
      <w:keepNext/>
      <w:spacing w:after="0"/>
      <w:jc w:val="left"/>
    </w:pPr>
    <w:rPr>
      <w:sz w:val="20"/>
      <w:szCs w:val="20"/>
    </w:rPr>
  </w:style>
  <w:style w:type="paragraph" w:customStyle="1" w:styleId="TF-ilustraoLEGENDA">
    <w:name w:val="TF-ilustração LEGENDA"/>
    <w:next w:val="TF-TEXTO"/>
    <w:uiPriority w:val="99"/>
    <w:rsid w:val="00AA33CC"/>
    <w:pPr>
      <w:spacing w:after="160"/>
      <w:jc w:val="center"/>
      <w:outlineLvl w:val="0"/>
    </w:pPr>
  </w:style>
  <w:style w:type="paragraph" w:customStyle="1" w:styleId="TF-tabelaTEXTO">
    <w:name w:val="TF-tabela TEXTO"/>
    <w:uiPriority w:val="99"/>
    <w:rsid w:val="00AA33CC"/>
    <w:pPr>
      <w:keepNext/>
      <w:keepLines/>
    </w:pPr>
    <w:rPr>
      <w:sz w:val="24"/>
      <w:szCs w:val="24"/>
    </w:rPr>
  </w:style>
  <w:style w:type="paragraph" w:customStyle="1" w:styleId="TF-agradecimentosTTULO">
    <w:name w:val="TF-agradecimentos TÍTULO"/>
    <w:basedOn w:val="TF-ttulononumerado"/>
    <w:next w:val="TF-agradecimentosTEXTO"/>
    <w:uiPriority w:val="99"/>
    <w:rsid w:val="00AA33CC"/>
    <w:pPr>
      <w:pageBreakBefore/>
    </w:pPr>
    <w:rPr>
      <w:sz w:val="24"/>
      <w:szCs w:val="24"/>
    </w:rPr>
  </w:style>
  <w:style w:type="paragraph" w:customStyle="1" w:styleId="TF-tabelaLEGENDA">
    <w:name w:val="TF-tabela LEGENDA"/>
    <w:basedOn w:val="TF-ilustraoLEGENDA"/>
    <w:next w:val="TF-tabelaTEXTO"/>
    <w:uiPriority w:val="99"/>
    <w:rsid w:val="00996435"/>
    <w:pPr>
      <w:keepNext/>
      <w:keepLines/>
      <w:spacing w:after="0"/>
    </w:pPr>
  </w:style>
  <w:style w:type="paragraph" w:customStyle="1" w:styleId="TF-listadesiglasTTULO">
    <w:name w:val="TF-lista de siglas TÍTULO"/>
    <w:basedOn w:val="TF-ttulononumerado"/>
    <w:next w:val="TF-listadesiglasITEM"/>
    <w:uiPriority w:val="99"/>
    <w:rsid w:val="00AA33CC"/>
    <w:pPr>
      <w:pageBreakBefore/>
    </w:pPr>
  </w:style>
  <w:style w:type="paragraph" w:styleId="Caption">
    <w:name w:val="caption"/>
    <w:basedOn w:val="Normal"/>
    <w:next w:val="Normal"/>
    <w:uiPriority w:val="99"/>
    <w:qFormat/>
    <w:rsid w:val="00AA33CC"/>
    <w:pPr>
      <w:spacing w:before="120" w:after="120"/>
    </w:pPr>
    <w:rPr>
      <w:b/>
      <w:bCs/>
      <w:sz w:val="20"/>
      <w:szCs w:val="20"/>
    </w:rPr>
  </w:style>
  <w:style w:type="paragraph" w:customStyle="1" w:styleId="TF-CITAO">
    <w:name w:val="TF-CITAÇÃO"/>
    <w:next w:val="TF-TEXTO"/>
    <w:uiPriority w:val="99"/>
    <w:rsid w:val="00AA33CC"/>
    <w:pPr>
      <w:widowControl w:val="0"/>
      <w:spacing w:after="160"/>
      <w:ind w:left="2268"/>
      <w:jc w:val="both"/>
    </w:pPr>
    <w:rPr>
      <w:sz w:val="20"/>
      <w:szCs w:val="20"/>
    </w:rPr>
  </w:style>
  <w:style w:type="paragraph" w:customStyle="1" w:styleId="TF-tabelaFONTE">
    <w:name w:val="TF-tabela FONTE"/>
    <w:basedOn w:val="TF-ilustraoFONTE"/>
    <w:uiPriority w:val="99"/>
    <w:rsid w:val="00AA33CC"/>
    <w:pPr>
      <w:spacing w:after="160"/>
    </w:pPr>
  </w:style>
  <w:style w:type="paragraph" w:customStyle="1" w:styleId="xl24">
    <w:name w:val="xl24"/>
    <w:basedOn w:val="Normal"/>
    <w:uiPriority w:val="99"/>
    <w:semiHidden/>
    <w:rsid w:val="00AA33CC"/>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basedOn w:val="DefaultParagraphFont"/>
    <w:uiPriority w:val="99"/>
    <w:semiHidden/>
    <w:rsid w:val="00AA33CC"/>
    <w:rPr>
      <w:i/>
      <w:iCs/>
    </w:rPr>
  </w:style>
  <w:style w:type="paragraph" w:customStyle="1" w:styleId="Analticoilustraes-tabelas">
    <w:name w:val="Analítico ilustrações-tabelas"/>
    <w:basedOn w:val="TOC1"/>
    <w:uiPriority w:val="99"/>
    <w:semiHidden/>
    <w:rsid w:val="00AA33CC"/>
    <w:pPr>
      <w:ind w:left="1247" w:hanging="1247"/>
    </w:pPr>
    <w:rPr>
      <w:caps w:val="0"/>
    </w:rPr>
  </w:style>
  <w:style w:type="paragraph" w:customStyle="1" w:styleId="FIGURA">
    <w:name w:val="FIGURA"/>
    <w:basedOn w:val="TF-TEXTO"/>
    <w:uiPriority w:val="99"/>
    <w:semiHidden/>
    <w:rsid w:val="00AA33CC"/>
  </w:style>
  <w:style w:type="paragraph" w:customStyle="1" w:styleId="QUADRO">
    <w:name w:val="QUADRO"/>
    <w:basedOn w:val="TF-TEXTO"/>
    <w:uiPriority w:val="99"/>
    <w:semiHidden/>
    <w:rsid w:val="00AA33CC"/>
  </w:style>
  <w:style w:type="paragraph" w:customStyle="1" w:styleId="TABELA">
    <w:name w:val="TABELA"/>
    <w:basedOn w:val="TF-TEXTO"/>
    <w:uiPriority w:val="99"/>
    <w:semiHidden/>
    <w:rsid w:val="00AA33CC"/>
  </w:style>
  <w:style w:type="paragraph" w:customStyle="1" w:styleId="TF-ilustraoTEXTO">
    <w:name w:val="TF-ilustração TEXTO"/>
    <w:uiPriority w:val="99"/>
    <w:rsid w:val="00AA33CC"/>
    <w:pPr>
      <w:keepNext/>
    </w:pPr>
  </w:style>
  <w:style w:type="paragraph" w:customStyle="1" w:styleId="TF-subalineasn2">
    <w:name w:val="TF-subalineas n2"/>
    <w:basedOn w:val="TF-alneacomletras"/>
    <w:autoRedefine/>
    <w:uiPriority w:val="99"/>
    <w:rsid w:val="00AA33CC"/>
    <w:pPr>
      <w:tabs>
        <w:tab w:val="num" w:pos="360"/>
        <w:tab w:val="num" w:pos="1440"/>
      </w:tabs>
      <w:ind w:left="1440" w:hanging="360"/>
    </w:pPr>
  </w:style>
  <w:style w:type="paragraph" w:customStyle="1" w:styleId="TF-listas-preenchimentoentre">
    <w:name w:val="TF-listas - preenchimento entre"/>
    <w:basedOn w:val="TF-listadetabelasTTULO"/>
    <w:next w:val="TF-listadetabelasTTULO"/>
    <w:uiPriority w:val="99"/>
    <w:rsid w:val="00AA33CC"/>
  </w:style>
  <w:style w:type="paragraph" w:customStyle="1" w:styleId="TF-alneacomletras">
    <w:name w:val="TF-alínea com letras"/>
    <w:autoRedefine/>
    <w:uiPriority w:val="99"/>
    <w:rsid w:val="00A6666E"/>
    <w:pPr>
      <w:spacing w:line="360" w:lineRule="auto"/>
      <w:ind w:left="709"/>
      <w:jc w:val="both"/>
    </w:pPr>
    <w:rPr>
      <w:color w:val="000000"/>
      <w:sz w:val="24"/>
      <w:szCs w:val="24"/>
    </w:rPr>
  </w:style>
  <w:style w:type="paragraph" w:customStyle="1" w:styleId="TF-subalineasn3">
    <w:name w:val="TF-subalineas n3"/>
    <w:basedOn w:val="TF-subalineasn2"/>
    <w:autoRedefine/>
    <w:uiPriority w:val="99"/>
    <w:rsid w:val="00AA33CC"/>
    <w:pPr>
      <w:numPr>
        <w:ilvl w:val="2"/>
      </w:numPr>
      <w:tabs>
        <w:tab w:val="num" w:pos="360"/>
        <w:tab w:val="num" w:pos="2160"/>
      </w:tabs>
      <w:ind w:left="2160" w:hanging="360"/>
    </w:pPr>
  </w:style>
  <w:style w:type="table" w:styleId="TableGrid">
    <w:name w:val="Table Grid"/>
    <w:basedOn w:val="TableNormal"/>
    <w:uiPriority w:val="99"/>
    <w:rsid w:val="00760F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F-conteudo-quadro">
    <w:name w:val="TF-conteudo-quadro"/>
    <w:uiPriority w:val="99"/>
    <w:rsid w:val="00830259"/>
    <w:pPr>
      <w:keepNext/>
      <w:keepLines/>
    </w:pPr>
    <w:rPr>
      <w:rFonts w:ascii="Courier" w:hAnsi="Courier" w:cs="Courier"/>
      <w:sz w:val="20"/>
      <w:szCs w:val="20"/>
      <w:lang w:val="en-US"/>
    </w:rPr>
  </w:style>
  <w:style w:type="paragraph" w:customStyle="1" w:styleId="EstiloCentralizado">
    <w:name w:val="Estilo Centralizado"/>
    <w:basedOn w:val="Normal"/>
    <w:uiPriority w:val="99"/>
    <w:semiHidden/>
    <w:rsid w:val="00C323A7"/>
    <w:pPr>
      <w:keepNext/>
      <w:jc w:val="center"/>
    </w:pPr>
  </w:style>
  <w:style w:type="paragraph" w:customStyle="1" w:styleId="TF-tabelaTextoCentralizado">
    <w:name w:val="TF-tabelaTexto Centralizado"/>
    <w:basedOn w:val="TF-tabelaTEXTO"/>
    <w:uiPriority w:val="99"/>
    <w:rsid w:val="00C323A7"/>
    <w:pPr>
      <w:jc w:val="center"/>
    </w:pPr>
  </w:style>
  <w:style w:type="paragraph" w:styleId="BalloonText">
    <w:name w:val="Balloon Text"/>
    <w:basedOn w:val="Normal"/>
    <w:link w:val="BalloonTextChar"/>
    <w:uiPriority w:val="99"/>
    <w:semiHidden/>
    <w:rsid w:val="00BD75A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A7E84"/>
    <w:rPr>
      <w:rFonts w:ascii="Tahoma" w:hAnsi="Tahoma" w:cs="Tahoma"/>
      <w:sz w:val="16"/>
      <w:szCs w:val="16"/>
    </w:rPr>
  </w:style>
  <w:style w:type="paragraph" w:styleId="EndnoteText">
    <w:name w:val="endnote text"/>
    <w:basedOn w:val="Normal"/>
    <w:link w:val="EndnoteTextChar"/>
    <w:uiPriority w:val="99"/>
    <w:semiHidden/>
    <w:rsid w:val="00151FD1"/>
    <w:rPr>
      <w:sz w:val="20"/>
      <w:szCs w:val="20"/>
    </w:rPr>
  </w:style>
  <w:style w:type="character" w:customStyle="1" w:styleId="EndnoteTextChar">
    <w:name w:val="Endnote Text Char"/>
    <w:basedOn w:val="DefaultParagraphFont"/>
    <w:link w:val="EndnoteText"/>
    <w:uiPriority w:val="99"/>
    <w:semiHidden/>
    <w:locked/>
    <w:rsid w:val="008A7E84"/>
  </w:style>
  <w:style w:type="character" w:styleId="EndnoteReference">
    <w:name w:val="endnote reference"/>
    <w:basedOn w:val="DefaultParagraphFont"/>
    <w:uiPriority w:val="99"/>
    <w:semiHidden/>
    <w:rsid w:val="00151FD1"/>
    <w:rPr>
      <w:vertAlign w:val="superscript"/>
    </w:rPr>
  </w:style>
  <w:style w:type="paragraph" w:styleId="FootnoteText">
    <w:name w:val="footnote text"/>
    <w:basedOn w:val="Normal"/>
    <w:link w:val="FootnoteTextChar"/>
    <w:uiPriority w:val="99"/>
    <w:semiHidden/>
    <w:rsid w:val="00151FD1"/>
    <w:rPr>
      <w:sz w:val="20"/>
      <w:szCs w:val="20"/>
    </w:rPr>
  </w:style>
  <w:style w:type="character" w:customStyle="1" w:styleId="FootnoteTextChar">
    <w:name w:val="Footnote Text Char"/>
    <w:basedOn w:val="DefaultParagraphFont"/>
    <w:link w:val="FootnoteText"/>
    <w:uiPriority w:val="99"/>
    <w:semiHidden/>
    <w:locked/>
    <w:rsid w:val="008A7E84"/>
  </w:style>
  <w:style w:type="character" w:styleId="FootnoteReference">
    <w:name w:val="footnote reference"/>
    <w:basedOn w:val="DefaultParagraphFont"/>
    <w:uiPriority w:val="99"/>
    <w:semiHidden/>
    <w:rsid w:val="00151FD1"/>
    <w:rPr>
      <w:vertAlign w:val="superscript"/>
    </w:rPr>
  </w:style>
  <w:style w:type="table" w:styleId="TableList2">
    <w:name w:val="Table List 2"/>
    <w:basedOn w:val="TableNormal"/>
    <w:uiPriority w:val="99"/>
    <w:rsid w:val="004A6A4A"/>
    <w:rPr>
      <w:sz w:val="20"/>
      <w:szCs w:val="20"/>
    </w:rPr>
    <w:tblPr>
      <w:tblStyleRowBandSize w:val="2"/>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Accent11">
    <w:name w:val="Light Shading - Accent 11"/>
    <w:uiPriority w:val="99"/>
    <w:rsid w:val="004A6A4A"/>
    <w:rPr>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uiPriority w:val="99"/>
    <w:rsid w:val="004A6A4A"/>
    <w:rPr>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Simple1">
    <w:name w:val="Table Simple 1"/>
    <w:basedOn w:val="TableNormal"/>
    <w:uiPriority w:val="99"/>
    <w:rsid w:val="004A6A4A"/>
    <w:rPr>
      <w:sz w:val="20"/>
      <w:szCs w:val="20"/>
    </w:rPr>
    <w:tblPr>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uiPriority w:val="99"/>
    <w:rsid w:val="004A6A4A"/>
    <w:rPr>
      <w:sz w:val="20"/>
      <w:szCs w:val="20"/>
    </w:rPr>
    <w:tblPr>
      <w:tblStyleRowBandSize w:val="1"/>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uiPriority w:val="99"/>
    <w:rsid w:val="004A6A4A"/>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DocumentMap">
    <w:name w:val="Document Map"/>
    <w:basedOn w:val="Normal"/>
    <w:link w:val="DocumentMapChar"/>
    <w:uiPriority w:val="99"/>
    <w:semiHidden/>
    <w:rsid w:val="006861AC"/>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A7E84"/>
    <w:rPr>
      <w:rFonts w:ascii="Tahoma" w:hAnsi="Tahoma" w:cs="Tahoma"/>
      <w:sz w:val="16"/>
      <w:szCs w:val="16"/>
    </w:rPr>
  </w:style>
  <w:style w:type="paragraph" w:styleId="Bibliography">
    <w:name w:val="Bibliography"/>
    <w:basedOn w:val="Normal"/>
    <w:next w:val="Normal"/>
    <w:uiPriority w:val="99"/>
    <w:semiHidden/>
    <w:rsid w:val="00C95E78"/>
  </w:style>
  <w:style w:type="table" w:styleId="MediumShading1-Accent6">
    <w:name w:val="Medium Shading 1 Accent 6"/>
    <w:basedOn w:val="TableNormal"/>
    <w:uiPriority w:val="99"/>
    <w:rsid w:val="006D3C5E"/>
    <w:rPr>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241975"/>
    <w:rPr>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11">
    <w:name w:val="Medium Shading 1 - Accent 11"/>
    <w:uiPriority w:val="99"/>
    <w:rsid w:val="00241975"/>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uiPriority w:val="99"/>
    <w:rsid w:val="00241975"/>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CC-Poffo">
    <w:name w:val="TCC - Poffo"/>
    <w:basedOn w:val="LightGrid-Accent11"/>
    <w:uiPriority w:val="99"/>
    <w:rsid w:val="0024197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uiPriority w:val="99"/>
    <w:rsid w:val="00241975"/>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basedOn w:val="DefaultParagraphFont"/>
    <w:uiPriority w:val="99"/>
    <w:semiHidden/>
    <w:rsid w:val="00A80A23"/>
    <w:rPr>
      <w:sz w:val="16"/>
      <w:szCs w:val="16"/>
    </w:rPr>
  </w:style>
  <w:style w:type="paragraph" w:styleId="CommentText">
    <w:name w:val="annotation text"/>
    <w:basedOn w:val="Normal"/>
    <w:link w:val="CommentTextChar"/>
    <w:uiPriority w:val="99"/>
    <w:semiHidden/>
    <w:rsid w:val="00A80A23"/>
    <w:rPr>
      <w:sz w:val="20"/>
      <w:szCs w:val="20"/>
    </w:rPr>
  </w:style>
  <w:style w:type="character" w:customStyle="1" w:styleId="CommentTextChar">
    <w:name w:val="Comment Text Char"/>
    <w:basedOn w:val="DefaultParagraphFont"/>
    <w:link w:val="CommentText"/>
    <w:uiPriority w:val="99"/>
    <w:semiHidden/>
    <w:locked/>
    <w:rsid w:val="008A7E84"/>
  </w:style>
  <w:style w:type="paragraph" w:styleId="CommentSubject">
    <w:name w:val="annotation subject"/>
    <w:basedOn w:val="CommentText"/>
    <w:next w:val="CommentText"/>
    <w:link w:val="CommentSubjectChar"/>
    <w:uiPriority w:val="99"/>
    <w:semiHidden/>
    <w:rsid w:val="00A80A23"/>
    <w:rPr>
      <w:b/>
      <w:bCs/>
    </w:rPr>
  </w:style>
  <w:style w:type="character" w:customStyle="1" w:styleId="CommentSubjectChar">
    <w:name w:val="Comment Subject Char"/>
    <w:basedOn w:val="CommentTextChar"/>
    <w:link w:val="CommentSubject"/>
    <w:uiPriority w:val="99"/>
    <w:semiHidden/>
    <w:locked/>
    <w:rsid w:val="008A7E84"/>
    <w:rPr>
      <w:b/>
      <w:bCs/>
    </w:rPr>
  </w:style>
  <w:style w:type="paragraph" w:customStyle="1" w:styleId="TF-TEXTO-Referencia">
    <w:name w:val="TF-TEXTO - Referencia"/>
    <w:basedOn w:val="TF-TEXTO"/>
    <w:uiPriority w:val="99"/>
    <w:rsid w:val="0013366E"/>
    <w:rPr>
      <w:rFonts w:ascii="Courier New" w:hAnsi="Courier New" w:cs="Courier New"/>
      <w:sz w:val="20"/>
      <w:szCs w:val="20"/>
    </w:rPr>
  </w:style>
  <w:style w:type="character" w:styleId="FollowedHyperlink">
    <w:name w:val="FollowedHyperlink"/>
    <w:basedOn w:val="DefaultParagraphFont"/>
    <w:uiPriority w:val="99"/>
    <w:semiHidden/>
    <w:rsid w:val="00E03ECD"/>
    <w:rPr>
      <w:color w:val="800080"/>
      <w:u w:val="single"/>
    </w:rPr>
  </w:style>
  <w:style w:type="paragraph" w:customStyle="1" w:styleId="TF-ilustraoIMAGEM">
    <w:name w:val="TF-ilustração IMAGEM"/>
    <w:basedOn w:val="TF-TEXTO"/>
    <w:next w:val="TF-ilustraoLEGENDA"/>
    <w:uiPriority w:val="99"/>
    <w:rsid w:val="006C3381"/>
    <w:pPr>
      <w:keepNext/>
      <w:spacing w:line="240" w:lineRule="auto"/>
      <w:ind w:firstLine="0"/>
      <w:jc w:val="center"/>
    </w:pPr>
    <w:rPr>
      <w:noProof/>
    </w:rPr>
  </w:style>
  <w:style w:type="character" w:customStyle="1" w:styleId="TF-OBJETO">
    <w:name w:val="TF-OBJETO"/>
    <w:uiPriority w:val="99"/>
    <w:rsid w:val="00437D3F"/>
    <w:rPr>
      <w:rFonts w:ascii="Courier New" w:hAnsi="Courier New" w:cs="Courier New"/>
      <w:sz w:val="20"/>
      <w:szCs w:val="20"/>
    </w:rPr>
  </w:style>
  <w:style w:type="paragraph" w:customStyle="1" w:styleId="TF-NOTA-RODAPE">
    <w:name w:val="TF-NOTA-RODAPE"/>
    <w:basedOn w:val="FootnoteText"/>
    <w:next w:val="TF-TEXTO"/>
    <w:uiPriority w:val="99"/>
    <w:rsid w:val="00635A26"/>
    <w:pPr>
      <w:spacing w:before="40"/>
      <w:jc w:val="both"/>
    </w:pPr>
  </w:style>
  <w:style w:type="numbering" w:customStyle="1" w:styleId="Style1">
    <w:name w:val="Style1"/>
    <w:rsid w:val="00BB083B"/>
    <w:pPr>
      <w:numPr>
        <w:numId w:val="17"/>
      </w:numPr>
    </w:pPr>
  </w:style>
</w:styles>
</file>

<file path=word/webSettings.xml><?xml version="1.0" encoding="utf-8"?>
<w:webSettings xmlns:r="http://schemas.openxmlformats.org/officeDocument/2006/relationships" xmlns:w="http://schemas.openxmlformats.org/wordprocessingml/2006/main">
  <w:divs>
    <w:div w:id="1951013713">
      <w:marLeft w:val="0"/>
      <w:marRight w:val="0"/>
      <w:marTop w:val="0"/>
      <w:marBottom w:val="0"/>
      <w:divBdr>
        <w:top w:val="none" w:sz="0" w:space="0" w:color="auto"/>
        <w:left w:val="none" w:sz="0" w:space="0" w:color="auto"/>
        <w:bottom w:val="none" w:sz="0" w:space="0" w:color="auto"/>
        <w:right w:val="none" w:sz="0" w:space="0" w:color="auto"/>
      </w:divBdr>
    </w:div>
    <w:div w:id="1951013714">
      <w:marLeft w:val="0"/>
      <w:marRight w:val="0"/>
      <w:marTop w:val="0"/>
      <w:marBottom w:val="0"/>
      <w:divBdr>
        <w:top w:val="none" w:sz="0" w:space="0" w:color="auto"/>
        <w:left w:val="none" w:sz="0" w:space="0" w:color="auto"/>
        <w:bottom w:val="none" w:sz="0" w:space="0" w:color="auto"/>
        <w:right w:val="none" w:sz="0" w:space="0" w:color="auto"/>
      </w:divBdr>
    </w:div>
    <w:div w:id="1951013715">
      <w:marLeft w:val="0"/>
      <w:marRight w:val="0"/>
      <w:marTop w:val="0"/>
      <w:marBottom w:val="0"/>
      <w:divBdr>
        <w:top w:val="none" w:sz="0" w:space="0" w:color="auto"/>
        <w:left w:val="none" w:sz="0" w:space="0" w:color="auto"/>
        <w:bottom w:val="none" w:sz="0" w:space="0" w:color="auto"/>
        <w:right w:val="none" w:sz="0" w:space="0" w:color="auto"/>
      </w:divBdr>
    </w:div>
    <w:div w:id="1951013716">
      <w:marLeft w:val="0"/>
      <w:marRight w:val="0"/>
      <w:marTop w:val="0"/>
      <w:marBottom w:val="0"/>
      <w:divBdr>
        <w:top w:val="none" w:sz="0" w:space="0" w:color="auto"/>
        <w:left w:val="none" w:sz="0" w:space="0" w:color="auto"/>
        <w:bottom w:val="none" w:sz="0" w:space="0" w:color="auto"/>
        <w:right w:val="none" w:sz="0" w:space="0" w:color="auto"/>
      </w:divBdr>
    </w:div>
    <w:div w:id="1951013717">
      <w:marLeft w:val="0"/>
      <w:marRight w:val="0"/>
      <w:marTop w:val="0"/>
      <w:marBottom w:val="0"/>
      <w:divBdr>
        <w:top w:val="none" w:sz="0" w:space="0" w:color="auto"/>
        <w:left w:val="none" w:sz="0" w:space="0" w:color="auto"/>
        <w:bottom w:val="none" w:sz="0" w:space="0" w:color="auto"/>
        <w:right w:val="none" w:sz="0" w:space="0" w:color="auto"/>
      </w:divBdr>
    </w:div>
    <w:div w:id="1951013718">
      <w:marLeft w:val="0"/>
      <w:marRight w:val="0"/>
      <w:marTop w:val="0"/>
      <w:marBottom w:val="0"/>
      <w:divBdr>
        <w:top w:val="none" w:sz="0" w:space="0" w:color="auto"/>
        <w:left w:val="none" w:sz="0" w:space="0" w:color="auto"/>
        <w:bottom w:val="none" w:sz="0" w:space="0" w:color="auto"/>
        <w:right w:val="none" w:sz="0" w:space="0" w:color="auto"/>
      </w:divBdr>
    </w:div>
    <w:div w:id="1951013719">
      <w:marLeft w:val="0"/>
      <w:marRight w:val="0"/>
      <w:marTop w:val="0"/>
      <w:marBottom w:val="0"/>
      <w:divBdr>
        <w:top w:val="none" w:sz="0" w:space="0" w:color="auto"/>
        <w:left w:val="none" w:sz="0" w:space="0" w:color="auto"/>
        <w:bottom w:val="none" w:sz="0" w:space="0" w:color="auto"/>
        <w:right w:val="none" w:sz="0" w:space="0" w:color="auto"/>
      </w:divBdr>
    </w:div>
    <w:div w:id="1951013720">
      <w:marLeft w:val="0"/>
      <w:marRight w:val="0"/>
      <w:marTop w:val="0"/>
      <w:marBottom w:val="0"/>
      <w:divBdr>
        <w:top w:val="none" w:sz="0" w:space="0" w:color="auto"/>
        <w:left w:val="none" w:sz="0" w:space="0" w:color="auto"/>
        <w:bottom w:val="none" w:sz="0" w:space="0" w:color="auto"/>
        <w:right w:val="none" w:sz="0" w:space="0" w:color="auto"/>
      </w:divBdr>
    </w:div>
    <w:div w:id="1951013722">
      <w:marLeft w:val="0"/>
      <w:marRight w:val="0"/>
      <w:marTop w:val="0"/>
      <w:marBottom w:val="0"/>
      <w:divBdr>
        <w:top w:val="none" w:sz="0" w:space="0" w:color="auto"/>
        <w:left w:val="none" w:sz="0" w:space="0" w:color="auto"/>
        <w:bottom w:val="none" w:sz="0" w:space="0" w:color="auto"/>
        <w:right w:val="none" w:sz="0" w:space="0" w:color="auto"/>
      </w:divBdr>
    </w:div>
    <w:div w:id="1951013723">
      <w:marLeft w:val="0"/>
      <w:marRight w:val="0"/>
      <w:marTop w:val="0"/>
      <w:marBottom w:val="0"/>
      <w:divBdr>
        <w:top w:val="none" w:sz="0" w:space="0" w:color="auto"/>
        <w:left w:val="none" w:sz="0" w:space="0" w:color="auto"/>
        <w:bottom w:val="none" w:sz="0" w:space="0" w:color="auto"/>
        <w:right w:val="none" w:sz="0" w:space="0" w:color="auto"/>
      </w:divBdr>
    </w:div>
    <w:div w:id="1951013724">
      <w:marLeft w:val="0"/>
      <w:marRight w:val="0"/>
      <w:marTop w:val="0"/>
      <w:marBottom w:val="0"/>
      <w:divBdr>
        <w:top w:val="none" w:sz="0" w:space="0" w:color="auto"/>
        <w:left w:val="none" w:sz="0" w:space="0" w:color="auto"/>
        <w:bottom w:val="none" w:sz="0" w:space="0" w:color="auto"/>
        <w:right w:val="none" w:sz="0" w:space="0" w:color="auto"/>
      </w:divBdr>
    </w:div>
    <w:div w:id="1951013725">
      <w:marLeft w:val="0"/>
      <w:marRight w:val="0"/>
      <w:marTop w:val="0"/>
      <w:marBottom w:val="0"/>
      <w:divBdr>
        <w:top w:val="none" w:sz="0" w:space="0" w:color="auto"/>
        <w:left w:val="none" w:sz="0" w:space="0" w:color="auto"/>
        <w:bottom w:val="none" w:sz="0" w:space="0" w:color="auto"/>
        <w:right w:val="none" w:sz="0" w:space="0" w:color="auto"/>
      </w:divBdr>
    </w:div>
    <w:div w:id="1951013726">
      <w:marLeft w:val="0"/>
      <w:marRight w:val="0"/>
      <w:marTop w:val="0"/>
      <w:marBottom w:val="0"/>
      <w:divBdr>
        <w:top w:val="none" w:sz="0" w:space="0" w:color="auto"/>
        <w:left w:val="none" w:sz="0" w:space="0" w:color="auto"/>
        <w:bottom w:val="none" w:sz="0" w:space="0" w:color="auto"/>
        <w:right w:val="none" w:sz="0" w:space="0" w:color="auto"/>
      </w:divBdr>
      <w:divsChild>
        <w:div w:id="1951013721">
          <w:marLeft w:val="120"/>
          <w:marRight w:val="120"/>
          <w:marTop w:val="120"/>
          <w:marBottom w:val="120"/>
          <w:divBdr>
            <w:top w:val="none" w:sz="0" w:space="0" w:color="auto"/>
            <w:left w:val="none" w:sz="0" w:space="0" w:color="auto"/>
            <w:bottom w:val="none" w:sz="0" w:space="0" w:color="auto"/>
            <w:right w:val="none" w:sz="0" w:space="0" w:color="auto"/>
          </w:divBdr>
        </w:div>
      </w:divsChild>
    </w:div>
    <w:div w:id="19510137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5471</TotalTime>
  <Pages>60</Pages>
  <Words>13343</Words>
  <Characters>-32766</Characters>
  <Application>Microsoft Office Outlook</Application>
  <DocSecurity>0</DocSecurity>
  <Lines>0</Lines>
  <Paragraphs>0</Paragraphs>
  <ScaleCrop>false</ScaleCrop>
  <Company>FURB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cc.7190</cp:lastModifiedBy>
  <cp:revision>880</cp:revision>
  <cp:lastPrinted>2009-06-04T02:13:00Z</cp:lastPrinted>
  <dcterms:created xsi:type="dcterms:W3CDTF">2009-03-06T22:54:00Z</dcterms:created>
  <dcterms:modified xsi:type="dcterms:W3CDTF">2009-06-16T19:26:00Z</dcterms:modified>
</cp:coreProperties>
</file>